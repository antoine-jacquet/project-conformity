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84C4E" w:rsidRPr="00DB4661" w:rsidRDefault="00697658" w:rsidP="00FD7756">
      <w:pPr>
        <w:pBdr>
          <w:top w:val="nil"/>
          <w:left w:val="nil"/>
          <w:bottom w:val="nil"/>
          <w:right w:val="nil"/>
          <w:between w:val="nil"/>
        </w:pBdr>
        <w:jc w:val="center"/>
        <w:rPr>
          <w:rFonts w:asciiTheme="minorHAnsi" w:eastAsia="Calibri" w:hAnsiTheme="minorHAnsi" w:cstheme="minorHAnsi"/>
          <w:color w:val="000000"/>
          <w:sz w:val="56"/>
          <w:szCs w:val="56"/>
          <w:lang w:val="en-GB"/>
        </w:rPr>
      </w:pPr>
      <w:r w:rsidRPr="00DB4661">
        <w:rPr>
          <w:rFonts w:asciiTheme="minorHAnsi" w:eastAsia="Calibri" w:hAnsiTheme="minorHAnsi" w:cstheme="minorHAnsi"/>
          <w:color w:val="000000"/>
          <w:sz w:val="56"/>
          <w:szCs w:val="56"/>
          <w:lang w:val="en-GB"/>
        </w:rPr>
        <w:t>Conformity in mate choice, the overlooked social component of animal and human culture</w:t>
      </w:r>
    </w:p>
    <w:p w14:paraId="00000002" w14:textId="77777777" w:rsidR="00784C4E" w:rsidRPr="00DB4661" w:rsidRDefault="00784C4E" w:rsidP="00FD7756">
      <w:pPr>
        <w:jc w:val="both"/>
        <w:rPr>
          <w:rFonts w:asciiTheme="minorHAnsi" w:eastAsia="Calibri" w:hAnsiTheme="minorHAnsi" w:cstheme="minorHAnsi"/>
          <w:color w:val="000000"/>
          <w:lang w:val="en-GB"/>
        </w:rPr>
      </w:pPr>
    </w:p>
    <w:p w14:paraId="00000003" w14:textId="77777777" w:rsidR="00784C4E" w:rsidRPr="00820F9C" w:rsidRDefault="00697658" w:rsidP="00FD7756">
      <w:pPr>
        <w:jc w:val="both"/>
        <w:rPr>
          <w:rFonts w:asciiTheme="minorHAnsi" w:eastAsia="Calibri" w:hAnsiTheme="minorHAnsi" w:cstheme="minorHAnsi"/>
          <w:color w:val="000000"/>
          <w:lang w:val="fr-FR"/>
        </w:rPr>
      </w:pPr>
      <w:bookmarkStart w:id="0" w:name="_heading=h.gjdgxs" w:colFirst="0" w:colLast="0"/>
      <w:bookmarkEnd w:id="0"/>
      <w:r w:rsidRPr="00820F9C">
        <w:rPr>
          <w:rFonts w:asciiTheme="minorHAnsi" w:eastAsia="Calibri" w:hAnsiTheme="minorHAnsi" w:cstheme="minorHAnsi"/>
          <w:color w:val="000000"/>
          <w:lang w:val="fr-FR"/>
        </w:rPr>
        <w:t>Sabine Nöbel</w:t>
      </w:r>
      <w:r w:rsidRPr="00820F9C">
        <w:rPr>
          <w:rFonts w:asciiTheme="minorHAnsi" w:eastAsia="Calibri" w:hAnsiTheme="minorHAnsi" w:cstheme="minorHAnsi"/>
          <w:color w:val="000000"/>
          <w:vertAlign w:val="superscript"/>
          <w:lang w:val="fr-FR"/>
        </w:rPr>
        <w:t>1,2</w:t>
      </w:r>
      <w:r w:rsidRPr="00820F9C">
        <w:rPr>
          <w:rFonts w:asciiTheme="minorHAnsi" w:eastAsia="Calibri" w:hAnsiTheme="minorHAnsi" w:cstheme="minorHAnsi"/>
          <w:color w:val="000000"/>
          <w:lang w:val="fr-FR"/>
        </w:rPr>
        <w:t>*†, Antoine Jacquet</w:t>
      </w:r>
      <w:r w:rsidRPr="00820F9C">
        <w:rPr>
          <w:rFonts w:asciiTheme="minorHAnsi" w:eastAsia="Calibri" w:hAnsiTheme="minorHAnsi" w:cstheme="minorHAnsi"/>
          <w:color w:val="000000"/>
          <w:vertAlign w:val="superscript"/>
          <w:lang w:val="fr-FR"/>
        </w:rPr>
        <w:t>1,3</w:t>
      </w:r>
      <w:r w:rsidRPr="00820F9C">
        <w:rPr>
          <w:rFonts w:asciiTheme="minorHAnsi" w:eastAsia="Calibri" w:hAnsiTheme="minorHAnsi" w:cstheme="minorHAnsi"/>
          <w:color w:val="000000"/>
          <w:lang w:val="fr-FR"/>
        </w:rPr>
        <w:t>†, Guillaume Isabel</w:t>
      </w:r>
      <w:r w:rsidRPr="00820F9C">
        <w:rPr>
          <w:rFonts w:asciiTheme="minorHAnsi" w:eastAsia="Calibri" w:hAnsiTheme="minorHAnsi" w:cstheme="minorHAnsi"/>
          <w:color w:val="000000"/>
          <w:vertAlign w:val="superscript"/>
          <w:lang w:val="fr-FR"/>
        </w:rPr>
        <w:t>4</w:t>
      </w:r>
      <w:r w:rsidRPr="00820F9C">
        <w:rPr>
          <w:rFonts w:asciiTheme="minorHAnsi" w:eastAsia="Calibri" w:hAnsiTheme="minorHAnsi" w:cstheme="minorHAnsi"/>
          <w:color w:val="000000"/>
          <w:lang w:val="fr-FR"/>
        </w:rPr>
        <w:t>, Arnaud Pocheville</w:t>
      </w:r>
      <w:r w:rsidRPr="00820F9C">
        <w:rPr>
          <w:rFonts w:asciiTheme="minorHAnsi" w:eastAsia="Calibri" w:hAnsiTheme="minorHAnsi" w:cstheme="minorHAnsi"/>
          <w:color w:val="000000"/>
          <w:vertAlign w:val="superscript"/>
          <w:lang w:val="fr-FR"/>
        </w:rPr>
        <w:t>2</w:t>
      </w:r>
      <w:r w:rsidRPr="00820F9C">
        <w:rPr>
          <w:rFonts w:asciiTheme="minorHAnsi" w:eastAsia="Calibri" w:hAnsiTheme="minorHAnsi" w:cstheme="minorHAnsi"/>
          <w:color w:val="000000"/>
          <w:lang w:val="fr-FR"/>
        </w:rPr>
        <w:t>, Paul Seabright</w:t>
      </w:r>
      <w:r w:rsidRPr="00820F9C">
        <w:rPr>
          <w:rFonts w:asciiTheme="minorHAnsi" w:eastAsia="Calibri" w:hAnsiTheme="minorHAnsi" w:cstheme="minorHAnsi"/>
          <w:color w:val="000000"/>
          <w:vertAlign w:val="superscript"/>
          <w:lang w:val="fr-FR"/>
        </w:rPr>
        <w:t>1,3</w:t>
      </w:r>
      <w:r w:rsidRPr="00820F9C">
        <w:rPr>
          <w:rFonts w:asciiTheme="minorHAnsi" w:eastAsia="Calibri" w:hAnsiTheme="minorHAnsi" w:cstheme="minorHAnsi"/>
          <w:color w:val="000000"/>
          <w:lang w:val="fr-FR"/>
        </w:rPr>
        <w:t xml:space="preserve"> &amp; Etienne Danchin</w:t>
      </w:r>
      <w:r w:rsidRPr="00820F9C">
        <w:rPr>
          <w:rFonts w:asciiTheme="minorHAnsi" w:eastAsia="Calibri" w:hAnsiTheme="minorHAnsi" w:cstheme="minorHAnsi"/>
          <w:color w:val="000000"/>
          <w:vertAlign w:val="superscript"/>
          <w:lang w:val="fr-FR"/>
        </w:rPr>
        <w:t>2</w:t>
      </w:r>
      <w:r w:rsidRPr="00820F9C">
        <w:rPr>
          <w:rFonts w:asciiTheme="minorHAnsi" w:eastAsia="Calibri" w:hAnsiTheme="minorHAnsi" w:cstheme="minorHAnsi"/>
          <w:color w:val="000000"/>
          <w:lang w:val="fr-FR"/>
        </w:rPr>
        <w:t xml:space="preserve"> </w:t>
      </w:r>
    </w:p>
    <w:p w14:paraId="00000004" w14:textId="77777777" w:rsidR="00784C4E" w:rsidRPr="00820F9C" w:rsidRDefault="00784C4E" w:rsidP="00FD7756">
      <w:pPr>
        <w:shd w:val="clear" w:color="auto" w:fill="FFFFFF"/>
        <w:spacing w:before="120" w:after="120"/>
        <w:jc w:val="both"/>
        <w:rPr>
          <w:rFonts w:asciiTheme="minorHAnsi" w:eastAsia="Calibri" w:hAnsiTheme="minorHAnsi" w:cstheme="minorHAnsi"/>
          <w:color w:val="000000"/>
          <w:vertAlign w:val="superscript"/>
          <w:lang w:val="fr-FR"/>
        </w:rPr>
      </w:pPr>
    </w:p>
    <w:p w14:paraId="00000005" w14:textId="77777777" w:rsidR="00784C4E" w:rsidRPr="00DB4661" w:rsidRDefault="00697658" w:rsidP="00FD7756">
      <w:pPr>
        <w:shd w:val="clear" w:color="auto" w:fill="FFFFFF"/>
        <w:spacing w:before="120" w:after="1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vertAlign w:val="superscript"/>
          <w:lang w:val="en-GB"/>
        </w:rPr>
        <w:t>1</w:t>
      </w:r>
      <w:r w:rsidRPr="00DB4661">
        <w:rPr>
          <w:rFonts w:asciiTheme="minorHAnsi" w:eastAsia="Calibri" w:hAnsiTheme="minorHAnsi" w:cstheme="minorHAnsi"/>
          <w:color w:val="000000"/>
          <w:lang w:val="en-GB"/>
        </w:rPr>
        <w:t xml:space="preserve"> Institute for Advanced Study in Toulouse (IAST), Université Toulouse 1 </w:t>
      </w:r>
      <w:proofErr w:type="spellStart"/>
      <w:r w:rsidRPr="00DB4661">
        <w:rPr>
          <w:rFonts w:asciiTheme="minorHAnsi" w:eastAsia="Calibri" w:hAnsiTheme="minorHAnsi" w:cstheme="minorHAnsi"/>
          <w:color w:val="000000"/>
          <w:lang w:val="en-GB"/>
        </w:rPr>
        <w:t>Capitole</w:t>
      </w:r>
      <w:proofErr w:type="spellEnd"/>
      <w:r w:rsidRPr="00DB4661">
        <w:rPr>
          <w:rFonts w:asciiTheme="minorHAnsi" w:eastAsia="Calibri" w:hAnsiTheme="minorHAnsi" w:cstheme="minorHAnsi"/>
          <w:color w:val="000000"/>
          <w:lang w:val="en-GB"/>
        </w:rPr>
        <w:t>, Toulouse, France.</w:t>
      </w:r>
    </w:p>
    <w:p w14:paraId="00000006" w14:textId="77777777" w:rsidR="00784C4E" w:rsidRPr="00820F9C" w:rsidRDefault="00697658" w:rsidP="00FD7756">
      <w:pPr>
        <w:shd w:val="clear" w:color="auto" w:fill="FFFFFF"/>
        <w:spacing w:before="120" w:after="120"/>
        <w:jc w:val="both"/>
        <w:rPr>
          <w:rFonts w:asciiTheme="minorHAnsi" w:eastAsia="Calibri" w:hAnsiTheme="minorHAnsi" w:cstheme="minorHAnsi"/>
          <w:color w:val="000000"/>
          <w:lang w:val="fr-FR"/>
        </w:rPr>
      </w:pPr>
      <w:r w:rsidRPr="00820F9C">
        <w:rPr>
          <w:rFonts w:asciiTheme="minorHAnsi" w:eastAsia="Calibri" w:hAnsiTheme="minorHAnsi" w:cstheme="minorHAnsi"/>
          <w:color w:val="000000"/>
          <w:vertAlign w:val="superscript"/>
          <w:lang w:val="fr-FR"/>
        </w:rPr>
        <w:t>2</w:t>
      </w:r>
      <w:r w:rsidRPr="00820F9C">
        <w:rPr>
          <w:rFonts w:asciiTheme="minorHAnsi" w:eastAsia="Calibri" w:hAnsiTheme="minorHAnsi" w:cstheme="minorHAnsi"/>
          <w:color w:val="000000"/>
          <w:lang w:val="fr-FR"/>
        </w:rPr>
        <w:t xml:space="preserve"> Laboratoire Évolution </w:t>
      </w:r>
      <w:r w:rsidRPr="00820F9C">
        <w:rPr>
          <w:rFonts w:asciiTheme="minorHAnsi" w:eastAsia="Calibri" w:hAnsiTheme="minorHAnsi" w:cstheme="minorHAnsi"/>
          <w:lang w:val="fr-FR"/>
        </w:rPr>
        <w:t>et</w:t>
      </w:r>
      <w:r w:rsidRPr="00820F9C">
        <w:rPr>
          <w:rFonts w:asciiTheme="minorHAnsi" w:eastAsia="Calibri" w:hAnsiTheme="minorHAnsi" w:cstheme="minorHAnsi"/>
          <w:color w:val="000000"/>
          <w:lang w:val="fr-FR"/>
        </w:rPr>
        <w:t xml:space="preserve"> Diversité Biologique (EDB UMR 5174), Université de Toulouse, CNRS, IRD, 118 route de Narbonne, F-31062 Toulouse cedex 9, France.</w:t>
      </w:r>
    </w:p>
    <w:p w14:paraId="00000007" w14:textId="77777777" w:rsidR="00784C4E" w:rsidRPr="00820F9C" w:rsidRDefault="00697658" w:rsidP="00FD7756">
      <w:pPr>
        <w:shd w:val="clear" w:color="auto" w:fill="FFFFFF"/>
        <w:spacing w:before="120" w:after="120"/>
        <w:jc w:val="both"/>
        <w:rPr>
          <w:rFonts w:asciiTheme="minorHAnsi" w:eastAsia="Calibri" w:hAnsiTheme="minorHAnsi" w:cstheme="minorHAnsi"/>
          <w:color w:val="000000"/>
          <w:lang w:val="fr-FR"/>
        </w:rPr>
      </w:pPr>
      <w:r w:rsidRPr="00820F9C">
        <w:rPr>
          <w:rFonts w:asciiTheme="minorHAnsi" w:eastAsia="Calibri" w:hAnsiTheme="minorHAnsi" w:cstheme="minorHAnsi"/>
          <w:color w:val="000000"/>
          <w:vertAlign w:val="superscript"/>
          <w:lang w:val="fr-FR"/>
        </w:rPr>
        <w:t>3</w:t>
      </w:r>
      <w:r w:rsidRPr="00820F9C">
        <w:rPr>
          <w:rFonts w:asciiTheme="minorHAnsi" w:eastAsia="Calibri" w:hAnsiTheme="minorHAnsi" w:cstheme="minorHAnsi"/>
          <w:color w:val="000000"/>
          <w:lang w:val="fr-FR"/>
        </w:rPr>
        <w:t xml:space="preserve"> Toulouse </w:t>
      </w:r>
      <w:proofErr w:type="spellStart"/>
      <w:r w:rsidRPr="00820F9C">
        <w:rPr>
          <w:rFonts w:asciiTheme="minorHAnsi" w:eastAsia="Calibri" w:hAnsiTheme="minorHAnsi" w:cstheme="minorHAnsi"/>
          <w:color w:val="000000"/>
          <w:lang w:val="fr-FR"/>
        </w:rPr>
        <w:t>School</w:t>
      </w:r>
      <w:proofErr w:type="spellEnd"/>
      <w:r w:rsidRPr="00820F9C">
        <w:rPr>
          <w:rFonts w:asciiTheme="minorHAnsi" w:eastAsia="Calibri" w:hAnsiTheme="minorHAnsi" w:cstheme="minorHAnsi"/>
          <w:color w:val="000000"/>
          <w:lang w:val="fr-FR"/>
        </w:rPr>
        <w:t xml:space="preserve"> of </w:t>
      </w:r>
      <w:proofErr w:type="spellStart"/>
      <w:r w:rsidRPr="00820F9C">
        <w:rPr>
          <w:rFonts w:asciiTheme="minorHAnsi" w:eastAsia="Calibri" w:hAnsiTheme="minorHAnsi" w:cstheme="minorHAnsi"/>
          <w:color w:val="000000"/>
          <w:lang w:val="fr-FR"/>
        </w:rPr>
        <w:t>Economics</w:t>
      </w:r>
      <w:proofErr w:type="spellEnd"/>
      <w:r w:rsidRPr="00820F9C">
        <w:rPr>
          <w:rFonts w:asciiTheme="minorHAnsi" w:eastAsia="Calibri" w:hAnsiTheme="minorHAnsi" w:cstheme="minorHAnsi"/>
          <w:color w:val="000000"/>
          <w:lang w:val="fr-FR"/>
        </w:rPr>
        <w:t xml:space="preserve"> (TSE), Université Toulouse 1 Capitole, Toulouse, France.</w:t>
      </w:r>
    </w:p>
    <w:p w14:paraId="00000008" w14:textId="77777777" w:rsidR="00784C4E" w:rsidRPr="00820F9C" w:rsidRDefault="00697658" w:rsidP="00FD7756">
      <w:pPr>
        <w:shd w:val="clear" w:color="auto" w:fill="FFFFFF"/>
        <w:spacing w:before="120" w:after="120"/>
        <w:jc w:val="both"/>
        <w:rPr>
          <w:rFonts w:asciiTheme="minorHAnsi" w:eastAsia="Calibri" w:hAnsiTheme="minorHAnsi" w:cstheme="minorHAnsi"/>
          <w:color w:val="000000"/>
          <w:lang w:val="fr-FR"/>
        </w:rPr>
      </w:pPr>
      <w:r w:rsidRPr="00820F9C">
        <w:rPr>
          <w:rFonts w:asciiTheme="minorHAnsi" w:eastAsia="Calibri" w:hAnsiTheme="minorHAnsi" w:cstheme="minorHAnsi"/>
          <w:color w:val="000000"/>
          <w:vertAlign w:val="superscript"/>
          <w:lang w:val="fr-FR"/>
        </w:rPr>
        <w:t>4</w:t>
      </w:r>
      <w:r w:rsidRPr="00820F9C">
        <w:rPr>
          <w:rFonts w:asciiTheme="minorHAnsi" w:eastAsia="Calibri" w:hAnsiTheme="minorHAnsi" w:cstheme="minorHAnsi"/>
          <w:color w:val="000000"/>
          <w:lang w:val="fr-FR"/>
        </w:rPr>
        <w:t xml:space="preserve"> Centre de Recherches sur la Cognition Animale, Centre de Biologie Intégrative, Université de Toulouse, CNRS, UPS, 118 route de Narbonne, F-31062 Toulouse cedex 9, France. </w:t>
      </w:r>
    </w:p>
    <w:p w14:paraId="00000009" w14:textId="77777777" w:rsidR="00784C4E" w:rsidRPr="00820F9C" w:rsidRDefault="00784C4E" w:rsidP="00FD7756">
      <w:pPr>
        <w:shd w:val="clear" w:color="auto" w:fill="FFFFFF"/>
        <w:spacing w:before="120" w:after="120"/>
        <w:jc w:val="both"/>
        <w:rPr>
          <w:rFonts w:asciiTheme="minorHAnsi" w:eastAsia="Calibri" w:hAnsiTheme="minorHAnsi" w:cstheme="minorHAnsi"/>
          <w:color w:val="000000"/>
          <w:lang w:val="fr-FR"/>
        </w:rPr>
      </w:pPr>
    </w:p>
    <w:p w14:paraId="0000000A" w14:textId="259AE1D8" w:rsidR="00784C4E" w:rsidRDefault="00697658" w:rsidP="00FD7756">
      <w:pPr>
        <w:shd w:val="clear" w:color="auto" w:fill="FFFFFF"/>
        <w:spacing w:before="120" w:after="1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Authors contributed equally to this work</w:t>
      </w:r>
    </w:p>
    <w:p w14:paraId="41D6CF05" w14:textId="77777777" w:rsidR="00533C88" w:rsidRPr="00DB4661" w:rsidRDefault="00533C88" w:rsidP="00FD7756">
      <w:pPr>
        <w:shd w:val="clear" w:color="auto" w:fill="FFFFFF"/>
        <w:spacing w:before="120" w:after="120"/>
        <w:jc w:val="both"/>
        <w:rPr>
          <w:rFonts w:asciiTheme="minorHAnsi" w:eastAsia="Calibri" w:hAnsiTheme="minorHAnsi" w:cstheme="minorHAnsi"/>
          <w:color w:val="000000"/>
          <w:lang w:val="en-GB"/>
        </w:rPr>
      </w:pPr>
    </w:p>
    <w:p w14:paraId="0000000B" w14:textId="77777777" w:rsidR="00784C4E" w:rsidRPr="00DB4661" w:rsidRDefault="00697658" w:rsidP="00FD7756">
      <w:pPr>
        <w:shd w:val="clear" w:color="auto" w:fill="FFFFFF"/>
        <w:spacing w:before="120" w:after="1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*To whom correspondence should be addressed:</w:t>
      </w:r>
    </w:p>
    <w:p w14:paraId="0000000C" w14:textId="77777777" w:rsidR="00784C4E" w:rsidRPr="00C42D1C" w:rsidRDefault="00697658" w:rsidP="00FD7756">
      <w:pPr>
        <w:shd w:val="clear" w:color="auto" w:fill="FFFFFF"/>
        <w:spacing w:before="120" w:after="120"/>
        <w:jc w:val="both"/>
        <w:rPr>
          <w:rFonts w:asciiTheme="minorHAnsi" w:eastAsia="Calibri" w:hAnsiTheme="minorHAnsi" w:cstheme="minorHAnsi"/>
          <w:color w:val="000000"/>
          <w:lang w:val="en-GB"/>
        </w:rPr>
      </w:pPr>
      <w:r w:rsidRPr="00C42D1C">
        <w:rPr>
          <w:rFonts w:asciiTheme="minorHAnsi" w:eastAsia="Calibri" w:hAnsiTheme="minorHAnsi" w:cstheme="minorHAnsi"/>
          <w:color w:val="000000"/>
          <w:lang w:val="en-GB"/>
        </w:rPr>
        <w:t xml:space="preserve">Sabine </w:t>
      </w:r>
      <w:proofErr w:type="spellStart"/>
      <w:r w:rsidRPr="00C42D1C">
        <w:rPr>
          <w:rFonts w:asciiTheme="minorHAnsi" w:eastAsia="Calibri" w:hAnsiTheme="minorHAnsi" w:cstheme="minorHAnsi"/>
          <w:color w:val="000000"/>
          <w:lang w:val="en-GB"/>
        </w:rPr>
        <w:t>Nöbel</w:t>
      </w:r>
      <w:proofErr w:type="spellEnd"/>
    </w:p>
    <w:p w14:paraId="0000000D" w14:textId="77777777" w:rsidR="00784C4E" w:rsidRPr="00C42D1C" w:rsidRDefault="00697658" w:rsidP="00FD7756">
      <w:pPr>
        <w:shd w:val="clear" w:color="auto" w:fill="FFFFFF"/>
        <w:spacing w:before="120" w:after="120"/>
        <w:jc w:val="both"/>
        <w:rPr>
          <w:rFonts w:asciiTheme="minorHAnsi" w:eastAsia="Calibri" w:hAnsiTheme="minorHAnsi" w:cstheme="minorHAnsi"/>
          <w:color w:val="000000"/>
          <w:lang w:val="en-GB"/>
        </w:rPr>
      </w:pPr>
      <w:r w:rsidRPr="00C42D1C">
        <w:rPr>
          <w:rFonts w:asciiTheme="minorHAnsi" w:eastAsia="Calibri" w:hAnsiTheme="minorHAnsi" w:cstheme="minorHAnsi"/>
          <w:color w:val="000000"/>
          <w:lang w:val="en-GB"/>
        </w:rPr>
        <w:t xml:space="preserve">Institute for Advanced Study in Toulouse (IAST), Université Toulouse 1 </w:t>
      </w:r>
      <w:proofErr w:type="spellStart"/>
      <w:r w:rsidRPr="00C42D1C">
        <w:rPr>
          <w:rFonts w:asciiTheme="minorHAnsi" w:eastAsia="Calibri" w:hAnsiTheme="minorHAnsi" w:cstheme="minorHAnsi"/>
          <w:color w:val="000000"/>
          <w:lang w:val="en-GB"/>
        </w:rPr>
        <w:t>Capitole</w:t>
      </w:r>
      <w:proofErr w:type="spellEnd"/>
      <w:r w:rsidRPr="00C42D1C">
        <w:rPr>
          <w:rFonts w:asciiTheme="minorHAnsi" w:eastAsia="Calibri" w:hAnsiTheme="minorHAnsi" w:cstheme="minorHAnsi"/>
          <w:color w:val="000000"/>
          <w:lang w:val="en-GB"/>
        </w:rPr>
        <w:t>, Toulouse, France.</w:t>
      </w:r>
    </w:p>
    <w:p w14:paraId="0000000F" w14:textId="0EF20D51" w:rsidR="00784C4E" w:rsidRPr="009D0062" w:rsidRDefault="00697658" w:rsidP="00FD7756">
      <w:pPr>
        <w:shd w:val="clear" w:color="auto" w:fill="FFFFFF"/>
        <w:spacing w:before="120" w:after="120"/>
        <w:jc w:val="both"/>
        <w:rPr>
          <w:rFonts w:asciiTheme="minorHAnsi" w:eastAsia="Calibri" w:hAnsiTheme="minorHAnsi" w:cstheme="minorHAnsi"/>
          <w:color w:val="000000"/>
          <w:lang w:val="en-GB"/>
        </w:rPr>
        <w:sectPr w:rsidR="00784C4E" w:rsidRPr="009D0062" w:rsidSect="000D2264">
          <w:footerReference w:type="even" r:id="rId9"/>
          <w:footerReference w:type="default" r:id="rId10"/>
          <w:pgSz w:w="12240" w:h="15840"/>
          <w:pgMar w:top="1417" w:right="1417" w:bottom="1134" w:left="1417" w:header="708" w:footer="708" w:gutter="0"/>
          <w:lnNumType w:countBy="1" w:restart="continuous"/>
          <w:pgNumType w:start="1"/>
          <w:cols w:space="720"/>
          <w:docGrid w:linePitch="326"/>
        </w:sectPr>
      </w:pPr>
      <w:r w:rsidRPr="009D0062">
        <w:rPr>
          <w:rFonts w:asciiTheme="minorHAnsi" w:eastAsia="Calibri" w:hAnsiTheme="minorHAnsi" w:cstheme="minorHAnsi"/>
          <w:color w:val="000000"/>
          <w:lang w:val="en-GB"/>
        </w:rPr>
        <w:t xml:space="preserve">Email: </w:t>
      </w:r>
      <w:r w:rsidRPr="009D0062">
        <w:rPr>
          <w:rFonts w:asciiTheme="minorHAnsi" w:eastAsia="Calibri" w:hAnsiTheme="minorHAnsi" w:cstheme="minorHAnsi"/>
          <w:lang w:val="en-GB"/>
        </w:rPr>
        <w:t>sabine.noebel@iast.fr</w:t>
      </w:r>
      <w:r w:rsidRPr="009D0062">
        <w:rPr>
          <w:rFonts w:asciiTheme="minorHAnsi" w:eastAsia="Calibri" w:hAnsiTheme="minorHAnsi" w:cstheme="minorHAnsi"/>
          <w:color w:val="000000"/>
          <w:lang w:val="en-GB"/>
        </w:rPr>
        <w:t xml:space="preserve"> </w:t>
      </w:r>
      <w:r w:rsidRPr="009D0062">
        <w:rPr>
          <w:rFonts w:asciiTheme="minorHAnsi" w:eastAsia="Calibri" w:hAnsiTheme="minorHAnsi" w:cstheme="minorHAnsi"/>
          <w:color w:val="000000"/>
          <w:lang w:val="en-GB"/>
        </w:rPr>
        <w:tab/>
      </w:r>
      <w:r w:rsidRPr="009D0062">
        <w:rPr>
          <w:rFonts w:asciiTheme="minorHAnsi" w:eastAsia="Calibri" w:hAnsiTheme="minorHAnsi" w:cstheme="minorHAnsi"/>
          <w:color w:val="000000"/>
          <w:lang w:val="en-GB"/>
        </w:rPr>
        <w:tab/>
        <w:t>Phone: +33 (0) 567 732966</w:t>
      </w:r>
    </w:p>
    <w:p w14:paraId="00000010" w14:textId="77777777" w:rsidR="00784C4E" w:rsidRPr="00C42D1C" w:rsidRDefault="00697658" w:rsidP="00FD7756">
      <w:pPr>
        <w:pStyle w:val="Titre1"/>
        <w:rPr>
          <w:rFonts w:ascii="Calibri" w:hAnsi="Calibri" w:cs="Calibri"/>
          <w:color w:val="000000" w:themeColor="text1"/>
          <w:sz w:val="48"/>
          <w:lang w:eastAsia="de-DE"/>
        </w:rPr>
      </w:pPr>
      <w:bookmarkStart w:id="1" w:name="_Toc87371205"/>
      <w:commentRangeStart w:id="2"/>
      <w:commentRangeStart w:id="3"/>
      <w:r w:rsidRPr="00C42D1C">
        <w:rPr>
          <w:rFonts w:ascii="Calibri" w:hAnsi="Calibri" w:cs="Calibri"/>
          <w:color w:val="000000" w:themeColor="text1"/>
          <w:sz w:val="48"/>
          <w:lang w:eastAsia="de-DE"/>
        </w:rPr>
        <w:lastRenderedPageBreak/>
        <w:t>ABST</w:t>
      </w:r>
      <w:commentRangeEnd w:id="2"/>
      <w:r w:rsidR="002069F5">
        <w:rPr>
          <w:rStyle w:val="Marquedecommentaire"/>
          <w:b w:val="0"/>
        </w:rPr>
        <w:commentReference w:id="2"/>
      </w:r>
      <w:commentRangeStart w:id="4"/>
      <w:r w:rsidRPr="00C42D1C">
        <w:rPr>
          <w:rFonts w:ascii="Calibri" w:hAnsi="Calibri" w:cs="Calibri"/>
          <w:color w:val="000000" w:themeColor="text1"/>
          <w:sz w:val="48"/>
          <w:lang w:eastAsia="de-DE"/>
        </w:rPr>
        <w:t>RACT</w:t>
      </w:r>
      <w:bookmarkEnd w:id="1"/>
      <w:commentRangeEnd w:id="4"/>
      <w:r w:rsidR="002069F5">
        <w:rPr>
          <w:rStyle w:val="Marquedecommentaire"/>
          <w:b w:val="0"/>
        </w:rPr>
        <w:commentReference w:id="4"/>
      </w:r>
      <w:commentRangeEnd w:id="3"/>
      <w:r w:rsidR="002069F5">
        <w:rPr>
          <w:rStyle w:val="Marquedecommentaire"/>
          <w:b w:val="0"/>
        </w:rPr>
        <w:commentReference w:id="3"/>
      </w:r>
      <w:r w:rsidRPr="00C42D1C">
        <w:rPr>
          <w:rFonts w:ascii="Calibri" w:hAnsi="Calibri" w:cs="Calibri"/>
          <w:color w:val="000000" w:themeColor="text1"/>
          <w:sz w:val="48"/>
          <w:lang w:eastAsia="de-DE"/>
        </w:rPr>
        <w:t xml:space="preserve"> </w:t>
      </w:r>
    </w:p>
    <w:p w14:paraId="00000011" w14:textId="57786D09" w:rsidR="00784C4E" w:rsidRPr="00DB4661" w:rsidRDefault="00697658" w:rsidP="00FD7756">
      <w:pPr>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Although the role of conformity as a major driver for human cultural evolution is a well-accepted and intensely studied phenomenon, its importance for animal culture was largely overlooked until recently. This limited for decades the possibility </w:t>
      </w:r>
      <w:r w:rsidRPr="00DB4661">
        <w:rPr>
          <w:rFonts w:asciiTheme="minorHAnsi" w:eastAsia="Calibri" w:hAnsiTheme="minorHAnsi" w:cstheme="minorHAnsi"/>
          <w:lang w:val="en-GB"/>
        </w:rPr>
        <w:t>of</w:t>
      </w:r>
      <w:r w:rsidRPr="00DB4661">
        <w:rPr>
          <w:rFonts w:asciiTheme="minorHAnsi" w:eastAsia="Calibri" w:hAnsiTheme="minorHAnsi" w:cstheme="minorHAnsi"/>
          <w:color w:val="000000"/>
          <w:lang w:val="en-GB"/>
        </w:rPr>
        <w:t xml:space="preserve"> studying the roots of human culture. Here, we provide a historical review of the study of conformity in both humans and animals</w:t>
      </w:r>
      <w:r w:rsidRPr="00DB4661">
        <w:rPr>
          <w:rFonts w:asciiTheme="minorHAnsi" w:eastAsia="Calibri" w:hAnsiTheme="minorHAnsi" w:cstheme="minorHAnsi"/>
          <w:lang w:val="en-GB"/>
        </w:rPr>
        <w:t>.</w:t>
      </w:r>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lang w:val="en-GB"/>
        </w:rPr>
        <w:t>W</w:t>
      </w:r>
      <w:r w:rsidRPr="00DB4661">
        <w:rPr>
          <w:rFonts w:asciiTheme="minorHAnsi" w:eastAsia="Calibri" w:hAnsiTheme="minorHAnsi" w:cstheme="minorHAnsi"/>
          <w:color w:val="000000"/>
          <w:lang w:val="en-GB"/>
        </w:rPr>
        <w:t>e identify gaps in knowledge and propose an evolutionary route towards the sophisticated cultural processes that characterize humanity. A landmark in the study of conformity is Solomon Asch's famous experiment in humans in 1955. Contrastingly, the interest in conformity among evolutionary biologists has only bec</w:t>
      </w:r>
      <w:r w:rsidRPr="00DB4661">
        <w:rPr>
          <w:rFonts w:asciiTheme="minorHAnsi" w:eastAsia="Calibri" w:hAnsiTheme="minorHAnsi" w:cstheme="minorHAnsi"/>
          <w:lang w:val="en-GB"/>
        </w:rPr>
        <w:t>o</w:t>
      </w:r>
      <w:r w:rsidRPr="00DB4661">
        <w:rPr>
          <w:rFonts w:asciiTheme="minorHAnsi" w:eastAsia="Calibri" w:hAnsiTheme="minorHAnsi" w:cstheme="minorHAnsi"/>
          <w:color w:val="000000"/>
          <w:lang w:val="en-GB"/>
        </w:rPr>
        <w:t>me salient since the turn of the new millennium. A striking result of our review is that, although studies of conformity examined many biological contexts, only one of them looked at mate choice. This is surprising because the context of mate choice is probably the only one in which conformity has self-reinforcing advantages over generations. In effect, within a metapopulation, i.e., a group of subpopulations connected by individuals dispersing among them, dispersers able to conform to the local preference for a given type of mate have a strong and multigenerational fitness advantage. This is because as soon as females within one subpopulation locally show a bias for one type of males, immigrant females who do not conform to the local trend have sons, grandsons, etc. of the non-preferred phenotype, which negatively and cumulatively affects fitness over generations, in a process that is reminiscent of the Fisher runaway process. This led us to suggest a sex-driven origin of conformity, indicating a possible evolutionary route towards animal and human culture that is rooted in the</w:t>
      </w:r>
      <w:ins w:id="5" w:author="Sabine Noebel" w:date="2022-03-15T15:06:00Z">
        <w:r w:rsidR="007D17F8">
          <w:rPr>
            <w:rFonts w:asciiTheme="minorHAnsi" w:eastAsia="Calibri" w:hAnsiTheme="minorHAnsi" w:cstheme="minorHAnsi"/>
            <w:color w:val="000000"/>
            <w:lang w:val="en-GB"/>
          </w:rPr>
          <w:t xml:space="preserve"> basic and thus ancient</w:t>
        </w:r>
      </w:ins>
      <w:r w:rsidRPr="00DB4661">
        <w:rPr>
          <w:rFonts w:asciiTheme="minorHAnsi" w:eastAsia="Calibri" w:hAnsiTheme="minorHAnsi" w:cstheme="minorHAnsi"/>
          <w:color w:val="000000"/>
          <w:lang w:val="en-GB"/>
        </w:rPr>
        <w:t xml:space="preserve"> social constraints acting on mating preferences within a metapopulation. In a generic model, we show that dispersal among subpopulations within a metapopulation can maintain independent Fisher runaway processes within subpopulations, while favouring the evolution of social learning and conformity at the metapopulation scale, both being essential for the evolution of long-lasting local traditions. The proposed evolutionary route to social learning, conformity, and all its cultural consequences, casts surprising light on one of the major processes that </w:t>
      </w:r>
      <w:ins w:id="6" w:author="Sabine Noebel" w:date="2022-03-15T15:06:00Z">
        <w:r w:rsidR="007D17F8">
          <w:rPr>
            <w:rFonts w:asciiTheme="minorHAnsi" w:eastAsia="Calibri" w:hAnsiTheme="minorHAnsi" w:cstheme="minorHAnsi"/>
            <w:color w:val="000000"/>
            <w:lang w:val="en-GB"/>
          </w:rPr>
          <w:t xml:space="preserve">much later </w:t>
        </w:r>
      </w:ins>
      <w:del w:id="7" w:author="Sabine Noebel" w:date="2022-03-15T15:06:00Z">
        <w:r w:rsidRPr="00DB4661" w:rsidDel="007D17F8">
          <w:rPr>
            <w:rFonts w:asciiTheme="minorHAnsi" w:eastAsia="Calibri" w:hAnsiTheme="minorHAnsi" w:cstheme="minorHAnsi"/>
            <w:color w:val="000000"/>
            <w:lang w:val="en-GB"/>
          </w:rPr>
          <w:delText xml:space="preserve">has </w:delText>
        </w:r>
      </w:del>
      <w:r w:rsidRPr="00DB4661">
        <w:rPr>
          <w:rFonts w:asciiTheme="minorHAnsi" w:eastAsia="Calibri" w:hAnsiTheme="minorHAnsi" w:cstheme="minorHAnsi"/>
          <w:color w:val="000000"/>
          <w:lang w:val="en-GB"/>
        </w:rPr>
        <w:t>participated in making us human; everything might have originated in sex</w:t>
      </w:r>
      <w:ins w:id="8" w:author="Sabine Noebel" w:date="2022-03-15T15:07:00Z">
        <w:r w:rsidR="00477967">
          <w:rPr>
            <w:rFonts w:asciiTheme="minorHAnsi" w:eastAsia="Calibri" w:hAnsiTheme="minorHAnsi" w:cstheme="minorHAnsi"/>
            <w:color w:val="000000"/>
            <w:lang w:val="en-GB"/>
          </w:rPr>
          <w:t xml:space="preserve"> a long time before the emergence of hominids</w:t>
        </w:r>
      </w:ins>
      <w:r w:rsidRPr="00DB4661">
        <w:rPr>
          <w:rFonts w:asciiTheme="minorHAnsi" w:eastAsia="Calibri" w:hAnsiTheme="minorHAnsi" w:cstheme="minorHAnsi"/>
          <w:color w:val="000000"/>
          <w:lang w:val="en-GB"/>
        </w:rPr>
        <w:t xml:space="preserve">. This would imply that all our fantastic cultural skills, and exquisite arts, religions, common beliefs etc., may have originated as a </w:t>
      </w:r>
      <w:ins w:id="9" w:author="Sabine Noebel" w:date="2022-03-15T15:07:00Z">
        <w:r w:rsidR="00477967">
          <w:rPr>
            <w:rFonts w:asciiTheme="minorHAnsi" w:eastAsia="Calibri" w:hAnsiTheme="minorHAnsi" w:cstheme="minorHAnsi"/>
            <w:color w:val="000000"/>
            <w:lang w:val="en-GB"/>
          </w:rPr>
          <w:t xml:space="preserve">late </w:t>
        </w:r>
      </w:ins>
      <w:r w:rsidRPr="00DB4661">
        <w:rPr>
          <w:rFonts w:asciiTheme="minorHAnsi" w:eastAsia="Calibri" w:hAnsiTheme="minorHAnsi" w:cstheme="minorHAnsi"/>
          <w:color w:val="000000"/>
          <w:lang w:val="en-GB"/>
        </w:rPr>
        <w:t xml:space="preserve">consequence of the basic and unavoidable importance of finding a mate that is optimal in view of the local conditions. We further highlight several research avenues to better define the spectrum of conformity, and to account for its complexity. First future studies of conformity should incorporate the experimental manipulation of group majority. We also encourage the study of the potential links between conformity and </w:t>
      </w:r>
      <w:ins w:id="10" w:author="Sabine Noebel" w:date="2022-03-15T15:08:00Z">
        <w:r w:rsidR="00477967">
          <w:rPr>
            <w:rFonts w:asciiTheme="minorHAnsi" w:eastAsia="Calibri" w:hAnsiTheme="minorHAnsi" w:cstheme="minorHAnsi"/>
            <w:color w:val="000000"/>
            <w:lang w:val="en-GB"/>
          </w:rPr>
          <w:t xml:space="preserve">mate copying, </w:t>
        </w:r>
      </w:ins>
      <w:r w:rsidRPr="00DB4661">
        <w:rPr>
          <w:rFonts w:asciiTheme="minorHAnsi" w:eastAsia="Calibri" w:hAnsiTheme="minorHAnsi" w:cstheme="minorHAnsi"/>
          <w:color w:val="000000"/>
          <w:lang w:val="en-GB"/>
        </w:rPr>
        <w:t xml:space="preserve">animal aggregations, </w:t>
      </w:r>
      <w:ins w:id="11" w:author="Sabine Noebel" w:date="2022-03-15T15:08:00Z">
        <w:r w:rsidR="00477967">
          <w:rPr>
            <w:rFonts w:asciiTheme="minorHAnsi" w:eastAsia="Calibri" w:hAnsiTheme="minorHAnsi" w:cstheme="minorHAnsi"/>
            <w:color w:val="000000"/>
            <w:lang w:val="en-GB"/>
          </w:rPr>
          <w:t xml:space="preserve">and </w:t>
        </w:r>
      </w:ins>
      <w:r w:rsidRPr="00DB4661">
        <w:rPr>
          <w:rFonts w:asciiTheme="minorHAnsi" w:eastAsia="Calibri" w:hAnsiTheme="minorHAnsi" w:cstheme="minorHAnsi"/>
          <w:color w:val="000000"/>
          <w:lang w:val="en-GB"/>
        </w:rPr>
        <w:t>collective actions</w:t>
      </w:r>
      <w:ins w:id="12" w:author="Sabine Noebel" w:date="2022-03-15T15:08:00Z">
        <w:r w:rsidR="00477967">
          <w:rPr>
            <w:rFonts w:asciiTheme="minorHAnsi" w:eastAsia="Calibri" w:hAnsiTheme="minorHAnsi" w:cstheme="minorHAnsi"/>
            <w:color w:val="000000"/>
            <w:lang w:val="en-GB"/>
          </w:rPr>
          <w:t>.</w:t>
        </w:r>
      </w:ins>
      <w:del w:id="13" w:author="Sabine Noebel" w:date="2022-03-15T15:08:00Z">
        <w:r w:rsidRPr="00DB4661" w:rsidDel="00477967">
          <w:rPr>
            <w:rFonts w:asciiTheme="minorHAnsi" w:eastAsia="Calibri" w:hAnsiTheme="minorHAnsi" w:cstheme="minorHAnsi"/>
            <w:color w:val="000000"/>
            <w:lang w:val="en-GB"/>
          </w:rPr>
          <w:delText xml:space="preserve"> and mate copying.</w:delText>
        </w:r>
      </w:del>
      <w:r w:rsidRPr="00DB4661">
        <w:rPr>
          <w:rFonts w:asciiTheme="minorHAnsi" w:eastAsia="Calibri" w:hAnsiTheme="minorHAnsi" w:cstheme="minorHAnsi"/>
          <w:color w:val="000000"/>
          <w:lang w:val="en-GB"/>
        </w:rPr>
        <w:t xml:space="preserve"> Moreover, the validation of the sex-driven origin of conformity will rest on the capacity of human and evolutionary sciences to work jointly </w:t>
      </w:r>
      <w:ins w:id="14" w:author="Sabine Noebel" w:date="2022-03-15T15:08:00Z">
        <w:r w:rsidR="00477967">
          <w:rPr>
            <w:rFonts w:asciiTheme="minorHAnsi" w:eastAsia="Calibri" w:hAnsiTheme="minorHAnsi" w:cstheme="minorHAnsi"/>
            <w:color w:val="000000"/>
            <w:lang w:val="en-GB"/>
          </w:rPr>
          <w:t xml:space="preserve">to </w:t>
        </w:r>
      </w:ins>
      <w:del w:id="15" w:author="Sabine Noebel" w:date="2022-03-15T15:08:00Z">
        <w:r w:rsidRPr="00DB4661" w:rsidDel="00477967">
          <w:rPr>
            <w:rFonts w:asciiTheme="minorHAnsi" w:eastAsia="Calibri" w:hAnsiTheme="minorHAnsi" w:cstheme="minorHAnsi"/>
            <w:color w:val="000000"/>
            <w:lang w:val="en-GB"/>
          </w:rPr>
          <w:delText xml:space="preserve">on the </w:delText>
        </w:r>
      </w:del>
      <w:r w:rsidRPr="00DB4661">
        <w:rPr>
          <w:rFonts w:asciiTheme="minorHAnsi" w:eastAsia="Calibri" w:hAnsiTheme="minorHAnsi" w:cstheme="minorHAnsi"/>
          <w:color w:val="000000"/>
          <w:lang w:val="en-GB"/>
        </w:rPr>
        <w:t xml:space="preserve">study </w:t>
      </w:r>
      <w:del w:id="16" w:author="Sabine Noebel" w:date="2022-03-15T15:08:00Z">
        <w:r w:rsidRPr="00DB4661" w:rsidDel="00477967">
          <w:rPr>
            <w:rFonts w:asciiTheme="minorHAnsi" w:eastAsia="Calibri" w:hAnsiTheme="minorHAnsi" w:cstheme="minorHAnsi"/>
            <w:color w:val="000000"/>
            <w:lang w:val="en-GB"/>
          </w:rPr>
          <w:delText xml:space="preserve">of </w:delText>
        </w:r>
      </w:del>
      <w:r w:rsidRPr="00DB4661">
        <w:rPr>
          <w:rFonts w:asciiTheme="minorHAnsi" w:eastAsia="Calibri" w:hAnsiTheme="minorHAnsi" w:cstheme="minorHAnsi"/>
          <w:color w:val="000000"/>
          <w:lang w:val="en-GB"/>
        </w:rPr>
        <w:t>the origin of social learning and conformity. This constitutes a stimulating common agenda for these two domains and militates for a rapprochement between these two currently largely independent research areas.</w:t>
      </w:r>
    </w:p>
    <w:p w14:paraId="00000012" w14:textId="77777777" w:rsidR="00784C4E" w:rsidRPr="00DB4661" w:rsidRDefault="00784C4E" w:rsidP="00FD7756">
      <w:pPr>
        <w:jc w:val="both"/>
        <w:rPr>
          <w:rFonts w:asciiTheme="minorHAnsi" w:eastAsia="Calibri" w:hAnsiTheme="minorHAnsi" w:cstheme="minorHAnsi"/>
          <w:b/>
          <w:color w:val="000000"/>
          <w:lang w:val="en-GB"/>
        </w:rPr>
      </w:pPr>
    </w:p>
    <w:p w14:paraId="00000014" w14:textId="042B511A" w:rsidR="00485D24" w:rsidRDefault="00697658" w:rsidP="00477967">
      <w:pPr>
        <w:jc w:val="both"/>
        <w:rPr>
          <w:rFonts w:asciiTheme="minorHAnsi" w:eastAsia="Calibri" w:hAnsiTheme="minorHAnsi" w:cstheme="minorHAnsi"/>
          <w:color w:val="000000"/>
          <w:lang w:val="en-GB"/>
        </w:rPr>
      </w:pPr>
      <w:r w:rsidRPr="00DB4661">
        <w:rPr>
          <w:rFonts w:asciiTheme="minorHAnsi" w:eastAsia="Calibri" w:hAnsiTheme="minorHAnsi" w:cstheme="minorHAnsi"/>
          <w:b/>
          <w:color w:val="000000"/>
          <w:lang w:val="en-GB"/>
        </w:rPr>
        <w:t>Keywords:</w:t>
      </w:r>
      <w:r w:rsidRPr="00DB4661">
        <w:rPr>
          <w:rFonts w:asciiTheme="minorHAnsi" w:eastAsia="Calibri" w:hAnsiTheme="minorHAnsi" w:cstheme="minorHAnsi"/>
          <w:color w:val="000000"/>
          <w:lang w:val="en-GB"/>
        </w:rPr>
        <w:t xml:space="preserve"> cultural evolution, conformity in humans, conformity in animals, sexual selection, mate choice, Fisher Runaway Process</w:t>
      </w:r>
    </w:p>
    <w:sdt>
      <w:sdtPr>
        <w:rPr>
          <w:rFonts w:ascii="Times New Roman" w:eastAsia="Times New Roman" w:hAnsi="Times New Roman" w:cs="Times New Roman"/>
          <w:b w:val="0"/>
          <w:bCs w:val="0"/>
          <w:color w:val="auto"/>
          <w:sz w:val="24"/>
          <w:szCs w:val="24"/>
          <w:lang w:val="fr-FR"/>
        </w:rPr>
        <w:id w:val="-487092240"/>
        <w:docPartObj>
          <w:docPartGallery w:val="Table of Contents"/>
          <w:docPartUnique/>
        </w:docPartObj>
      </w:sdtPr>
      <w:sdtEndPr>
        <w:rPr>
          <w:lang w:val="de-DE"/>
        </w:rPr>
      </w:sdtEndPr>
      <w:sdtContent>
        <w:p w14:paraId="54B1AC8A" w14:textId="733B3DE2" w:rsidR="00485D24" w:rsidRDefault="00C42D1C" w:rsidP="00FD7756">
          <w:pPr>
            <w:pStyle w:val="En-ttedetabledesmatires"/>
            <w:spacing w:line="240" w:lineRule="auto"/>
          </w:pPr>
          <w:r>
            <w:rPr>
              <w:lang w:val="fr-FR"/>
            </w:rPr>
            <w:t xml:space="preserve">TABLE OF </w:t>
          </w:r>
          <w:commentRangeStart w:id="17"/>
          <w:r>
            <w:rPr>
              <w:lang w:val="fr-FR"/>
            </w:rPr>
            <w:t>CONTENT</w:t>
          </w:r>
          <w:commentRangeEnd w:id="17"/>
          <w:r w:rsidR="00221730">
            <w:rPr>
              <w:rStyle w:val="Marquedecommentaire"/>
              <w:rFonts w:ascii="Arial" w:eastAsia="Arial" w:hAnsi="Arial" w:cs="Arial"/>
              <w:b w:val="0"/>
              <w:bCs w:val="0"/>
              <w:color w:val="222222"/>
            </w:rPr>
            <w:commentReference w:id="17"/>
          </w:r>
        </w:p>
        <w:p w14:paraId="2EBB9970" w14:textId="233ADAA7" w:rsidR="00485D24" w:rsidRDefault="00485D24" w:rsidP="00FD7756">
          <w:pPr>
            <w:pStyle w:val="TM1"/>
            <w:rPr>
              <w:rFonts w:eastAsiaTheme="minorEastAsia" w:cstheme="minorBidi"/>
              <w:b w:val="0"/>
              <w:bCs w:val="0"/>
              <w:caps w:val="0"/>
              <w:noProof/>
              <w:u w:val="none"/>
              <w:lang w:val="fr-FR"/>
            </w:rPr>
          </w:pPr>
          <w:r>
            <w:fldChar w:fldCharType="begin"/>
          </w:r>
          <w:r>
            <w:instrText xml:space="preserve"> TOC \o "1-3" \h \z \u </w:instrText>
          </w:r>
          <w:r>
            <w:fldChar w:fldCharType="separate"/>
          </w:r>
          <w:hyperlink w:anchor="_Toc87371205" w:history="1">
            <w:r w:rsidRPr="00C13B13">
              <w:rPr>
                <w:rStyle w:val="Lienhypertexte"/>
                <w:rFonts w:eastAsia="Calibri" w:cstheme="minorHAnsi"/>
                <w:noProof/>
              </w:rPr>
              <w:t>ABSTRACT</w:t>
            </w:r>
            <w:r>
              <w:rPr>
                <w:noProof/>
                <w:webHidden/>
              </w:rPr>
              <w:tab/>
            </w:r>
            <w:r>
              <w:rPr>
                <w:noProof/>
                <w:webHidden/>
              </w:rPr>
              <w:fldChar w:fldCharType="begin"/>
            </w:r>
            <w:r>
              <w:rPr>
                <w:noProof/>
                <w:webHidden/>
              </w:rPr>
              <w:instrText xml:space="preserve"> PAGEREF _Toc87371205 \h </w:instrText>
            </w:r>
            <w:r>
              <w:rPr>
                <w:noProof/>
                <w:webHidden/>
              </w:rPr>
            </w:r>
            <w:r>
              <w:rPr>
                <w:noProof/>
                <w:webHidden/>
              </w:rPr>
              <w:fldChar w:fldCharType="separate"/>
            </w:r>
            <w:r w:rsidR="00701340">
              <w:rPr>
                <w:noProof/>
                <w:webHidden/>
              </w:rPr>
              <w:t>2</w:t>
            </w:r>
            <w:r>
              <w:rPr>
                <w:noProof/>
                <w:webHidden/>
              </w:rPr>
              <w:fldChar w:fldCharType="end"/>
            </w:r>
          </w:hyperlink>
        </w:p>
        <w:p w14:paraId="6DFA2B9C" w14:textId="6BDA423D" w:rsidR="00485D24" w:rsidRDefault="00511288" w:rsidP="00FD7756">
          <w:pPr>
            <w:pStyle w:val="TM1"/>
            <w:rPr>
              <w:rFonts w:eastAsiaTheme="minorEastAsia" w:cstheme="minorBidi"/>
              <w:b w:val="0"/>
              <w:bCs w:val="0"/>
              <w:caps w:val="0"/>
              <w:noProof/>
              <w:u w:val="none"/>
              <w:lang w:val="fr-FR"/>
            </w:rPr>
          </w:pPr>
          <w:hyperlink w:anchor="_Toc87371206" w:history="1">
            <w:r w:rsidR="00485D24" w:rsidRPr="00C13B13">
              <w:rPr>
                <w:rStyle w:val="Lienhypertexte"/>
                <w:rFonts w:cstheme="minorHAnsi"/>
                <w:noProof/>
              </w:rPr>
              <w:t>I. INTRODUCTION</w:t>
            </w:r>
            <w:r w:rsidR="00485D24">
              <w:rPr>
                <w:noProof/>
                <w:webHidden/>
              </w:rPr>
              <w:tab/>
            </w:r>
            <w:r w:rsidR="00485D24">
              <w:rPr>
                <w:noProof/>
                <w:webHidden/>
              </w:rPr>
              <w:fldChar w:fldCharType="begin"/>
            </w:r>
            <w:r w:rsidR="00485D24">
              <w:rPr>
                <w:noProof/>
                <w:webHidden/>
              </w:rPr>
              <w:instrText xml:space="preserve"> PAGEREF _Toc87371206 \h </w:instrText>
            </w:r>
            <w:r w:rsidR="00485D24">
              <w:rPr>
                <w:noProof/>
                <w:webHidden/>
              </w:rPr>
            </w:r>
            <w:r w:rsidR="00485D24">
              <w:rPr>
                <w:noProof/>
                <w:webHidden/>
              </w:rPr>
              <w:fldChar w:fldCharType="separate"/>
            </w:r>
            <w:r w:rsidR="00701340">
              <w:rPr>
                <w:noProof/>
                <w:webHidden/>
              </w:rPr>
              <w:t>5</w:t>
            </w:r>
            <w:r w:rsidR="00485D24">
              <w:rPr>
                <w:noProof/>
                <w:webHidden/>
              </w:rPr>
              <w:fldChar w:fldCharType="end"/>
            </w:r>
          </w:hyperlink>
        </w:p>
        <w:p w14:paraId="3167FC47" w14:textId="70581067" w:rsidR="00485D24" w:rsidRDefault="00511288" w:rsidP="00FD7756">
          <w:pPr>
            <w:pStyle w:val="TM1"/>
            <w:rPr>
              <w:rFonts w:eastAsiaTheme="minorEastAsia" w:cstheme="minorBidi"/>
              <w:b w:val="0"/>
              <w:bCs w:val="0"/>
              <w:caps w:val="0"/>
              <w:noProof/>
              <w:u w:val="none"/>
              <w:lang w:val="fr-FR"/>
            </w:rPr>
          </w:pPr>
          <w:hyperlink w:anchor="_Toc87371207" w:history="1">
            <w:r w:rsidR="00485D24" w:rsidRPr="00C13B13">
              <w:rPr>
                <w:rStyle w:val="Lienhypertexte"/>
                <w:rFonts w:cstheme="minorHAnsi"/>
                <w:noProof/>
              </w:rPr>
              <w:t>II. EARLY DEFINITIONS: CONFORMITY OR POSITIVE FREQUENCY DEPENDENT LEARNING?</w:t>
            </w:r>
            <w:r w:rsidR="00485D24">
              <w:rPr>
                <w:noProof/>
                <w:webHidden/>
              </w:rPr>
              <w:tab/>
            </w:r>
            <w:r w:rsidR="00485D24">
              <w:rPr>
                <w:noProof/>
                <w:webHidden/>
              </w:rPr>
              <w:fldChar w:fldCharType="begin"/>
            </w:r>
            <w:r w:rsidR="00485D24">
              <w:rPr>
                <w:noProof/>
                <w:webHidden/>
              </w:rPr>
              <w:instrText xml:space="preserve"> PAGEREF _Toc87371207 \h </w:instrText>
            </w:r>
            <w:r w:rsidR="00485D24">
              <w:rPr>
                <w:noProof/>
                <w:webHidden/>
              </w:rPr>
            </w:r>
            <w:r w:rsidR="00485D24">
              <w:rPr>
                <w:noProof/>
                <w:webHidden/>
              </w:rPr>
              <w:fldChar w:fldCharType="separate"/>
            </w:r>
            <w:r w:rsidR="00701340">
              <w:rPr>
                <w:noProof/>
                <w:webHidden/>
              </w:rPr>
              <w:t>6</w:t>
            </w:r>
            <w:r w:rsidR="00485D24">
              <w:rPr>
                <w:noProof/>
                <w:webHidden/>
              </w:rPr>
              <w:fldChar w:fldCharType="end"/>
            </w:r>
          </w:hyperlink>
        </w:p>
        <w:p w14:paraId="7D460C53" w14:textId="14F88031" w:rsidR="00485D24" w:rsidRDefault="00511288" w:rsidP="00FD7756">
          <w:pPr>
            <w:pStyle w:val="TM1"/>
            <w:rPr>
              <w:rFonts w:eastAsiaTheme="minorEastAsia" w:cstheme="minorBidi"/>
              <w:b w:val="0"/>
              <w:bCs w:val="0"/>
              <w:caps w:val="0"/>
              <w:noProof/>
              <w:u w:val="none"/>
              <w:lang w:val="fr-FR"/>
            </w:rPr>
          </w:pPr>
          <w:hyperlink w:anchor="_Toc87371208" w:history="1">
            <w:r w:rsidR="00485D24" w:rsidRPr="00C13B13">
              <w:rPr>
                <w:rStyle w:val="Lienhypertexte"/>
                <w:rFonts w:cstheme="minorHAnsi"/>
                <w:noProof/>
              </w:rPr>
              <w:t>III. CONFORMITY EVOLVES: A BENEFICIAL BIAS?</w:t>
            </w:r>
            <w:r w:rsidR="00485D24">
              <w:rPr>
                <w:noProof/>
                <w:webHidden/>
              </w:rPr>
              <w:tab/>
            </w:r>
            <w:r w:rsidR="00485D24">
              <w:rPr>
                <w:noProof/>
                <w:webHidden/>
              </w:rPr>
              <w:fldChar w:fldCharType="begin"/>
            </w:r>
            <w:r w:rsidR="00485D24">
              <w:rPr>
                <w:noProof/>
                <w:webHidden/>
              </w:rPr>
              <w:instrText xml:space="preserve"> PAGEREF _Toc87371208 \h </w:instrText>
            </w:r>
            <w:r w:rsidR="00485D24">
              <w:rPr>
                <w:noProof/>
                <w:webHidden/>
              </w:rPr>
            </w:r>
            <w:r w:rsidR="00485D24">
              <w:rPr>
                <w:noProof/>
                <w:webHidden/>
              </w:rPr>
              <w:fldChar w:fldCharType="separate"/>
            </w:r>
            <w:r w:rsidR="00701340">
              <w:rPr>
                <w:noProof/>
                <w:webHidden/>
              </w:rPr>
              <w:t>10</w:t>
            </w:r>
            <w:r w:rsidR="00485D24">
              <w:rPr>
                <w:noProof/>
                <w:webHidden/>
              </w:rPr>
              <w:fldChar w:fldCharType="end"/>
            </w:r>
          </w:hyperlink>
        </w:p>
        <w:p w14:paraId="0353D8DF" w14:textId="66186412" w:rsidR="00485D24" w:rsidRDefault="00511288" w:rsidP="00FD7756">
          <w:pPr>
            <w:pStyle w:val="TM2"/>
            <w:tabs>
              <w:tab w:val="right" w:leader="dot" w:pos="9396"/>
            </w:tabs>
            <w:rPr>
              <w:rFonts w:eastAsiaTheme="minorEastAsia" w:cstheme="minorBidi"/>
              <w:b w:val="0"/>
              <w:bCs w:val="0"/>
              <w:smallCaps w:val="0"/>
              <w:noProof/>
              <w:lang w:val="fr-FR"/>
            </w:rPr>
          </w:pPr>
          <w:hyperlink w:anchor="_Toc87371209" w:history="1">
            <w:r w:rsidR="00485D24" w:rsidRPr="00C13B13">
              <w:rPr>
                <w:rStyle w:val="Lienhypertexte"/>
                <w:noProof/>
              </w:rPr>
              <w:t>(1) Looking for normative conformity in non-human animals</w:t>
            </w:r>
            <w:r w:rsidR="00485D24">
              <w:rPr>
                <w:noProof/>
                <w:webHidden/>
              </w:rPr>
              <w:tab/>
            </w:r>
            <w:r w:rsidR="00485D24">
              <w:rPr>
                <w:noProof/>
                <w:webHidden/>
              </w:rPr>
              <w:fldChar w:fldCharType="begin"/>
            </w:r>
            <w:r w:rsidR="00485D24">
              <w:rPr>
                <w:noProof/>
                <w:webHidden/>
              </w:rPr>
              <w:instrText xml:space="preserve"> PAGEREF _Toc87371209 \h </w:instrText>
            </w:r>
            <w:r w:rsidR="00485D24">
              <w:rPr>
                <w:noProof/>
                <w:webHidden/>
              </w:rPr>
            </w:r>
            <w:r w:rsidR="00485D24">
              <w:rPr>
                <w:noProof/>
                <w:webHidden/>
              </w:rPr>
              <w:fldChar w:fldCharType="separate"/>
            </w:r>
            <w:r w:rsidR="00701340">
              <w:rPr>
                <w:noProof/>
                <w:webHidden/>
              </w:rPr>
              <w:t>12</w:t>
            </w:r>
            <w:r w:rsidR="00485D24">
              <w:rPr>
                <w:noProof/>
                <w:webHidden/>
              </w:rPr>
              <w:fldChar w:fldCharType="end"/>
            </w:r>
          </w:hyperlink>
        </w:p>
        <w:p w14:paraId="42B39B48" w14:textId="36B85845" w:rsidR="00485D24" w:rsidRDefault="00511288" w:rsidP="00FD7756">
          <w:pPr>
            <w:pStyle w:val="TM2"/>
            <w:tabs>
              <w:tab w:val="right" w:leader="dot" w:pos="9396"/>
            </w:tabs>
            <w:rPr>
              <w:rFonts w:eastAsiaTheme="minorEastAsia" w:cstheme="minorBidi"/>
              <w:b w:val="0"/>
              <w:bCs w:val="0"/>
              <w:smallCaps w:val="0"/>
              <w:noProof/>
              <w:lang w:val="fr-FR"/>
            </w:rPr>
          </w:pPr>
          <w:hyperlink w:anchor="_Toc87371210" w:history="1">
            <w:r w:rsidR="00485D24" w:rsidRPr="00C13B13">
              <w:rPr>
                <w:rStyle w:val="Lienhypertexte"/>
                <w:noProof/>
              </w:rPr>
              <w:t>(2) Viability of conformity in strategic settings</w:t>
            </w:r>
            <w:r w:rsidR="00485D24">
              <w:rPr>
                <w:noProof/>
                <w:webHidden/>
              </w:rPr>
              <w:tab/>
            </w:r>
            <w:r w:rsidR="00485D24">
              <w:rPr>
                <w:noProof/>
                <w:webHidden/>
              </w:rPr>
              <w:fldChar w:fldCharType="begin"/>
            </w:r>
            <w:r w:rsidR="00485D24">
              <w:rPr>
                <w:noProof/>
                <w:webHidden/>
              </w:rPr>
              <w:instrText xml:space="preserve"> PAGEREF _Toc87371210 \h </w:instrText>
            </w:r>
            <w:r w:rsidR="00485D24">
              <w:rPr>
                <w:noProof/>
                <w:webHidden/>
              </w:rPr>
            </w:r>
            <w:r w:rsidR="00485D24">
              <w:rPr>
                <w:noProof/>
                <w:webHidden/>
              </w:rPr>
              <w:fldChar w:fldCharType="separate"/>
            </w:r>
            <w:r w:rsidR="00701340">
              <w:rPr>
                <w:noProof/>
                <w:webHidden/>
              </w:rPr>
              <w:t>13</w:t>
            </w:r>
            <w:r w:rsidR="00485D24">
              <w:rPr>
                <w:noProof/>
                <w:webHidden/>
              </w:rPr>
              <w:fldChar w:fldCharType="end"/>
            </w:r>
          </w:hyperlink>
        </w:p>
        <w:p w14:paraId="7F5902CE" w14:textId="26FFC111" w:rsidR="00485D24" w:rsidRDefault="00511288" w:rsidP="00FD7756">
          <w:pPr>
            <w:pStyle w:val="TM2"/>
            <w:tabs>
              <w:tab w:val="right" w:leader="dot" w:pos="9396"/>
            </w:tabs>
            <w:rPr>
              <w:rFonts w:eastAsiaTheme="minorEastAsia" w:cstheme="minorBidi"/>
              <w:b w:val="0"/>
              <w:bCs w:val="0"/>
              <w:smallCaps w:val="0"/>
              <w:noProof/>
              <w:lang w:val="fr-FR"/>
            </w:rPr>
          </w:pPr>
          <w:hyperlink w:anchor="_Toc87371211" w:history="1">
            <w:r w:rsidR="00485D24" w:rsidRPr="00C13B13">
              <w:rPr>
                <w:rStyle w:val="Lienhypertexte"/>
                <w:noProof/>
              </w:rPr>
              <w:t>(3) Information acquisition, the value of observations, and memory</w:t>
            </w:r>
            <w:r w:rsidR="00485D24">
              <w:rPr>
                <w:noProof/>
                <w:webHidden/>
              </w:rPr>
              <w:tab/>
            </w:r>
            <w:r w:rsidR="00485D24">
              <w:rPr>
                <w:noProof/>
                <w:webHidden/>
              </w:rPr>
              <w:fldChar w:fldCharType="begin"/>
            </w:r>
            <w:r w:rsidR="00485D24">
              <w:rPr>
                <w:noProof/>
                <w:webHidden/>
              </w:rPr>
              <w:instrText xml:space="preserve"> PAGEREF _Toc87371211 \h </w:instrText>
            </w:r>
            <w:r w:rsidR="00485D24">
              <w:rPr>
                <w:noProof/>
                <w:webHidden/>
              </w:rPr>
            </w:r>
            <w:r w:rsidR="00485D24">
              <w:rPr>
                <w:noProof/>
                <w:webHidden/>
              </w:rPr>
              <w:fldChar w:fldCharType="separate"/>
            </w:r>
            <w:r w:rsidR="00701340">
              <w:rPr>
                <w:noProof/>
                <w:webHidden/>
              </w:rPr>
              <w:t>14</w:t>
            </w:r>
            <w:r w:rsidR="00485D24">
              <w:rPr>
                <w:noProof/>
                <w:webHidden/>
              </w:rPr>
              <w:fldChar w:fldCharType="end"/>
            </w:r>
          </w:hyperlink>
        </w:p>
        <w:p w14:paraId="14CD8E07" w14:textId="19E4A034" w:rsidR="00485D24" w:rsidRDefault="00511288" w:rsidP="00FD7756">
          <w:pPr>
            <w:pStyle w:val="TM2"/>
            <w:tabs>
              <w:tab w:val="right" w:leader="dot" w:pos="9396"/>
            </w:tabs>
            <w:rPr>
              <w:rFonts w:eastAsiaTheme="minorEastAsia" w:cstheme="minorBidi"/>
              <w:b w:val="0"/>
              <w:bCs w:val="0"/>
              <w:smallCaps w:val="0"/>
              <w:noProof/>
              <w:lang w:val="fr-FR"/>
            </w:rPr>
          </w:pPr>
          <w:hyperlink w:anchor="_Toc87371212" w:history="1">
            <w:r w:rsidR="00485D24" w:rsidRPr="00C13B13">
              <w:rPr>
                <w:rStyle w:val="Lienhypertexte"/>
                <w:noProof/>
              </w:rPr>
              <w:t>(4) Conformity with more than two choices: a functional form and a statistical test</w:t>
            </w:r>
            <w:r w:rsidR="00485D24">
              <w:rPr>
                <w:noProof/>
                <w:webHidden/>
              </w:rPr>
              <w:tab/>
            </w:r>
            <w:r w:rsidR="00485D24">
              <w:rPr>
                <w:noProof/>
                <w:webHidden/>
              </w:rPr>
              <w:fldChar w:fldCharType="begin"/>
            </w:r>
            <w:r w:rsidR="00485D24">
              <w:rPr>
                <w:noProof/>
                <w:webHidden/>
              </w:rPr>
              <w:instrText xml:space="preserve"> PAGEREF _Toc87371212 \h </w:instrText>
            </w:r>
            <w:r w:rsidR="00485D24">
              <w:rPr>
                <w:noProof/>
                <w:webHidden/>
              </w:rPr>
            </w:r>
            <w:r w:rsidR="00485D24">
              <w:rPr>
                <w:noProof/>
                <w:webHidden/>
              </w:rPr>
              <w:fldChar w:fldCharType="separate"/>
            </w:r>
            <w:r w:rsidR="00701340">
              <w:rPr>
                <w:noProof/>
                <w:webHidden/>
              </w:rPr>
              <w:t>16</w:t>
            </w:r>
            <w:r w:rsidR="00485D24">
              <w:rPr>
                <w:noProof/>
                <w:webHidden/>
              </w:rPr>
              <w:fldChar w:fldCharType="end"/>
            </w:r>
          </w:hyperlink>
        </w:p>
        <w:p w14:paraId="2CCE5951" w14:textId="337C3BA5" w:rsidR="00485D24" w:rsidRDefault="00511288" w:rsidP="00FD7756">
          <w:pPr>
            <w:pStyle w:val="TM1"/>
            <w:rPr>
              <w:rFonts w:eastAsiaTheme="minorEastAsia" w:cstheme="minorBidi"/>
              <w:b w:val="0"/>
              <w:bCs w:val="0"/>
              <w:caps w:val="0"/>
              <w:noProof/>
              <w:u w:val="none"/>
              <w:lang w:val="fr-FR"/>
            </w:rPr>
          </w:pPr>
          <w:hyperlink w:anchor="_Toc87371213" w:history="1">
            <w:r w:rsidR="00485D24" w:rsidRPr="00C13B13">
              <w:rPr>
                <w:rStyle w:val="Lienhypertexte"/>
                <w:noProof/>
              </w:rPr>
              <w:t>IV. ANIMAL CONFORMITY</w:t>
            </w:r>
            <w:r w:rsidR="00485D24">
              <w:rPr>
                <w:noProof/>
                <w:webHidden/>
              </w:rPr>
              <w:tab/>
            </w:r>
            <w:r w:rsidR="00485D24">
              <w:rPr>
                <w:noProof/>
                <w:webHidden/>
              </w:rPr>
              <w:fldChar w:fldCharType="begin"/>
            </w:r>
            <w:r w:rsidR="00485D24">
              <w:rPr>
                <w:noProof/>
                <w:webHidden/>
              </w:rPr>
              <w:instrText xml:space="preserve"> PAGEREF _Toc87371213 \h </w:instrText>
            </w:r>
            <w:r w:rsidR="00485D24">
              <w:rPr>
                <w:noProof/>
                <w:webHidden/>
              </w:rPr>
            </w:r>
            <w:r w:rsidR="00485D24">
              <w:rPr>
                <w:noProof/>
                <w:webHidden/>
              </w:rPr>
              <w:fldChar w:fldCharType="separate"/>
            </w:r>
            <w:r w:rsidR="00701340">
              <w:rPr>
                <w:noProof/>
                <w:webHidden/>
              </w:rPr>
              <w:t>18</w:t>
            </w:r>
            <w:r w:rsidR="00485D24">
              <w:rPr>
                <w:noProof/>
                <w:webHidden/>
              </w:rPr>
              <w:fldChar w:fldCharType="end"/>
            </w:r>
          </w:hyperlink>
        </w:p>
        <w:p w14:paraId="034549CD" w14:textId="47C1DD04" w:rsidR="00485D24" w:rsidRDefault="00511288" w:rsidP="00FD7756">
          <w:pPr>
            <w:pStyle w:val="TM2"/>
            <w:tabs>
              <w:tab w:val="right" w:leader="dot" w:pos="9396"/>
            </w:tabs>
            <w:rPr>
              <w:rFonts w:eastAsiaTheme="minorEastAsia" w:cstheme="minorBidi"/>
              <w:b w:val="0"/>
              <w:bCs w:val="0"/>
              <w:smallCaps w:val="0"/>
              <w:noProof/>
              <w:lang w:val="fr-FR"/>
            </w:rPr>
          </w:pPr>
          <w:hyperlink w:anchor="_Toc87371214" w:history="1">
            <w:r w:rsidR="00485D24" w:rsidRPr="00C13B13">
              <w:rPr>
                <w:rStyle w:val="Lienhypertexte"/>
                <w:noProof/>
              </w:rPr>
              <w:t>(1) Behavioural ecology</w:t>
            </w:r>
            <w:r w:rsidR="00485D24">
              <w:rPr>
                <w:noProof/>
                <w:webHidden/>
              </w:rPr>
              <w:tab/>
            </w:r>
            <w:r w:rsidR="00485D24">
              <w:rPr>
                <w:noProof/>
                <w:webHidden/>
              </w:rPr>
              <w:fldChar w:fldCharType="begin"/>
            </w:r>
            <w:r w:rsidR="00485D24">
              <w:rPr>
                <w:noProof/>
                <w:webHidden/>
              </w:rPr>
              <w:instrText xml:space="preserve"> PAGEREF _Toc87371214 \h </w:instrText>
            </w:r>
            <w:r w:rsidR="00485D24">
              <w:rPr>
                <w:noProof/>
                <w:webHidden/>
              </w:rPr>
            </w:r>
            <w:r w:rsidR="00485D24">
              <w:rPr>
                <w:noProof/>
                <w:webHidden/>
              </w:rPr>
              <w:fldChar w:fldCharType="separate"/>
            </w:r>
            <w:r w:rsidR="00701340">
              <w:rPr>
                <w:noProof/>
                <w:webHidden/>
              </w:rPr>
              <w:t>18</w:t>
            </w:r>
            <w:r w:rsidR="00485D24">
              <w:rPr>
                <w:noProof/>
                <w:webHidden/>
              </w:rPr>
              <w:fldChar w:fldCharType="end"/>
            </w:r>
          </w:hyperlink>
        </w:p>
        <w:p w14:paraId="142CFAFE" w14:textId="197C236B" w:rsidR="00485D24" w:rsidRDefault="00511288" w:rsidP="00FD7756">
          <w:pPr>
            <w:pStyle w:val="TM2"/>
            <w:tabs>
              <w:tab w:val="right" w:leader="dot" w:pos="9396"/>
            </w:tabs>
            <w:rPr>
              <w:rFonts w:eastAsiaTheme="minorEastAsia" w:cstheme="minorBidi"/>
              <w:b w:val="0"/>
              <w:bCs w:val="0"/>
              <w:smallCaps w:val="0"/>
              <w:noProof/>
              <w:lang w:val="fr-FR"/>
            </w:rPr>
          </w:pPr>
          <w:hyperlink w:anchor="_Toc87371215" w:history="1">
            <w:r w:rsidR="00485D24" w:rsidRPr="00C13B13">
              <w:rPr>
                <w:rStyle w:val="Lienhypertexte"/>
                <w:noProof/>
              </w:rPr>
              <w:t>(2) Conformity in mate choice and the Fisher runaway process</w:t>
            </w:r>
            <w:r w:rsidR="00485D24">
              <w:rPr>
                <w:noProof/>
                <w:webHidden/>
              </w:rPr>
              <w:tab/>
            </w:r>
            <w:r w:rsidR="00485D24">
              <w:rPr>
                <w:noProof/>
                <w:webHidden/>
              </w:rPr>
              <w:fldChar w:fldCharType="begin"/>
            </w:r>
            <w:r w:rsidR="00485D24">
              <w:rPr>
                <w:noProof/>
                <w:webHidden/>
              </w:rPr>
              <w:instrText xml:space="preserve"> PAGEREF _Toc87371215 \h </w:instrText>
            </w:r>
            <w:r w:rsidR="00485D24">
              <w:rPr>
                <w:noProof/>
                <w:webHidden/>
              </w:rPr>
            </w:r>
            <w:r w:rsidR="00485D24">
              <w:rPr>
                <w:noProof/>
                <w:webHidden/>
              </w:rPr>
              <w:fldChar w:fldCharType="separate"/>
            </w:r>
            <w:r w:rsidR="00701340">
              <w:rPr>
                <w:noProof/>
                <w:webHidden/>
              </w:rPr>
              <w:t>22</w:t>
            </w:r>
            <w:r w:rsidR="00485D24">
              <w:rPr>
                <w:noProof/>
                <w:webHidden/>
              </w:rPr>
              <w:fldChar w:fldCharType="end"/>
            </w:r>
          </w:hyperlink>
        </w:p>
        <w:p w14:paraId="1CA59AA0" w14:textId="3871106D" w:rsidR="00485D24" w:rsidRDefault="00511288" w:rsidP="00FD7756">
          <w:pPr>
            <w:pStyle w:val="TM1"/>
            <w:rPr>
              <w:rFonts w:eastAsiaTheme="minorEastAsia" w:cstheme="minorBidi"/>
              <w:b w:val="0"/>
              <w:bCs w:val="0"/>
              <w:caps w:val="0"/>
              <w:noProof/>
              <w:u w:val="none"/>
              <w:lang w:val="fr-FR"/>
            </w:rPr>
          </w:pPr>
          <w:hyperlink w:anchor="_Toc87371216" w:history="1">
            <w:r w:rsidR="00485D24" w:rsidRPr="00C13B13">
              <w:rPr>
                <w:rStyle w:val="Lienhypertexte"/>
                <w:noProof/>
              </w:rPr>
              <w:t>V. FROM FISHER TO HUMAN CULTURE</w:t>
            </w:r>
            <w:r w:rsidR="00485D24">
              <w:rPr>
                <w:noProof/>
                <w:webHidden/>
              </w:rPr>
              <w:tab/>
            </w:r>
            <w:r w:rsidR="00485D24">
              <w:rPr>
                <w:noProof/>
                <w:webHidden/>
              </w:rPr>
              <w:fldChar w:fldCharType="begin"/>
            </w:r>
            <w:r w:rsidR="00485D24">
              <w:rPr>
                <w:noProof/>
                <w:webHidden/>
              </w:rPr>
              <w:instrText xml:space="preserve"> PAGEREF _Toc87371216 \h </w:instrText>
            </w:r>
            <w:r w:rsidR="00485D24">
              <w:rPr>
                <w:noProof/>
                <w:webHidden/>
              </w:rPr>
            </w:r>
            <w:r w:rsidR="00485D24">
              <w:rPr>
                <w:noProof/>
                <w:webHidden/>
              </w:rPr>
              <w:fldChar w:fldCharType="separate"/>
            </w:r>
            <w:r w:rsidR="00701340">
              <w:rPr>
                <w:noProof/>
                <w:webHidden/>
              </w:rPr>
              <w:t>25</w:t>
            </w:r>
            <w:r w:rsidR="00485D24">
              <w:rPr>
                <w:noProof/>
                <w:webHidden/>
              </w:rPr>
              <w:fldChar w:fldCharType="end"/>
            </w:r>
          </w:hyperlink>
        </w:p>
        <w:p w14:paraId="1829A705" w14:textId="1087E31F" w:rsidR="00485D24" w:rsidRDefault="00511288" w:rsidP="00FD7756">
          <w:pPr>
            <w:pStyle w:val="TM1"/>
            <w:rPr>
              <w:rFonts w:eastAsiaTheme="minorEastAsia" w:cstheme="minorBidi"/>
              <w:b w:val="0"/>
              <w:bCs w:val="0"/>
              <w:caps w:val="0"/>
              <w:noProof/>
              <w:u w:val="none"/>
              <w:lang w:val="fr-FR"/>
            </w:rPr>
          </w:pPr>
          <w:hyperlink w:anchor="_Toc87371217" w:history="1">
            <w:r w:rsidR="00485D24" w:rsidRPr="00C13B13">
              <w:rPr>
                <w:rStyle w:val="Lienhypertexte"/>
                <w:noProof/>
              </w:rPr>
              <w:t>VI. CONCLUSION</w:t>
            </w:r>
            <w:r w:rsidR="00485D24">
              <w:rPr>
                <w:noProof/>
                <w:webHidden/>
              </w:rPr>
              <w:tab/>
            </w:r>
            <w:r w:rsidR="00485D24">
              <w:rPr>
                <w:noProof/>
                <w:webHidden/>
              </w:rPr>
              <w:fldChar w:fldCharType="begin"/>
            </w:r>
            <w:r w:rsidR="00485D24">
              <w:rPr>
                <w:noProof/>
                <w:webHidden/>
              </w:rPr>
              <w:instrText xml:space="preserve"> PAGEREF _Toc87371217 \h </w:instrText>
            </w:r>
            <w:r w:rsidR="00485D24">
              <w:rPr>
                <w:noProof/>
                <w:webHidden/>
              </w:rPr>
            </w:r>
            <w:r w:rsidR="00485D24">
              <w:rPr>
                <w:noProof/>
                <w:webHidden/>
              </w:rPr>
              <w:fldChar w:fldCharType="separate"/>
            </w:r>
            <w:r w:rsidR="00701340">
              <w:rPr>
                <w:noProof/>
                <w:webHidden/>
              </w:rPr>
              <w:t>27</w:t>
            </w:r>
            <w:r w:rsidR="00485D24">
              <w:rPr>
                <w:noProof/>
                <w:webHidden/>
              </w:rPr>
              <w:fldChar w:fldCharType="end"/>
            </w:r>
          </w:hyperlink>
        </w:p>
        <w:p w14:paraId="10F93BD1" w14:textId="2FE79117" w:rsidR="00485D24" w:rsidRDefault="00511288" w:rsidP="00FD7756">
          <w:pPr>
            <w:pStyle w:val="TM1"/>
            <w:rPr>
              <w:rFonts w:eastAsiaTheme="minorEastAsia" w:cstheme="minorBidi"/>
              <w:b w:val="0"/>
              <w:bCs w:val="0"/>
              <w:caps w:val="0"/>
              <w:noProof/>
              <w:u w:val="none"/>
              <w:lang w:val="fr-FR"/>
            </w:rPr>
          </w:pPr>
          <w:hyperlink w:anchor="_Toc87371218" w:history="1">
            <w:r w:rsidR="00485D24" w:rsidRPr="00C13B13">
              <w:rPr>
                <w:rStyle w:val="Lienhypertexte"/>
                <w:noProof/>
              </w:rPr>
              <w:t>VII. ACKNOWLEDGEMENTS</w:t>
            </w:r>
            <w:r w:rsidR="00485D24">
              <w:rPr>
                <w:noProof/>
                <w:webHidden/>
              </w:rPr>
              <w:tab/>
            </w:r>
            <w:r w:rsidR="00485D24">
              <w:rPr>
                <w:noProof/>
                <w:webHidden/>
              </w:rPr>
              <w:fldChar w:fldCharType="begin"/>
            </w:r>
            <w:r w:rsidR="00485D24">
              <w:rPr>
                <w:noProof/>
                <w:webHidden/>
              </w:rPr>
              <w:instrText xml:space="preserve"> PAGEREF _Toc87371218 \h </w:instrText>
            </w:r>
            <w:r w:rsidR="00485D24">
              <w:rPr>
                <w:noProof/>
                <w:webHidden/>
              </w:rPr>
            </w:r>
            <w:r w:rsidR="00485D24">
              <w:rPr>
                <w:noProof/>
                <w:webHidden/>
              </w:rPr>
              <w:fldChar w:fldCharType="separate"/>
            </w:r>
            <w:r w:rsidR="00701340">
              <w:rPr>
                <w:noProof/>
                <w:webHidden/>
              </w:rPr>
              <w:t>27</w:t>
            </w:r>
            <w:r w:rsidR="00485D24">
              <w:rPr>
                <w:noProof/>
                <w:webHidden/>
              </w:rPr>
              <w:fldChar w:fldCharType="end"/>
            </w:r>
          </w:hyperlink>
        </w:p>
        <w:p w14:paraId="447881F7" w14:textId="2A258473" w:rsidR="00485D24" w:rsidRDefault="00511288" w:rsidP="00FD7756">
          <w:pPr>
            <w:pStyle w:val="TM1"/>
            <w:rPr>
              <w:rFonts w:eastAsiaTheme="minorEastAsia" w:cstheme="minorBidi"/>
              <w:b w:val="0"/>
              <w:bCs w:val="0"/>
              <w:caps w:val="0"/>
              <w:noProof/>
              <w:u w:val="none"/>
              <w:lang w:val="fr-FR"/>
            </w:rPr>
          </w:pPr>
          <w:hyperlink w:anchor="_Toc87371219" w:history="1">
            <w:r w:rsidR="00485D24" w:rsidRPr="00C13B13">
              <w:rPr>
                <w:rStyle w:val="Lienhypertexte"/>
                <w:noProof/>
              </w:rPr>
              <w:t>VIII. REFERENCES</w:t>
            </w:r>
            <w:r w:rsidR="00485D24">
              <w:rPr>
                <w:noProof/>
                <w:webHidden/>
              </w:rPr>
              <w:tab/>
            </w:r>
            <w:r w:rsidR="00485D24">
              <w:rPr>
                <w:noProof/>
                <w:webHidden/>
              </w:rPr>
              <w:fldChar w:fldCharType="begin"/>
            </w:r>
            <w:r w:rsidR="00485D24">
              <w:rPr>
                <w:noProof/>
                <w:webHidden/>
              </w:rPr>
              <w:instrText xml:space="preserve"> PAGEREF _Toc87371219 \h </w:instrText>
            </w:r>
            <w:r w:rsidR="00485D24">
              <w:rPr>
                <w:noProof/>
                <w:webHidden/>
              </w:rPr>
            </w:r>
            <w:r w:rsidR="00485D24">
              <w:rPr>
                <w:noProof/>
                <w:webHidden/>
              </w:rPr>
              <w:fldChar w:fldCharType="separate"/>
            </w:r>
            <w:r w:rsidR="00701340">
              <w:rPr>
                <w:noProof/>
                <w:webHidden/>
              </w:rPr>
              <w:t>28</w:t>
            </w:r>
            <w:r w:rsidR="00485D24">
              <w:rPr>
                <w:noProof/>
                <w:webHidden/>
              </w:rPr>
              <w:fldChar w:fldCharType="end"/>
            </w:r>
          </w:hyperlink>
        </w:p>
        <w:p w14:paraId="5E1EADAE" w14:textId="2EC9F584" w:rsidR="00485D24" w:rsidRDefault="00511288" w:rsidP="00FD7756">
          <w:pPr>
            <w:pStyle w:val="TM1"/>
            <w:rPr>
              <w:rFonts w:eastAsiaTheme="minorEastAsia" w:cstheme="minorBidi"/>
              <w:b w:val="0"/>
              <w:bCs w:val="0"/>
              <w:caps w:val="0"/>
              <w:noProof/>
              <w:u w:val="none"/>
              <w:lang w:val="fr-FR"/>
            </w:rPr>
          </w:pPr>
          <w:hyperlink w:anchor="_Toc87371220" w:history="1">
            <w:r w:rsidR="00485D24" w:rsidRPr="00C13B13">
              <w:rPr>
                <w:rStyle w:val="Lienhypertexte"/>
                <w:noProof/>
              </w:rPr>
              <w:t>Table and figures</w:t>
            </w:r>
            <w:r w:rsidR="00485D24">
              <w:rPr>
                <w:noProof/>
                <w:webHidden/>
              </w:rPr>
              <w:tab/>
            </w:r>
            <w:r w:rsidR="00485D24">
              <w:rPr>
                <w:noProof/>
                <w:webHidden/>
              </w:rPr>
              <w:fldChar w:fldCharType="begin"/>
            </w:r>
            <w:r w:rsidR="00485D24">
              <w:rPr>
                <w:noProof/>
                <w:webHidden/>
              </w:rPr>
              <w:instrText xml:space="preserve"> PAGEREF _Toc87371220 \h </w:instrText>
            </w:r>
            <w:r w:rsidR="00485D24">
              <w:rPr>
                <w:noProof/>
                <w:webHidden/>
              </w:rPr>
            </w:r>
            <w:r w:rsidR="00485D24">
              <w:rPr>
                <w:noProof/>
                <w:webHidden/>
              </w:rPr>
              <w:fldChar w:fldCharType="separate"/>
            </w:r>
            <w:r w:rsidR="00701340">
              <w:rPr>
                <w:noProof/>
                <w:webHidden/>
              </w:rPr>
              <w:t>42</w:t>
            </w:r>
            <w:r w:rsidR="00485D24">
              <w:rPr>
                <w:noProof/>
                <w:webHidden/>
              </w:rPr>
              <w:fldChar w:fldCharType="end"/>
            </w:r>
          </w:hyperlink>
        </w:p>
        <w:p w14:paraId="3F350386" w14:textId="790FE235" w:rsidR="00485D24" w:rsidRDefault="00485D24" w:rsidP="00FD7756">
          <w:r>
            <w:rPr>
              <w:b/>
              <w:bCs/>
            </w:rPr>
            <w:fldChar w:fldCharType="end"/>
          </w:r>
        </w:p>
      </w:sdtContent>
    </w:sdt>
    <w:p w14:paraId="00000016" w14:textId="767F9856" w:rsidR="00784C4E" w:rsidRPr="00533C88" w:rsidRDefault="00697658" w:rsidP="00FD7756">
      <w:pPr>
        <w:pStyle w:val="Titre1"/>
        <w:numPr>
          <w:ilvl w:val="0"/>
          <w:numId w:val="6"/>
        </w:numPr>
        <w:rPr>
          <w:rFonts w:ascii="Calibri" w:hAnsi="Calibri" w:cs="Calibri"/>
          <w:color w:val="000000" w:themeColor="text1"/>
          <w:sz w:val="48"/>
          <w:lang w:eastAsia="de-DE"/>
        </w:rPr>
      </w:pPr>
      <w:bookmarkStart w:id="18" w:name="_Toc87371206"/>
      <w:r w:rsidRPr="00C42D1C">
        <w:rPr>
          <w:rFonts w:ascii="Calibri" w:hAnsi="Calibri" w:cs="Calibri"/>
          <w:color w:val="000000" w:themeColor="text1"/>
          <w:sz w:val="48"/>
          <w:lang w:eastAsia="de-DE"/>
        </w:rPr>
        <w:t>INTRODUC</w:t>
      </w:r>
      <w:r w:rsidRPr="00533C88">
        <w:rPr>
          <w:rFonts w:ascii="Calibri" w:hAnsi="Calibri" w:cs="Calibri"/>
          <w:color w:val="000000" w:themeColor="text1"/>
          <w:sz w:val="48"/>
          <w:lang w:eastAsia="de-DE"/>
        </w:rPr>
        <w:t>TION</w:t>
      </w:r>
      <w:bookmarkEnd w:id="18"/>
    </w:p>
    <w:p w14:paraId="00000017" w14:textId="7B1A74F0" w:rsidR="00784C4E" w:rsidRPr="00DB4661" w:rsidRDefault="00697658" w:rsidP="00FD7756">
      <w:pPr>
        <w:pBdr>
          <w:top w:val="nil"/>
          <w:left w:val="nil"/>
          <w:bottom w:val="nil"/>
          <w:right w:val="nil"/>
          <w:between w:val="nil"/>
        </w:pBdr>
        <w:spacing w:before="120"/>
        <w:jc w:val="both"/>
        <w:rPr>
          <w:rFonts w:asciiTheme="minorHAnsi" w:eastAsia="Arial" w:hAnsiTheme="minorHAnsi" w:cstheme="minorHAnsi"/>
          <w:color w:val="000000"/>
          <w:sz w:val="22"/>
          <w:szCs w:val="22"/>
          <w:lang w:val="en-GB"/>
        </w:rPr>
      </w:pPr>
      <w:commentRangeStart w:id="19"/>
      <w:del w:id="20" w:author="Sabine Noebel" w:date="2022-02-28T09:29:00Z">
        <w:r w:rsidRPr="00DB4661" w:rsidDel="00BB253A">
          <w:rPr>
            <w:rFonts w:asciiTheme="minorHAnsi" w:eastAsia="Arial" w:hAnsiTheme="minorHAnsi" w:cstheme="minorHAnsi"/>
            <w:color w:val="000000"/>
            <w:sz w:val="22"/>
            <w:szCs w:val="22"/>
            <w:lang w:val="en-GB"/>
          </w:rPr>
          <w:delText>Cultural processes have played a major role in the evolution of humanity, and they still do. A central process of cultural evolution is social learning, which is a form of learning that specifically uses information obtained from another animal or its product to gain information about the environment (definition adapted from Heyes, 1994). Thus, social learning involves a wide variety of information channels and acquisition mechanisms (e.g</w:delText>
        </w:r>
        <w:r w:rsidRPr="00DB4661" w:rsidDel="00BB253A">
          <w:rPr>
            <w:rFonts w:asciiTheme="minorHAnsi" w:eastAsia="Arial" w:hAnsiTheme="minorHAnsi" w:cstheme="minorHAnsi"/>
            <w:sz w:val="22"/>
            <w:szCs w:val="22"/>
            <w:lang w:val="en-GB"/>
          </w:rPr>
          <w:delText>.</w:delText>
        </w:r>
        <w:r w:rsidR="00DB4661" w:rsidDel="00BB253A">
          <w:rPr>
            <w:rFonts w:asciiTheme="minorHAnsi" w:eastAsia="Arial" w:hAnsiTheme="minorHAnsi" w:cstheme="minorHAnsi"/>
            <w:sz w:val="22"/>
            <w:szCs w:val="22"/>
            <w:lang w:val="en-GB"/>
          </w:rPr>
          <w:delText>,</w:delText>
        </w:r>
        <w:r w:rsidRPr="00DB4661" w:rsidDel="00BB253A">
          <w:rPr>
            <w:rFonts w:asciiTheme="minorHAnsi" w:eastAsia="Arial" w:hAnsiTheme="minorHAnsi" w:cstheme="minorHAnsi"/>
            <w:color w:val="000000"/>
            <w:sz w:val="22"/>
            <w:szCs w:val="22"/>
            <w:lang w:val="en-GB"/>
          </w:rPr>
          <w:delText xml:space="preserve"> vision, hearing, olfaction) involving information processing mechanisms that are deployed in a social context to ultimately shape the learner’s behavioural traits (Danchin </w:delText>
        </w:r>
        <w:r w:rsidRPr="00DB4661" w:rsidDel="00BB253A">
          <w:rPr>
            <w:rFonts w:asciiTheme="minorHAnsi" w:eastAsia="Arial" w:hAnsiTheme="minorHAnsi" w:cstheme="minorHAnsi"/>
            <w:i/>
            <w:color w:val="000000"/>
            <w:sz w:val="22"/>
            <w:szCs w:val="22"/>
            <w:lang w:val="en-GB"/>
          </w:rPr>
          <w:delText>et al.,</w:delText>
        </w:r>
        <w:r w:rsidRPr="00DB4661" w:rsidDel="00BB253A">
          <w:rPr>
            <w:rFonts w:asciiTheme="minorHAnsi" w:eastAsia="Arial" w:hAnsiTheme="minorHAnsi" w:cstheme="minorHAnsi"/>
            <w:color w:val="000000"/>
            <w:sz w:val="22"/>
            <w:szCs w:val="22"/>
            <w:lang w:val="en-GB"/>
          </w:rPr>
          <w:delText xml:space="preserve"> 2004). Social learning has been recognized as a crucial learning process for the transmission and spread of adaptive behaviours within and among populations (Laland, 2004; Rendell </w:delText>
        </w:r>
        <w:r w:rsidRPr="00DB4661" w:rsidDel="00BB253A">
          <w:rPr>
            <w:rFonts w:asciiTheme="minorHAnsi" w:eastAsia="Arial" w:hAnsiTheme="minorHAnsi" w:cstheme="minorHAnsi"/>
            <w:i/>
            <w:color w:val="000000"/>
            <w:sz w:val="22"/>
            <w:szCs w:val="22"/>
            <w:lang w:val="en-GB"/>
          </w:rPr>
          <w:delText>et al.</w:delText>
        </w:r>
        <w:r w:rsidRPr="00DB4661" w:rsidDel="00BB253A">
          <w:rPr>
            <w:rFonts w:asciiTheme="minorHAnsi" w:eastAsia="Arial" w:hAnsiTheme="minorHAnsi" w:cstheme="minorHAnsi"/>
            <w:color w:val="000000"/>
            <w:sz w:val="22"/>
            <w:szCs w:val="22"/>
            <w:lang w:val="en-GB"/>
          </w:rPr>
          <w:delText xml:space="preserve">, 2011; Aplin </w:delText>
        </w:r>
        <w:r w:rsidRPr="00DB4661" w:rsidDel="00BB253A">
          <w:rPr>
            <w:rFonts w:asciiTheme="minorHAnsi" w:eastAsia="Arial" w:hAnsiTheme="minorHAnsi" w:cstheme="minorHAnsi"/>
            <w:i/>
            <w:color w:val="000000"/>
            <w:sz w:val="22"/>
            <w:szCs w:val="22"/>
            <w:lang w:val="en-GB"/>
          </w:rPr>
          <w:delText>et al.</w:delText>
        </w:r>
        <w:r w:rsidRPr="00DB4661" w:rsidDel="00BB253A">
          <w:rPr>
            <w:rFonts w:asciiTheme="minorHAnsi" w:eastAsia="Arial" w:hAnsiTheme="minorHAnsi" w:cstheme="minorHAnsi"/>
            <w:color w:val="000000"/>
            <w:sz w:val="22"/>
            <w:szCs w:val="22"/>
            <w:lang w:val="en-GB"/>
          </w:rPr>
          <w:delText>, 2015).</w:delText>
        </w:r>
      </w:del>
      <w:ins w:id="21" w:author="Sabine Noebel" w:date="2022-02-28T09:29:00Z">
        <w:r w:rsidR="00BB253A">
          <w:rPr>
            <w:rFonts w:asciiTheme="minorHAnsi" w:eastAsia="Arial" w:hAnsiTheme="minorHAnsi" w:cstheme="minorHAnsi"/>
            <w:color w:val="000000"/>
            <w:sz w:val="22"/>
            <w:szCs w:val="22"/>
            <w:lang w:val="en-GB"/>
          </w:rPr>
          <w:t xml:space="preserve"> </w:t>
        </w:r>
        <w:proofErr w:type="spellStart"/>
        <w:r w:rsidR="00BB253A">
          <w:rPr>
            <w:rFonts w:ascii="Calibri" w:eastAsia="Calibri" w:hAnsi="Calibri" w:cs="Calibri"/>
            <w:sz w:val="22"/>
            <w:szCs w:val="22"/>
          </w:rPr>
          <w:lastRenderedPageBreak/>
          <w:t>Social</w:t>
        </w:r>
        <w:proofErr w:type="spellEnd"/>
        <w:r w:rsidR="00BB253A">
          <w:rPr>
            <w:rFonts w:ascii="Calibri" w:eastAsia="Calibri" w:hAnsi="Calibri" w:cs="Calibri"/>
            <w:sz w:val="22"/>
            <w:szCs w:val="22"/>
          </w:rPr>
          <w:t xml:space="preserve"> </w:t>
        </w:r>
        <w:proofErr w:type="spellStart"/>
        <w:r w:rsidR="00BB253A">
          <w:rPr>
            <w:rFonts w:ascii="Calibri" w:eastAsia="Calibri" w:hAnsi="Calibri" w:cs="Calibri"/>
            <w:sz w:val="22"/>
            <w:szCs w:val="22"/>
          </w:rPr>
          <w:t>learning</w:t>
        </w:r>
        <w:proofErr w:type="spellEnd"/>
        <w:r w:rsidR="00BB253A">
          <w:rPr>
            <w:rFonts w:ascii="Calibri" w:eastAsia="Calibri" w:hAnsi="Calibri" w:cs="Calibri"/>
            <w:sz w:val="22"/>
            <w:szCs w:val="22"/>
          </w:rPr>
          <w:t xml:space="preserve"> </w:t>
        </w:r>
        <w:proofErr w:type="spellStart"/>
        <w:r w:rsidR="00BB253A">
          <w:rPr>
            <w:rFonts w:ascii="Calibri" w:eastAsia="Calibri" w:hAnsi="Calibri" w:cs="Calibri"/>
            <w:sz w:val="22"/>
            <w:szCs w:val="22"/>
          </w:rPr>
          <w:t>is</w:t>
        </w:r>
        <w:proofErr w:type="spellEnd"/>
        <w:r w:rsidR="00BB253A">
          <w:rPr>
            <w:rFonts w:ascii="Calibri" w:eastAsia="Calibri" w:hAnsi="Calibri" w:cs="Calibri"/>
            <w:sz w:val="22"/>
            <w:szCs w:val="22"/>
          </w:rPr>
          <w:t xml:space="preserve"> a form </w:t>
        </w:r>
        <w:proofErr w:type="spellStart"/>
        <w:r w:rsidR="00BB253A">
          <w:rPr>
            <w:rFonts w:ascii="Calibri" w:eastAsia="Calibri" w:hAnsi="Calibri" w:cs="Calibri"/>
            <w:sz w:val="22"/>
            <w:szCs w:val="22"/>
          </w:rPr>
          <w:t>of</w:t>
        </w:r>
        <w:proofErr w:type="spellEnd"/>
        <w:r w:rsidR="00BB253A">
          <w:rPr>
            <w:rFonts w:ascii="Calibri" w:eastAsia="Calibri" w:hAnsi="Calibri" w:cs="Calibri"/>
            <w:sz w:val="22"/>
            <w:szCs w:val="22"/>
          </w:rPr>
          <w:t xml:space="preserve"> </w:t>
        </w:r>
        <w:proofErr w:type="spellStart"/>
        <w:r w:rsidR="00BB253A">
          <w:rPr>
            <w:rFonts w:ascii="Calibri" w:eastAsia="Calibri" w:hAnsi="Calibri" w:cs="Calibri"/>
            <w:sz w:val="22"/>
            <w:szCs w:val="22"/>
          </w:rPr>
          <w:t>learning</w:t>
        </w:r>
        <w:proofErr w:type="spellEnd"/>
        <w:r w:rsidR="00BB253A">
          <w:rPr>
            <w:rFonts w:ascii="Calibri" w:eastAsia="Calibri" w:hAnsi="Calibri" w:cs="Calibri"/>
            <w:sz w:val="22"/>
            <w:szCs w:val="22"/>
          </w:rPr>
          <w:t xml:space="preserve"> </w:t>
        </w:r>
      </w:ins>
      <w:proofErr w:type="spellStart"/>
      <w:ins w:id="22" w:author="Sabine Noebel" w:date="2022-03-15T15:09:00Z">
        <w:r w:rsidR="00477967">
          <w:rPr>
            <w:rFonts w:ascii="Calibri" w:eastAsia="Calibri" w:hAnsi="Calibri" w:cs="Calibri"/>
            <w:sz w:val="22"/>
            <w:szCs w:val="22"/>
          </w:rPr>
          <w:t>that</w:t>
        </w:r>
        <w:proofErr w:type="spellEnd"/>
        <w:r w:rsidR="00477967">
          <w:rPr>
            <w:rFonts w:ascii="Calibri" w:eastAsia="Calibri" w:hAnsi="Calibri" w:cs="Calibri"/>
            <w:sz w:val="22"/>
            <w:szCs w:val="22"/>
          </w:rPr>
          <w:t xml:space="preserve"> </w:t>
        </w:r>
      </w:ins>
      <w:proofErr w:type="spellStart"/>
      <w:ins w:id="23" w:author="Sabine Noebel" w:date="2022-02-28T09:29:00Z">
        <w:r w:rsidR="00BB253A">
          <w:rPr>
            <w:rFonts w:ascii="Calibri" w:eastAsia="Calibri" w:hAnsi="Calibri" w:cs="Calibri"/>
            <w:sz w:val="22"/>
            <w:szCs w:val="22"/>
          </w:rPr>
          <w:t>specifically</w:t>
        </w:r>
        <w:proofErr w:type="spellEnd"/>
        <w:r w:rsidR="00BB253A">
          <w:rPr>
            <w:rFonts w:ascii="Calibri" w:eastAsia="Calibri" w:hAnsi="Calibri" w:cs="Calibri"/>
            <w:sz w:val="22"/>
            <w:szCs w:val="22"/>
          </w:rPr>
          <w:t xml:space="preserve"> </w:t>
        </w:r>
        <w:proofErr w:type="spellStart"/>
        <w:r w:rsidR="00BB253A">
          <w:rPr>
            <w:rFonts w:ascii="Calibri" w:eastAsia="Calibri" w:hAnsi="Calibri" w:cs="Calibri"/>
            <w:sz w:val="22"/>
            <w:szCs w:val="22"/>
          </w:rPr>
          <w:t>uses</w:t>
        </w:r>
        <w:proofErr w:type="spellEnd"/>
        <w:r w:rsidR="00BB253A">
          <w:rPr>
            <w:rFonts w:ascii="Calibri" w:eastAsia="Calibri" w:hAnsi="Calibri" w:cs="Calibri"/>
            <w:sz w:val="22"/>
            <w:szCs w:val="22"/>
          </w:rPr>
          <w:t xml:space="preserve"> </w:t>
        </w:r>
        <w:proofErr w:type="spellStart"/>
        <w:r w:rsidR="00BB253A">
          <w:rPr>
            <w:rFonts w:ascii="Calibri" w:eastAsia="Calibri" w:hAnsi="Calibri" w:cs="Calibri"/>
            <w:sz w:val="22"/>
            <w:szCs w:val="22"/>
          </w:rPr>
          <w:t>information</w:t>
        </w:r>
        <w:proofErr w:type="spellEnd"/>
        <w:r w:rsidR="00BB253A">
          <w:rPr>
            <w:rFonts w:ascii="Calibri" w:eastAsia="Calibri" w:hAnsi="Calibri" w:cs="Calibri"/>
            <w:sz w:val="22"/>
            <w:szCs w:val="22"/>
          </w:rPr>
          <w:t xml:space="preserve"> </w:t>
        </w:r>
        <w:proofErr w:type="spellStart"/>
        <w:r w:rsidR="00BB253A">
          <w:rPr>
            <w:rFonts w:ascii="Calibri" w:eastAsia="Calibri" w:hAnsi="Calibri" w:cs="Calibri"/>
            <w:sz w:val="22"/>
            <w:szCs w:val="22"/>
          </w:rPr>
          <w:t>obtained</w:t>
        </w:r>
        <w:proofErr w:type="spellEnd"/>
        <w:r w:rsidR="00BB253A">
          <w:rPr>
            <w:rFonts w:ascii="Calibri" w:eastAsia="Calibri" w:hAnsi="Calibri" w:cs="Calibri"/>
            <w:sz w:val="22"/>
            <w:szCs w:val="22"/>
          </w:rPr>
          <w:t xml:space="preserve"> </w:t>
        </w:r>
        <w:proofErr w:type="spellStart"/>
        <w:r w:rsidR="00BB253A">
          <w:rPr>
            <w:rFonts w:ascii="Calibri" w:eastAsia="Calibri" w:hAnsi="Calibri" w:cs="Calibri"/>
            <w:sz w:val="22"/>
            <w:szCs w:val="22"/>
          </w:rPr>
          <w:t>from</w:t>
        </w:r>
        <w:proofErr w:type="spellEnd"/>
        <w:r w:rsidR="00BB253A">
          <w:rPr>
            <w:rFonts w:ascii="Calibri" w:eastAsia="Calibri" w:hAnsi="Calibri" w:cs="Calibri"/>
            <w:sz w:val="22"/>
            <w:szCs w:val="22"/>
          </w:rPr>
          <w:t xml:space="preserve"> </w:t>
        </w:r>
      </w:ins>
      <w:proofErr w:type="spellStart"/>
      <w:ins w:id="24" w:author="Sabine Noebel" w:date="2022-03-15T15:09:00Z">
        <w:r w:rsidR="00477967">
          <w:rPr>
            <w:rFonts w:ascii="Calibri" w:eastAsia="Calibri" w:hAnsi="Calibri" w:cs="Calibri"/>
            <w:sz w:val="22"/>
            <w:szCs w:val="22"/>
          </w:rPr>
          <w:t>conspecifics</w:t>
        </w:r>
        <w:proofErr w:type="spellEnd"/>
        <w:r w:rsidR="00477967">
          <w:rPr>
            <w:rFonts w:ascii="Calibri" w:eastAsia="Calibri" w:hAnsi="Calibri" w:cs="Calibri"/>
            <w:sz w:val="22"/>
            <w:szCs w:val="22"/>
          </w:rPr>
          <w:t xml:space="preserve"> </w:t>
        </w:r>
        <w:proofErr w:type="spellStart"/>
        <w:r w:rsidR="00477967">
          <w:rPr>
            <w:rFonts w:ascii="Calibri" w:eastAsia="Calibri" w:hAnsi="Calibri" w:cs="Calibri"/>
            <w:sz w:val="22"/>
            <w:szCs w:val="22"/>
          </w:rPr>
          <w:t>or</w:t>
        </w:r>
        <w:proofErr w:type="spellEnd"/>
        <w:r w:rsidR="00477967">
          <w:rPr>
            <w:rFonts w:ascii="Calibri" w:eastAsia="Calibri" w:hAnsi="Calibri" w:cs="Calibri"/>
            <w:sz w:val="22"/>
            <w:szCs w:val="22"/>
          </w:rPr>
          <w:t xml:space="preserve"> </w:t>
        </w:r>
      </w:ins>
      <w:proofErr w:type="spellStart"/>
      <w:ins w:id="25" w:author="Sabine Noebel" w:date="2022-02-28T09:29:00Z">
        <w:r w:rsidR="00BB253A">
          <w:rPr>
            <w:rFonts w:ascii="Calibri" w:eastAsia="Calibri" w:hAnsi="Calibri" w:cs="Calibri"/>
            <w:sz w:val="22"/>
            <w:szCs w:val="22"/>
          </w:rPr>
          <w:t>other</w:t>
        </w:r>
        <w:proofErr w:type="spellEnd"/>
        <w:r w:rsidR="00BB253A">
          <w:rPr>
            <w:rFonts w:ascii="Calibri" w:eastAsia="Calibri" w:hAnsi="Calibri" w:cs="Calibri"/>
            <w:sz w:val="22"/>
            <w:szCs w:val="22"/>
          </w:rPr>
          <w:t xml:space="preserve"> </w:t>
        </w:r>
        <w:proofErr w:type="spellStart"/>
        <w:r w:rsidR="00BB253A">
          <w:rPr>
            <w:rFonts w:ascii="Calibri" w:eastAsia="Calibri" w:hAnsi="Calibri" w:cs="Calibri"/>
            <w:sz w:val="22"/>
            <w:szCs w:val="22"/>
          </w:rPr>
          <w:t>animal</w:t>
        </w:r>
      </w:ins>
      <w:ins w:id="26" w:author="Sabine Noebel" w:date="2022-03-15T15:10:00Z">
        <w:r w:rsidR="00477967">
          <w:rPr>
            <w:rFonts w:ascii="Calibri" w:eastAsia="Calibri" w:hAnsi="Calibri" w:cs="Calibri"/>
            <w:sz w:val="22"/>
            <w:szCs w:val="22"/>
          </w:rPr>
          <w:t>s</w:t>
        </w:r>
      </w:ins>
      <w:proofErr w:type="spellEnd"/>
      <w:ins w:id="27" w:author="Sabine Noebel" w:date="2022-02-28T09:29:00Z">
        <w:r w:rsidR="00BB253A">
          <w:rPr>
            <w:rFonts w:ascii="Calibri" w:eastAsia="Calibri" w:hAnsi="Calibri" w:cs="Calibri"/>
            <w:sz w:val="22"/>
            <w:szCs w:val="22"/>
          </w:rPr>
          <w:t xml:space="preserve"> </w:t>
        </w:r>
        <w:proofErr w:type="spellStart"/>
        <w:r w:rsidR="00BB253A">
          <w:rPr>
            <w:rFonts w:ascii="Calibri" w:eastAsia="Calibri" w:hAnsi="Calibri" w:cs="Calibri"/>
            <w:sz w:val="22"/>
            <w:szCs w:val="22"/>
          </w:rPr>
          <w:t>or</w:t>
        </w:r>
        <w:proofErr w:type="spellEnd"/>
        <w:r w:rsidR="00BB253A">
          <w:rPr>
            <w:rFonts w:ascii="Calibri" w:eastAsia="Calibri" w:hAnsi="Calibri" w:cs="Calibri"/>
            <w:sz w:val="22"/>
            <w:szCs w:val="22"/>
          </w:rPr>
          <w:t xml:space="preserve"> </w:t>
        </w:r>
      </w:ins>
      <w:proofErr w:type="spellStart"/>
      <w:ins w:id="28" w:author="Sabine Noebel" w:date="2022-03-15T15:10:00Z">
        <w:r w:rsidR="00477967">
          <w:rPr>
            <w:rFonts w:ascii="Calibri" w:eastAsia="Calibri" w:hAnsi="Calibri" w:cs="Calibri"/>
            <w:sz w:val="22"/>
            <w:szCs w:val="22"/>
          </w:rPr>
          <w:t>the</w:t>
        </w:r>
      </w:ins>
      <w:proofErr w:type="spellEnd"/>
      <w:ins w:id="29" w:author="Sabine Noebel" w:date="2022-02-28T09:29:00Z">
        <w:r w:rsidR="00BB253A">
          <w:rPr>
            <w:rFonts w:ascii="Calibri" w:eastAsia="Calibri" w:hAnsi="Calibri" w:cs="Calibri"/>
            <w:sz w:val="22"/>
            <w:szCs w:val="22"/>
          </w:rPr>
          <w:t xml:space="preserve"> </w:t>
        </w:r>
        <w:proofErr w:type="spellStart"/>
        <w:r w:rsidR="00BB253A">
          <w:rPr>
            <w:rFonts w:ascii="Calibri" w:eastAsia="Calibri" w:hAnsi="Calibri" w:cs="Calibri"/>
            <w:sz w:val="22"/>
            <w:szCs w:val="22"/>
          </w:rPr>
          <w:t>product</w:t>
        </w:r>
      </w:ins>
      <w:ins w:id="30" w:author="Sabine Noebel" w:date="2022-03-15T15:10:00Z">
        <w:r w:rsidR="00477967">
          <w:rPr>
            <w:rFonts w:ascii="Calibri" w:eastAsia="Calibri" w:hAnsi="Calibri" w:cs="Calibri"/>
            <w:sz w:val="22"/>
            <w:szCs w:val="22"/>
          </w:rPr>
          <w:t>s</w:t>
        </w:r>
        <w:proofErr w:type="spellEnd"/>
        <w:r w:rsidR="00477967">
          <w:rPr>
            <w:rFonts w:ascii="Calibri" w:eastAsia="Calibri" w:hAnsi="Calibri" w:cs="Calibri"/>
            <w:sz w:val="22"/>
            <w:szCs w:val="22"/>
          </w:rPr>
          <w:t xml:space="preserve"> </w:t>
        </w:r>
        <w:proofErr w:type="spellStart"/>
        <w:r w:rsidR="00477967">
          <w:rPr>
            <w:rFonts w:ascii="Calibri" w:eastAsia="Calibri" w:hAnsi="Calibri" w:cs="Calibri"/>
            <w:sz w:val="22"/>
            <w:szCs w:val="22"/>
          </w:rPr>
          <w:t>of</w:t>
        </w:r>
        <w:proofErr w:type="spellEnd"/>
        <w:r w:rsidR="00477967">
          <w:rPr>
            <w:rFonts w:ascii="Calibri" w:eastAsia="Calibri" w:hAnsi="Calibri" w:cs="Calibri"/>
            <w:sz w:val="22"/>
            <w:szCs w:val="22"/>
          </w:rPr>
          <w:t xml:space="preserve"> </w:t>
        </w:r>
        <w:proofErr w:type="spellStart"/>
        <w:r w:rsidR="00477967">
          <w:rPr>
            <w:rFonts w:ascii="Calibri" w:eastAsia="Calibri" w:hAnsi="Calibri" w:cs="Calibri"/>
            <w:sz w:val="22"/>
            <w:szCs w:val="22"/>
          </w:rPr>
          <w:t>their</w:t>
        </w:r>
        <w:proofErr w:type="spellEnd"/>
        <w:r w:rsidR="00477967">
          <w:rPr>
            <w:rFonts w:ascii="Calibri" w:eastAsia="Calibri" w:hAnsi="Calibri" w:cs="Calibri"/>
            <w:sz w:val="22"/>
            <w:szCs w:val="22"/>
          </w:rPr>
          <w:t xml:space="preserve"> </w:t>
        </w:r>
        <w:proofErr w:type="spellStart"/>
        <w:r w:rsidR="00477967">
          <w:rPr>
            <w:rFonts w:ascii="Calibri" w:eastAsia="Calibri" w:hAnsi="Calibri" w:cs="Calibri"/>
            <w:sz w:val="22"/>
            <w:szCs w:val="22"/>
          </w:rPr>
          <w:t>activities</w:t>
        </w:r>
      </w:ins>
      <w:proofErr w:type="spellEnd"/>
      <w:ins w:id="31" w:author="Sabine Noebel" w:date="2022-02-28T09:29:00Z">
        <w:r w:rsidR="00BB253A">
          <w:rPr>
            <w:rFonts w:ascii="Calibri" w:eastAsia="Calibri" w:hAnsi="Calibri" w:cs="Calibri"/>
            <w:sz w:val="22"/>
            <w:szCs w:val="22"/>
          </w:rPr>
          <w:t xml:space="preserve"> </w:t>
        </w:r>
        <w:proofErr w:type="spellStart"/>
        <w:r w:rsidR="00BB253A">
          <w:rPr>
            <w:rFonts w:ascii="Calibri" w:eastAsia="Calibri" w:hAnsi="Calibri" w:cs="Calibri"/>
            <w:sz w:val="22"/>
            <w:szCs w:val="22"/>
          </w:rPr>
          <w:t>to</w:t>
        </w:r>
        <w:proofErr w:type="spellEnd"/>
        <w:r w:rsidR="00BB253A">
          <w:rPr>
            <w:rFonts w:ascii="Calibri" w:eastAsia="Calibri" w:hAnsi="Calibri" w:cs="Calibri"/>
            <w:sz w:val="22"/>
            <w:szCs w:val="22"/>
          </w:rPr>
          <w:t xml:space="preserve"> </w:t>
        </w:r>
        <w:proofErr w:type="spellStart"/>
        <w:r w:rsidR="00BB253A">
          <w:rPr>
            <w:rFonts w:ascii="Calibri" w:eastAsia="Calibri" w:hAnsi="Calibri" w:cs="Calibri"/>
            <w:sz w:val="22"/>
            <w:szCs w:val="22"/>
          </w:rPr>
          <w:t>gain</w:t>
        </w:r>
        <w:proofErr w:type="spellEnd"/>
        <w:r w:rsidR="00BB253A">
          <w:rPr>
            <w:rFonts w:ascii="Calibri" w:eastAsia="Calibri" w:hAnsi="Calibri" w:cs="Calibri"/>
            <w:sz w:val="22"/>
            <w:szCs w:val="22"/>
          </w:rPr>
          <w:t xml:space="preserve"> </w:t>
        </w:r>
        <w:proofErr w:type="spellStart"/>
        <w:r w:rsidR="00BB253A">
          <w:rPr>
            <w:rFonts w:ascii="Calibri" w:eastAsia="Calibri" w:hAnsi="Calibri" w:cs="Calibri"/>
            <w:sz w:val="22"/>
            <w:szCs w:val="22"/>
          </w:rPr>
          <w:t>information</w:t>
        </w:r>
        <w:proofErr w:type="spellEnd"/>
        <w:r w:rsidR="00BB253A">
          <w:rPr>
            <w:rFonts w:ascii="Calibri" w:eastAsia="Calibri" w:hAnsi="Calibri" w:cs="Calibri"/>
            <w:sz w:val="22"/>
            <w:szCs w:val="22"/>
          </w:rPr>
          <w:t xml:space="preserve"> </w:t>
        </w:r>
        <w:proofErr w:type="spellStart"/>
        <w:r w:rsidR="00BB253A">
          <w:rPr>
            <w:rFonts w:ascii="Calibri" w:eastAsia="Calibri" w:hAnsi="Calibri" w:cs="Calibri"/>
            <w:sz w:val="22"/>
            <w:szCs w:val="22"/>
          </w:rPr>
          <w:t>about</w:t>
        </w:r>
        <w:proofErr w:type="spellEnd"/>
        <w:r w:rsidR="00BB253A">
          <w:rPr>
            <w:rFonts w:ascii="Calibri" w:eastAsia="Calibri" w:hAnsi="Calibri" w:cs="Calibri"/>
            <w:sz w:val="22"/>
            <w:szCs w:val="22"/>
          </w:rPr>
          <w:t xml:space="preserve"> </w:t>
        </w:r>
        <w:proofErr w:type="spellStart"/>
        <w:r w:rsidR="00BB253A">
          <w:rPr>
            <w:rFonts w:ascii="Calibri" w:eastAsia="Calibri" w:hAnsi="Calibri" w:cs="Calibri"/>
            <w:sz w:val="22"/>
            <w:szCs w:val="22"/>
          </w:rPr>
          <w:t>the</w:t>
        </w:r>
        <w:proofErr w:type="spellEnd"/>
        <w:r w:rsidR="00BB253A">
          <w:rPr>
            <w:rFonts w:ascii="Calibri" w:eastAsia="Calibri" w:hAnsi="Calibri" w:cs="Calibri"/>
            <w:sz w:val="22"/>
            <w:szCs w:val="22"/>
          </w:rPr>
          <w:t xml:space="preserve"> </w:t>
        </w:r>
        <w:proofErr w:type="spellStart"/>
        <w:r w:rsidR="00BB253A">
          <w:rPr>
            <w:rFonts w:ascii="Calibri" w:eastAsia="Calibri" w:hAnsi="Calibri" w:cs="Calibri"/>
            <w:sz w:val="22"/>
            <w:szCs w:val="22"/>
          </w:rPr>
          <w:t>environment</w:t>
        </w:r>
        <w:proofErr w:type="spellEnd"/>
        <w:r w:rsidR="00BB253A">
          <w:rPr>
            <w:rFonts w:ascii="Calibri" w:eastAsia="Calibri" w:hAnsi="Calibri" w:cs="Calibri"/>
            <w:sz w:val="22"/>
            <w:szCs w:val="22"/>
          </w:rPr>
          <w:t xml:space="preserve"> (</w:t>
        </w:r>
        <w:proofErr w:type="spellStart"/>
        <w:r w:rsidR="00BB253A">
          <w:rPr>
            <w:rFonts w:ascii="Calibri" w:eastAsia="Calibri" w:hAnsi="Calibri" w:cs="Calibri"/>
            <w:sz w:val="22"/>
            <w:szCs w:val="22"/>
          </w:rPr>
          <w:t>adapted</w:t>
        </w:r>
        <w:proofErr w:type="spellEnd"/>
        <w:r w:rsidR="00BB253A">
          <w:rPr>
            <w:rFonts w:ascii="Calibri" w:eastAsia="Calibri" w:hAnsi="Calibri" w:cs="Calibri"/>
            <w:sz w:val="22"/>
            <w:szCs w:val="22"/>
          </w:rPr>
          <w:t xml:space="preserve"> </w:t>
        </w:r>
        <w:proofErr w:type="spellStart"/>
        <w:r w:rsidR="00BB253A">
          <w:rPr>
            <w:rFonts w:ascii="Calibri" w:eastAsia="Calibri" w:hAnsi="Calibri" w:cs="Calibri"/>
            <w:sz w:val="22"/>
            <w:szCs w:val="22"/>
          </w:rPr>
          <w:t>from</w:t>
        </w:r>
        <w:proofErr w:type="spellEnd"/>
        <w:r w:rsidR="00BB253A">
          <w:rPr>
            <w:rFonts w:ascii="Calibri" w:eastAsia="Calibri" w:hAnsi="Calibri" w:cs="Calibri"/>
            <w:sz w:val="22"/>
            <w:szCs w:val="22"/>
          </w:rPr>
          <w:t xml:space="preserve"> Heyes, 2004). </w:t>
        </w:r>
        <w:proofErr w:type="spellStart"/>
        <w:r w:rsidR="00BB253A">
          <w:rPr>
            <w:rFonts w:ascii="Calibri" w:eastAsia="Calibri" w:hAnsi="Calibri" w:cs="Calibri"/>
            <w:sz w:val="22"/>
            <w:szCs w:val="22"/>
          </w:rPr>
          <w:t>It</w:t>
        </w:r>
        <w:proofErr w:type="spellEnd"/>
        <w:r w:rsidR="00BB253A">
          <w:rPr>
            <w:rFonts w:ascii="Calibri" w:eastAsia="Calibri" w:hAnsi="Calibri" w:cs="Calibri"/>
            <w:sz w:val="22"/>
            <w:szCs w:val="22"/>
          </w:rPr>
          <w:t xml:space="preserve"> </w:t>
        </w:r>
        <w:proofErr w:type="spellStart"/>
        <w:r w:rsidR="00BB253A">
          <w:rPr>
            <w:rFonts w:ascii="Calibri" w:eastAsia="Calibri" w:hAnsi="Calibri" w:cs="Calibri"/>
            <w:sz w:val="22"/>
            <w:szCs w:val="22"/>
          </w:rPr>
          <w:t>has</w:t>
        </w:r>
        <w:proofErr w:type="spellEnd"/>
        <w:r w:rsidR="00BB253A">
          <w:rPr>
            <w:rFonts w:ascii="Calibri" w:eastAsia="Calibri" w:hAnsi="Calibri" w:cs="Calibri"/>
            <w:sz w:val="22"/>
            <w:szCs w:val="22"/>
          </w:rPr>
          <w:t xml:space="preserve"> </w:t>
        </w:r>
        <w:proofErr w:type="spellStart"/>
        <w:r w:rsidR="00BB253A">
          <w:rPr>
            <w:rFonts w:ascii="Calibri" w:eastAsia="Calibri" w:hAnsi="Calibri" w:cs="Calibri"/>
            <w:sz w:val="22"/>
            <w:szCs w:val="22"/>
          </w:rPr>
          <w:t>been</w:t>
        </w:r>
        <w:proofErr w:type="spellEnd"/>
        <w:r w:rsidR="00BB253A">
          <w:rPr>
            <w:rFonts w:ascii="Calibri" w:eastAsia="Calibri" w:hAnsi="Calibri" w:cs="Calibri"/>
            <w:sz w:val="22"/>
            <w:szCs w:val="22"/>
          </w:rPr>
          <w:t xml:space="preserve"> </w:t>
        </w:r>
        <w:proofErr w:type="spellStart"/>
        <w:r w:rsidR="00BB253A">
          <w:rPr>
            <w:rFonts w:ascii="Calibri" w:eastAsia="Calibri" w:hAnsi="Calibri" w:cs="Calibri"/>
            <w:sz w:val="22"/>
            <w:szCs w:val="22"/>
          </w:rPr>
          <w:t>recognized</w:t>
        </w:r>
        <w:proofErr w:type="spellEnd"/>
        <w:r w:rsidR="00BB253A">
          <w:rPr>
            <w:rFonts w:ascii="Calibri" w:eastAsia="Calibri" w:hAnsi="Calibri" w:cs="Calibri"/>
            <w:sz w:val="22"/>
            <w:szCs w:val="22"/>
          </w:rPr>
          <w:t xml:space="preserve"> </w:t>
        </w:r>
        <w:proofErr w:type="spellStart"/>
        <w:r w:rsidR="00BB253A">
          <w:rPr>
            <w:rFonts w:ascii="Calibri" w:eastAsia="Calibri" w:hAnsi="Calibri" w:cs="Calibri"/>
            <w:sz w:val="22"/>
            <w:szCs w:val="22"/>
          </w:rPr>
          <w:t>as</w:t>
        </w:r>
        <w:proofErr w:type="spellEnd"/>
        <w:r w:rsidR="00BB253A">
          <w:rPr>
            <w:rFonts w:ascii="Calibri" w:eastAsia="Calibri" w:hAnsi="Calibri" w:cs="Calibri"/>
            <w:sz w:val="22"/>
            <w:szCs w:val="22"/>
          </w:rPr>
          <w:t xml:space="preserve"> a </w:t>
        </w:r>
        <w:proofErr w:type="spellStart"/>
        <w:r w:rsidR="00BB253A">
          <w:rPr>
            <w:rFonts w:ascii="Calibri" w:eastAsia="Calibri" w:hAnsi="Calibri" w:cs="Calibri"/>
            <w:sz w:val="22"/>
            <w:szCs w:val="22"/>
          </w:rPr>
          <w:t>crucial</w:t>
        </w:r>
        <w:proofErr w:type="spellEnd"/>
        <w:r w:rsidR="00BB253A">
          <w:rPr>
            <w:rFonts w:ascii="Calibri" w:eastAsia="Calibri" w:hAnsi="Calibri" w:cs="Calibri"/>
            <w:sz w:val="22"/>
            <w:szCs w:val="22"/>
          </w:rPr>
          <w:t xml:space="preserve"> </w:t>
        </w:r>
        <w:proofErr w:type="spellStart"/>
        <w:r w:rsidR="00BB253A">
          <w:rPr>
            <w:rFonts w:ascii="Calibri" w:eastAsia="Calibri" w:hAnsi="Calibri" w:cs="Calibri"/>
            <w:sz w:val="22"/>
            <w:szCs w:val="22"/>
          </w:rPr>
          <w:t>learning</w:t>
        </w:r>
        <w:proofErr w:type="spellEnd"/>
        <w:r w:rsidR="00BB253A">
          <w:rPr>
            <w:rFonts w:ascii="Calibri" w:eastAsia="Calibri" w:hAnsi="Calibri" w:cs="Calibri"/>
            <w:sz w:val="22"/>
            <w:szCs w:val="22"/>
          </w:rPr>
          <w:t xml:space="preserve"> </w:t>
        </w:r>
        <w:proofErr w:type="spellStart"/>
        <w:r w:rsidR="00BB253A">
          <w:rPr>
            <w:rFonts w:ascii="Calibri" w:eastAsia="Calibri" w:hAnsi="Calibri" w:cs="Calibri"/>
            <w:sz w:val="22"/>
            <w:szCs w:val="22"/>
          </w:rPr>
          <w:t>process</w:t>
        </w:r>
        <w:proofErr w:type="spellEnd"/>
        <w:r w:rsidR="00BB253A">
          <w:rPr>
            <w:rFonts w:ascii="Calibri" w:eastAsia="Calibri" w:hAnsi="Calibri" w:cs="Calibri"/>
            <w:sz w:val="22"/>
            <w:szCs w:val="22"/>
          </w:rPr>
          <w:t xml:space="preserve"> </w:t>
        </w:r>
        <w:proofErr w:type="spellStart"/>
        <w:r w:rsidR="00BB253A">
          <w:rPr>
            <w:rFonts w:ascii="Calibri" w:eastAsia="Calibri" w:hAnsi="Calibri" w:cs="Calibri"/>
            <w:sz w:val="22"/>
            <w:szCs w:val="22"/>
          </w:rPr>
          <w:t>for</w:t>
        </w:r>
        <w:proofErr w:type="spellEnd"/>
        <w:r w:rsidR="00BB253A">
          <w:rPr>
            <w:rFonts w:ascii="Calibri" w:eastAsia="Calibri" w:hAnsi="Calibri" w:cs="Calibri"/>
            <w:sz w:val="22"/>
            <w:szCs w:val="22"/>
          </w:rPr>
          <w:t xml:space="preserve"> </w:t>
        </w:r>
        <w:proofErr w:type="spellStart"/>
        <w:r w:rsidR="00BB253A">
          <w:rPr>
            <w:rFonts w:ascii="Calibri" w:eastAsia="Calibri" w:hAnsi="Calibri" w:cs="Calibri"/>
            <w:sz w:val="22"/>
            <w:szCs w:val="22"/>
          </w:rPr>
          <w:t>the</w:t>
        </w:r>
        <w:proofErr w:type="spellEnd"/>
        <w:r w:rsidR="00BB253A">
          <w:rPr>
            <w:rFonts w:ascii="Calibri" w:eastAsia="Calibri" w:hAnsi="Calibri" w:cs="Calibri"/>
            <w:sz w:val="22"/>
            <w:szCs w:val="22"/>
          </w:rPr>
          <w:t xml:space="preserve"> </w:t>
        </w:r>
        <w:proofErr w:type="spellStart"/>
        <w:r w:rsidR="00BB253A">
          <w:rPr>
            <w:rFonts w:ascii="Calibri" w:eastAsia="Calibri" w:hAnsi="Calibri" w:cs="Calibri"/>
            <w:sz w:val="22"/>
            <w:szCs w:val="22"/>
          </w:rPr>
          <w:t>transmission</w:t>
        </w:r>
        <w:proofErr w:type="spellEnd"/>
        <w:r w:rsidR="00BB253A">
          <w:rPr>
            <w:rFonts w:ascii="Calibri" w:eastAsia="Calibri" w:hAnsi="Calibri" w:cs="Calibri"/>
            <w:sz w:val="22"/>
            <w:szCs w:val="22"/>
          </w:rPr>
          <w:t xml:space="preserve"> and </w:t>
        </w:r>
        <w:proofErr w:type="spellStart"/>
        <w:r w:rsidR="00BB253A">
          <w:rPr>
            <w:rFonts w:ascii="Calibri" w:eastAsia="Calibri" w:hAnsi="Calibri" w:cs="Calibri"/>
            <w:sz w:val="22"/>
            <w:szCs w:val="22"/>
          </w:rPr>
          <w:t>spread</w:t>
        </w:r>
        <w:proofErr w:type="spellEnd"/>
        <w:r w:rsidR="00BB253A">
          <w:rPr>
            <w:rFonts w:ascii="Calibri" w:eastAsia="Calibri" w:hAnsi="Calibri" w:cs="Calibri"/>
            <w:sz w:val="22"/>
            <w:szCs w:val="22"/>
          </w:rPr>
          <w:t xml:space="preserve"> </w:t>
        </w:r>
        <w:proofErr w:type="spellStart"/>
        <w:r w:rsidR="00BB253A">
          <w:rPr>
            <w:rFonts w:ascii="Calibri" w:eastAsia="Calibri" w:hAnsi="Calibri" w:cs="Calibri"/>
            <w:sz w:val="22"/>
            <w:szCs w:val="22"/>
          </w:rPr>
          <w:t>of</w:t>
        </w:r>
        <w:proofErr w:type="spellEnd"/>
        <w:r w:rsidR="00BB253A">
          <w:rPr>
            <w:rFonts w:ascii="Calibri" w:eastAsia="Calibri" w:hAnsi="Calibri" w:cs="Calibri"/>
            <w:sz w:val="22"/>
            <w:szCs w:val="22"/>
          </w:rPr>
          <w:t xml:space="preserve"> adaptive </w:t>
        </w:r>
        <w:proofErr w:type="spellStart"/>
        <w:r w:rsidR="00BB253A">
          <w:rPr>
            <w:rFonts w:ascii="Calibri" w:eastAsia="Calibri" w:hAnsi="Calibri" w:cs="Calibri"/>
            <w:sz w:val="22"/>
            <w:szCs w:val="22"/>
          </w:rPr>
          <w:t>behaviours</w:t>
        </w:r>
        <w:proofErr w:type="spellEnd"/>
        <w:r w:rsidR="00BB253A">
          <w:rPr>
            <w:rFonts w:ascii="Calibri" w:eastAsia="Calibri" w:hAnsi="Calibri" w:cs="Calibri"/>
            <w:sz w:val="22"/>
            <w:szCs w:val="22"/>
          </w:rPr>
          <w:t xml:space="preserve"> </w:t>
        </w:r>
        <w:proofErr w:type="spellStart"/>
        <w:r w:rsidR="00BB253A">
          <w:rPr>
            <w:rFonts w:ascii="Calibri" w:eastAsia="Calibri" w:hAnsi="Calibri" w:cs="Calibri"/>
            <w:sz w:val="22"/>
            <w:szCs w:val="22"/>
          </w:rPr>
          <w:t>within</w:t>
        </w:r>
        <w:proofErr w:type="spellEnd"/>
        <w:r w:rsidR="00BB253A">
          <w:rPr>
            <w:rFonts w:ascii="Calibri" w:eastAsia="Calibri" w:hAnsi="Calibri" w:cs="Calibri"/>
            <w:sz w:val="22"/>
            <w:szCs w:val="22"/>
          </w:rPr>
          <w:t xml:space="preserve"> and </w:t>
        </w:r>
        <w:proofErr w:type="spellStart"/>
        <w:r w:rsidR="00BB253A">
          <w:rPr>
            <w:rFonts w:ascii="Calibri" w:eastAsia="Calibri" w:hAnsi="Calibri" w:cs="Calibri"/>
            <w:sz w:val="22"/>
            <w:szCs w:val="22"/>
          </w:rPr>
          <w:t>among</w:t>
        </w:r>
        <w:proofErr w:type="spellEnd"/>
        <w:r w:rsidR="00BB253A">
          <w:rPr>
            <w:rFonts w:ascii="Calibri" w:eastAsia="Calibri" w:hAnsi="Calibri" w:cs="Calibri"/>
            <w:sz w:val="22"/>
            <w:szCs w:val="22"/>
          </w:rPr>
          <w:t xml:space="preserve"> </w:t>
        </w:r>
        <w:proofErr w:type="spellStart"/>
        <w:r w:rsidR="00BB253A">
          <w:rPr>
            <w:rFonts w:ascii="Calibri" w:eastAsia="Calibri" w:hAnsi="Calibri" w:cs="Calibri"/>
            <w:sz w:val="22"/>
            <w:szCs w:val="22"/>
          </w:rPr>
          <w:t>populations</w:t>
        </w:r>
        <w:proofErr w:type="spellEnd"/>
        <w:r w:rsidR="00BB253A">
          <w:rPr>
            <w:rFonts w:ascii="Calibri" w:eastAsia="Calibri" w:hAnsi="Calibri" w:cs="Calibri"/>
            <w:sz w:val="22"/>
            <w:szCs w:val="22"/>
          </w:rPr>
          <w:t xml:space="preserve"> (</w:t>
        </w:r>
        <w:proofErr w:type="spellStart"/>
        <w:r w:rsidR="00BB253A">
          <w:rPr>
            <w:rFonts w:ascii="Calibri" w:eastAsia="Calibri" w:hAnsi="Calibri" w:cs="Calibri"/>
            <w:sz w:val="22"/>
            <w:szCs w:val="22"/>
          </w:rPr>
          <w:t>Laland</w:t>
        </w:r>
        <w:proofErr w:type="spellEnd"/>
        <w:r w:rsidR="00BB253A">
          <w:rPr>
            <w:rFonts w:ascii="Calibri" w:eastAsia="Calibri" w:hAnsi="Calibri" w:cs="Calibri"/>
            <w:sz w:val="22"/>
            <w:szCs w:val="22"/>
          </w:rPr>
          <w:t xml:space="preserve">, 2004; </w:t>
        </w:r>
        <w:proofErr w:type="spellStart"/>
        <w:r w:rsidR="00BB253A">
          <w:rPr>
            <w:rFonts w:ascii="Calibri" w:eastAsia="Calibri" w:hAnsi="Calibri" w:cs="Calibri"/>
            <w:sz w:val="22"/>
            <w:szCs w:val="22"/>
          </w:rPr>
          <w:t>Rendell</w:t>
        </w:r>
        <w:proofErr w:type="spellEnd"/>
        <w:r w:rsidR="00BB253A">
          <w:rPr>
            <w:rFonts w:ascii="Calibri" w:eastAsia="Calibri" w:hAnsi="Calibri" w:cs="Calibri"/>
            <w:sz w:val="22"/>
            <w:szCs w:val="22"/>
          </w:rPr>
          <w:t xml:space="preserve"> </w:t>
        </w:r>
        <w:r w:rsidR="00BB253A">
          <w:rPr>
            <w:rFonts w:ascii="Calibri" w:eastAsia="Calibri" w:hAnsi="Calibri" w:cs="Calibri"/>
            <w:i/>
            <w:sz w:val="22"/>
            <w:szCs w:val="22"/>
          </w:rPr>
          <w:t>et al.</w:t>
        </w:r>
        <w:r w:rsidR="00BB253A">
          <w:rPr>
            <w:rFonts w:ascii="Calibri" w:eastAsia="Calibri" w:hAnsi="Calibri" w:cs="Calibri"/>
            <w:sz w:val="22"/>
            <w:szCs w:val="22"/>
          </w:rPr>
          <w:t xml:space="preserve">, 2011; </w:t>
        </w:r>
        <w:proofErr w:type="spellStart"/>
        <w:r w:rsidR="00BB253A">
          <w:rPr>
            <w:rFonts w:ascii="Calibri" w:eastAsia="Calibri" w:hAnsi="Calibri" w:cs="Calibri"/>
            <w:sz w:val="22"/>
            <w:szCs w:val="22"/>
          </w:rPr>
          <w:t>Aplin</w:t>
        </w:r>
        <w:proofErr w:type="spellEnd"/>
        <w:r w:rsidR="00BB253A">
          <w:rPr>
            <w:rFonts w:ascii="Calibri" w:eastAsia="Calibri" w:hAnsi="Calibri" w:cs="Calibri"/>
            <w:sz w:val="22"/>
            <w:szCs w:val="22"/>
          </w:rPr>
          <w:t xml:space="preserve"> et al., 2015). As such, social </w:t>
        </w:r>
        <w:proofErr w:type="spellStart"/>
        <w:r w:rsidR="00BB253A">
          <w:rPr>
            <w:rFonts w:ascii="Calibri" w:eastAsia="Calibri" w:hAnsi="Calibri" w:cs="Calibri"/>
            <w:sz w:val="22"/>
            <w:szCs w:val="22"/>
          </w:rPr>
          <w:t>learning</w:t>
        </w:r>
        <w:proofErr w:type="spellEnd"/>
        <w:r w:rsidR="00BB253A">
          <w:rPr>
            <w:rFonts w:ascii="Calibri" w:eastAsia="Calibri" w:hAnsi="Calibri" w:cs="Calibri"/>
            <w:sz w:val="22"/>
            <w:szCs w:val="22"/>
          </w:rPr>
          <w:t xml:space="preserve"> </w:t>
        </w:r>
        <w:proofErr w:type="spellStart"/>
        <w:r w:rsidR="00BB253A">
          <w:rPr>
            <w:rFonts w:ascii="Calibri" w:eastAsia="Calibri" w:hAnsi="Calibri" w:cs="Calibri"/>
            <w:sz w:val="22"/>
            <w:szCs w:val="22"/>
          </w:rPr>
          <w:t>is</w:t>
        </w:r>
        <w:proofErr w:type="spellEnd"/>
        <w:r w:rsidR="00BB253A">
          <w:rPr>
            <w:rFonts w:ascii="Calibri" w:eastAsia="Calibri" w:hAnsi="Calibri" w:cs="Calibri"/>
            <w:sz w:val="22"/>
            <w:szCs w:val="22"/>
          </w:rPr>
          <w:t xml:space="preserve"> </w:t>
        </w:r>
        <w:proofErr w:type="spellStart"/>
        <w:r w:rsidR="00BB253A">
          <w:rPr>
            <w:rFonts w:ascii="Calibri" w:eastAsia="Calibri" w:hAnsi="Calibri" w:cs="Calibri"/>
            <w:sz w:val="22"/>
            <w:szCs w:val="22"/>
          </w:rPr>
          <w:t>the</w:t>
        </w:r>
        <w:proofErr w:type="spellEnd"/>
        <w:r w:rsidR="00BB253A">
          <w:rPr>
            <w:rFonts w:ascii="Calibri" w:eastAsia="Calibri" w:hAnsi="Calibri" w:cs="Calibri"/>
            <w:sz w:val="22"/>
            <w:szCs w:val="22"/>
          </w:rPr>
          <w:t xml:space="preserve"> </w:t>
        </w:r>
        <w:proofErr w:type="spellStart"/>
        <w:r w:rsidR="00BB253A">
          <w:rPr>
            <w:rFonts w:ascii="Calibri" w:eastAsia="Calibri" w:hAnsi="Calibri" w:cs="Calibri"/>
            <w:sz w:val="22"/>
            <w:szCs w:val="22"/>
          </w:rPr>
          <w:t>cornerstone</w:t>
        </w:r>
        <w:proofErr w:type="spellEnd"/>
        <w:r w:rsidR="00BB253A">
          <w:rPr>
            <w:rFonts w:ascii="Calibri" w:eastAsia="Calibri" w:hAnsi="Calibri" w:cs="Calibri"/>
            <w:sz w:val="22"/>
            <w:szCs w:val="22"/>
          </w:rPr>
          <w:t xml:space="preserve"> </w:t>
        </w:r>
        <w:proofErr w:type="spellStart"/>
        <w:r w:rsidR="00BB253A">
          <w:rPr>
            <w:rFonts w:ascii="Calibri" w:eastAsia="Calibri" w:hAnsi="Calibri" w:cs="Calibri"/>
            <w:sz w:val="22"/>
            <w:szCs w:val="22"/>
          </w:rPr>
          <w:t>of</w:t>
        </w:r>
        <w:proofErr w:type="spellEnd"/>
        <w:r w:rsidR="00BB253A">
          <w:rPr>
            <w:rFonts w:ascii="Calibri" w:eastAsia="Calibri" w:hAnsi="Calibri" w:cs="Calibri"/>
            <w:sz w:val="22"/>
            <w:szCs w:val="22"/>
          </w:rPr>
          <w:t xml:space="preserve"> </w:t>
        </w:r>
        <w:proofErr w:type="spellStart"/>
        <w:r w:rsidR="00BB253A">
          <w:rPr>
            <w:rFonts w:ascii="Calibri" w:eastAsia="Calibri" w:hAnsi="Calibri" w:cs="Calibri"/>
            <w:sz w:val="22"/>
            <w:szCs w:val="22"/>
          </w:rPr>
          <w:t>cultural</w:t>
        </w:r>
        <w:proofErr w:type="spellEnd"/>
        <w:r w:rsidR="00BB253A">
          <w:rPr>
            <w:rFonts w:ascii="Calibri" w:eastAsia="Calibri" w:hAnsi="Calibri" w:cs="Calibri"/>
            <w:sz w:val="22"/>
            <w:szCs w:val="22"/>
          </w:rPr>
          <w:t xml:space="preserve"> </w:t>
        </w:r>
        <w:proofErr w:type="spellStart"/>
        <w:r w:rsidR="00BB253A">
          <w:rPr>
            <w:rFonts w:ascii="Calibri" w:eastAsia="Calibri" w:hAnsi="Calibri" w:cs="Calibri"/>
            <w:sz w:val="22"/>
            <w:szCs w:val="22"/>
          </w:rPr>
          <w:t>traditions</w:t>
        </w:r>
        <w:proofErr w:type="spellEnd"/>
        <w:r w:rsidR="00BB253A">
          <w:rPr>
            <w:rFonts w:ascii="Calibri" w:eastAsia="Calibri" w:hAnsi="Calibri" w:cs="Calibri"/>
            <w:sz w:val="22"/>
            <w:szCs w:val="22"/>
          </w:rPr>
          <w:t xml:space="preserve">, </w:t>
        </w:r>
        <w:proofErr w:type="spellStart"/>
        <w:r w:rsidR="00BB253A">
          <w:rPr>
            <w:rFonts w:ascii="Calibri" w:eastAsia="Calibri" w:hAnsi="Calibri" w:cs="Calibri"/>
            <w:sz w:val="22"/>
            <w:szCs w:val="22"/>
          </w:rPr>
          <w:t>since</w:t>
        </w:r>
        <w:proofErr w:type="spellEnd"/>
        <w:r w:rsidR="00BB253A">
          <w:rPr>
            <w:rFonts w:ascii="Calibri" w:eastAsia="Calibri" w:hAnsi="Calibri" w:cs="Calibri"/>
            <w:sz w:val="22"/>
            <w:szCs w:val="22"/>
          </w:rPr>
          <w:t xml:space="preserve"> </w:t>
        </w:r>
        <w:proofErr w:type="spellStart"/>
        <w:r w:rsidR="00BB253A">
          <w:rPr>
            <w:rFonts w:ascii="Calibri" w:eastAsia="Calibri" w:hAnsi="Calibri" w:cs="Calibri"/>
            <w:sz w:val="22"/>
            <w:szCs w:val="22"/>
          </w:rPr>
          <w:t>culture</w:t>
        </w:r>
        <w:proofErr w:type="spellEnd"/>
        <w:r w:rsidR="00BB253A">
          <w:rPr>
            <w:rFonts w:ascii="Calibri" w:eastAsia="Calibri" w:hAnsi="Calibri" w:cs="Calibri"/>
            <w:sz w:val="22"/>
            <w:szCs w:val="22"/>
          </w:rPr>
          <w:t xml:space="preserve"> </w:t>
        </w:r>
        <w:proofErr w:type="spellStart"/>
        <w:r w:rsidR="00BB253A">
          <w:rPr>
            <w:rFonts w:ascii="Calibri" w:eastAsia="Calibri" w:hAnsi="Calibri" w:cs="Calibri"/>
            <w:sz w:val="22"/>
            <w:szCs w:val="22"/>
          </w:rPr>
          <w:t>relies</w:t>
        </w:r>
        <w:proofErr w:type="spellEnd"/>
        <w:r w:rsidR="00BB253A">
          <w:rPr>
            <w:rFonts w:ascii="Calibri" w:eastAsia="Calibri" w:hAnsi="Calibri" w:cs="Calibri"/>
            <w:sz w:val="22"/>
            <w:szCs w:val="22"/>
          </w:rPr>
          <w:t xml:space="preserve"> </w:t>
        </w:r>
        <w:proofErr w:type="spellStart"/>
        <w:r w:rsidR="00BB253A">
          <w:rPr>
            <w:rFonts w:ascii="Calibri" w:eastAsia="Calibri" w:hAnsi="Calibri" w:cs="Calibri"/>
            <w:sz w:val="22"/>
            <w:szCs w:val="22"/>
          </w:rPr>
          <w:t>by</w:t>
        </w:r>
        <w:proofErr w:type="spellEnd"/>
        <w:r w:rsidR="00BB253A">
          <w:rPr>
            <w:rFonts w:ascii="Calibri" w:eastAsia="Calibri" w:hAnsi="Calibri" w:cs="Calibri"/>
            <w:sz w:val="22"/>
            <w:szCs w:val="22"/>
          </w:rPr>
          <w:t xml:space="preserve"> </w:t>
        </w:r>
        <w:proofErr w:type="spellStart"/>
        <w:r w:rsidR="00BB253A">
          <w:rPr>
            <w:rFonts w:ascii="Calibri" w:eastAsia="Calibri" w:hAnsi="Calibri" w:cs="Calibri"/>
            <w:sz w:val="22"/>
            <w:szCs w:val="22"/>
          </w:rPr>
          <w:t>definition</w:t>
        </w:r>
        <w:proofErr w:type="spellEnd"/>
        <w:r w:rsidR="00BB253A">
          <w:rPr>
            <w:rFonts w:ascii="Calibri" w:eastAsia="Calibri" w:hAnsi="Calibri" w:cs="Calibri"/>
            <w:sz w:val="22"/>
            <w:szCs w:val="22"/>
          </w:rPr>
          <w:t xml:space="preserve"> on </w:t>
        </w:r>
        <w:proofErr w:type="spellStart"/>
        <w:r w:rsidR="00BB253A">
          <w:rPr>
            <w:rFonts w:ascii="Calibri" w:eastAsia="Calibri" w:hAnsi="Calibri" w:cs="Calibri"/>
            <w:sz w:val="22"/>
            <w:szCs w:val="22"/>
          </w:rPr>
          <w:t>socially</w:t>
        </w:r>
      </w:ins>
      <w:proofErr w:type="spellEnd"/>
      <w:ins w:id="32" w:author="Sabine Noebel" w:date="2022-03-15T15:10:00Z">
        <w:r w:rsidR="00477967">
          <w:rPr>
            <w:rFonts w:ascii="Calibri" w:eastAsia="Calibri" w:hAnsi="Calibri" w:cs="Calibri"/>
            <w:sz w:val="22"/>
            <w:szCs w:val="22"/>
          </w:rPr>
          <w:t xml:space="preserve"> </w:t>
        </w:r>
      </w:ins>
      <w:proofErr w:type="spellStart"/>
      <w:ins w:id="33" w:author="Sabine Noebel" w:date="2022-02-28T09:29:00Z">
        <w:r w:rsidR="00BB253A">
          <w:rPr>
            <w:rFonts w:ascii="Calibri" w:eastAsia="Calibri" w:hAnsi="Calibri" w:cs="Calibri"/>
            <w:sz w:val="22"/>
            <w:szCs w:val="22"/>
          </w:rPr>
          <w:t>transmitted</w:t>
        </w:r>
        <w:proofErr w:type="spellEnd"/>
        <w:r w:rsidR="00BB253A">
          <w:rPr>
            <w:rFonts w:ascii="Calibri" w:eastAsia="Calibri" w:hAnsi="Calibri" w:cs="Calibri"/>
            <w:sz w:val="22"/>
            <w:szCs w:val="22"/>
          </w:rPr>
          <w:t xml:space="preserve"> </w:t>
        </w:r>
        <w:proofErr w:type="spellStart"/>
        <w:r w:rsidR="00BB253A">
          <w:rPr>
            <w:rFonts w:ascii="Calibri" w:eastAsia="Calibri" w:hAnsi="Calibri" w:cs="Calibri"/>
            <w:sz w:val="22"/>
            <w:szCs w:val="22"/>
          </w:rPr>
          <w:t>information</w:t>
        </w:r>
        <w:proofErr w:type="spellEnd"/>
        <w:r w:rsidR="00BB253A">
          <w:rPr>
            <w:rFonts w:ascii="Calibri" w:eastAsia="Calibri" w:hAnsi="Calibri" w:cs="Calibri"/>
            <w:sz w:val="22"/>
            <w:szCs w:val="22"/>
          </w:rPr>
          <w:t xml:space="preserve"> (</w:t>
        </w:r>
        <w:proofErr w:type="spellStart"/>
        <w:r w:rsidR="00BB253A">
          <w:rPr>
            <w:rFonts w:ascii="Calibri" w:eastAsia="Calibri" w:hAnsi="Calibri" w:cs="Calibri"/>
            <w:sz w:val="22"/>
            <w:szCs w:val="22"/>
          </w:rPr>
          <w:t>Richerson</w:t>
        </w:r>
        <w:proofErr w:type="spellEnd"/>
        <w:r w:rsidR="00BB253A">
          <w:rPr>
            <w:rFonts w:ascii="Calibri" w:eastAsia="Calibri" w:hAnsi="Calibri" w:cs="Calibri"/>
            <w:sz w:val="22"/>
            <w:szCs w:val="22"/>
          </w:rPr>
          <w:t xml:space="preserve"> &amp; Boyd, 2005). </w:t>
        </w:r>
        <w:r w:rsidR="00BB253A">
          <w:rPr>
            <w:rFonts w:ascii="Calibri" w:eastAsia="Calibri" w:hAnsi="Calibri" w:cs="Calibri"/>
            <w:color w:val="000000"/>
            <w:sz w:val="22"/>
            <w:szCs w:val="22"/>
          </w:rPr>
          <w:t xml:space="preserve"> </w:t>
        </w:r>
      </w:ins>
      <w:r w:rsidRPr="00DB4661">
        <w:rPr>
          <w:rFonts w:asciiTheme="minorHAnsi" w:eastAsia="Arial" w:hAnsiTheme="minorHAnsi" w:cstheme="minorHAnsi"/>
          <w:color w:val="000000"/>
          <w:sz w:val="22"/>
          <w:szCs w:val="22"/>
          <w:lang w:val="en-GB"/>
        </w:rPr>
        <w:t xml:space="preserve"> </w:t>
      </w:r>
      <w:commentRangeEnd w:id="19"/>
      <w:r w:rsidR="00FD7756">
        <w:rPr>
          <w:rStyle w:val="Marquedecommentaire"/>
          <w:rFonts w:ascii="Arial" w:eastAsia="Arial" w:hAnsi="Arial" w:cs="Arial"/>
          <w:color w:val="222222"/>
          <w:lang w:val="en-GB"/>
        </w:rPr>
        <w:commentReference w:id="19"/>
      </w:r>
    </w:p>
    <w:p w14:paraId="00000018" w14:textId="2AAF925C" w:rsidR="00784C4E" w:rsidRPr="00DB4661" w:rsidRDefault="00697658" w:rsidP="00FD7756">
      <w:pPr>
        <w:pBdr>
          <w:top w:val="nil"/>
          <w:left w:val="nil"/>
          <w:bottom w:val="nil"/>
          <w:right w:val="nil"/>
          <w:between w:val="nil"/>
        </w:pBdr>
        <w:ind w:firstLine="34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 xml:space="preserve">A major </w:t>
      </w:r>
      <w:del w:id="34" w:author="Sabine Noebel" w:date="2022-02-28T09:29:00Z">
        <w:r w:rsidRPr="00DB4661" w:rsidDel="00BB253A">
          <w:rPr>
            <w:rFonts w:asciiTheme="minorHAnsi" w:eastAsia="Arial" w:hAnsiTheme="minorHAnsi" w:cstheme="minorHAnsi"/>
            <w:color w:val="000000"/>
            <w:sz w:val="22"/>
            <w:szCs w:val="22"/>
            <w:lang w:val="en-GB"/>
          </w:rPr>
          <w:delText xml:space="preserve">characteristic </w:delText>
        </w:r>
      </w:del>
      <w:ins w:id="35" w:author="Sabine Noebel" w:date="2022-02-28T09:29:00Z">
        <w:r w:rsidR="00BB253A">
          <w:rPr>
            <w:rFonts w:asciiTheme="minorHAnsi" w:eastAsia="Arial" w:hAnsiTheme="minorHAnsi" w:cstheme="minorHAnsi"/>
            <w:color w:val="000000"/>
            <w:sz w:val="22"/>
            <w:szCs w:val="22"/>
            <w:lang w:val="en-GB"/>
          </w:rPr>
          <w:t>f</w:t>
        </w:r>
        <w:commentRangeStart w:id="36"/>
        <w:r w:rsidR="00BB253A">
          <w:rPr>
            <w:rFonts w:asciiTheme="minorHAnsi" w:eastAsia="Arial" w:hAnsiTheme="minorHAnsi" w:cstheme="minorHAnsi"/>
            <w:color w:val="000000"/>
            <w:sz w:val="22"/>
            <w:szCs w:val="22"/>
            <w:lang w:val="en-GB"/>
          </w:rPr>
          <w:t>orm</w:t>
        </w:r>
      </w:ins>
      <w:commentRangeEnd w:id="36"/>
      <w:ins w:id="37" w:author="Sabine Noebel" w:date="2022-03-16T15:06:00Z">
        <w:r w:rsidR="00221730">
          <w:rPr>
            <w:rStyle w:val="Marquedecommentaire"/>
            <w:rFonts w:ascii="Arial" w:eastAsia="Arial" w:hAnsi="Arial" w:cs="Arial"/>
            <w:color w:val="222222"/>
            <w:lang w:val="en-GB"/>
          </w:rPr>
          <w:commentReference w:id="36"/>
        </w:r>
      </w:ins>
      <w:ins w:id="38" w:author="Sabine Noebel" w:date="2022-02-28T09:29:00Z">
        <w:r w:rsidR="00BB253A">
          <w:rPr>
            <w:rFonts w:asciiTheme="minorHAnsi" w:eastAsia="Arial" w:hAnsiTheme="minorHAnsi" w:cstheme="minorHAnsi"/>
            <w:color w:val="000000"/>
            <w:sz w:val="22"/>
            <w:szCs w:val="22"/>
            <w:lang w:val="en-GB"/>
          </w:rPr>
          <w:t xml:space="preserve"> </w:t>
        </w:r>
      </w:ins>
      <w:r w:rsidRPr="00DB4661">
        <w:rPr>
          <w:rFonts w:asciiTheme="minorHAnsi" w:eastAsia="Arial" w:hAnsiTheme="minorHAnsi" w:cstheme="minorHAnsi"/>
          <w:color w:val="000000"/>
          <w:sz w:val="22"/>
          <w:szCs w:val="22"/>
          <w:lang w:val="en-GB"/>
        </w:rPr>
        <w:t xml:space="preserve">of social learning </w:t>
      </w:r>
      <w:ins w:id="39" w:author="Sabine Noebel" w:date="2022-02-28T09:35:00Z">
        <w:r w:rsidR="00BB253A">
          <w:rPr>
            <w:rFonts w:asciiTheme="minorHAnsi" w:eastAsia="Arial" w:hAnsiTheme="minorHAnsi" w:cstheme="minorHAnsi"/>
            <w:color w:val="000000"/>
            <w:sz w:val="22"/>
            <w:szCs w:val="22"/>
            <w:lang w:val="en-GB"/>
          </w:rPr>
          <w:t xml:space="preserve">that is essential </w:t>
        </w:r>
      </w:ins>
      <w:r w:rsidRPr="00DB4661">
        <w:rPr>
          <w:rFonts w:asciiTheme="minorHAnsi" w:eastAsia="Arial" w:hAnsiTheme="minorHAnsi" w:cstheme="minorHAnsi"/>
          <w:color w:val="000000"/>
          <w:sz w:val="22"/>
          <w:szCs w:val="22"/>
          <w:lang w:val="en-GB"/>
        </w:rPr>
        <w:t xml:space="preserve">for the establishment of cultural traditions and social norms in humans is conformity (Boyd &amp; </w:t>
      </w:r>
      <w:proofErr w:type="spellStart"/>
      <w:r w:rsidRPr="00DB4661">
        <w:rPr>
          <w:rFonts w:asciiTheme="minorHAnsi" w:eastAsia="Arial" w:hAnsiTheme="minorHAnsi" w:cstheme="minorHAnsi"/>
          <w:color w:val="000000"/>
          <w:sz w:val="22"/>
          <w:szCs w:val="22"/>
          <w:lang w:val="en-GB"/>
        </w:rPr>
        <w:t>Richerson</w:t>
      </w:r>
      <w:proofErr w:type="spellEnd"/>
      <w:r w:rsidRPr="00DB4661">
        <w:rPr>
          <w:rFonts w:asciiTheme="minorHAnsi" w:eastAsia="Arial" w:hAnsiTheme="minorHAnsi" w:cstheme="minorHAnsi"/>
          <w:color w:val="000000"/>
          <w:sz w:val="22"/>
          <w:szCs w:val="22"/>
          <w:lang w:val="en-GB"/>
        </w:rPr>
        <w:t xml:space="preserve">, 1985; Henrich &amp; Boyd, 1998). </w:t>
      </w:r>
      <w:del w:id="40" w:author="Sabine Noebel" w:date="2022-02-28T09:30:00Z">
        <w:r w:rsidRPr="00DB4661" w:rsidDel="00BB253A">
          <w:rPr>
            <w:rFonts w:asciiTheme="minorHAnsi" w:eastAsia="Arial" w:hAnsiTheme="minorHAnsi" w:cstheme="minorHAnsi"/>
            <w:color w:val="000000"/>
            <w:sz w:val="22"/>
            <w:szCs w:val="22"/>
            <w:lang w:val="en-GB"/>
          </w:rPr>
          <w:delText>There are s</w:delText>
        </w:r>
      </w:del>
      <w:ins w:id="41" w:author="Sabine Noebel" w:date="2022-02-28T09:30:00Z">
        <w:r w:rsidR="00BB253A">
          <w:rPr>
            <w:rFonts w:asciiTheme="minorHAnsi" w:eastAsia="Arial" w:hAnsiTheme="minorHAnsi" w:cstheme="minorHAnsi"/>
            <w:color w:val="000000"/>
            <w:sz w:val="22"/>
            <w:szCs w:val="22"/>
            <w:lang w:val="en-GB"/>
          </w:rPr>
          <w:t>S</w:t>
        </w:r>
      </w:ins>
      <w:r w:rsidRPr="00DB4661">
        <w:rPr>
          <w:rFonts w:asciiTheme="minorHAnsi" w:eastAsia="Arial" w:hAnsiTheme="minorHAnsi" w:cstheme="minorHAnsi"/>
          <w:color w:val="000000"/>
          <w:sz w:val="22"/>
          <w:szCs w:val="22"/>
          <w:lang w:val="en-GB"/>
        </w:rPr>
        <w:t xml:space="preserve">everal definitions of conformity </w:t>
      </w:r>
      <w:ins w:id="42" w:author="Sabine Noebel" w:date="2022-02-28T09:36:00Z">
        <w:r w:rsidR="00BB253A">
          <w:rPr>
            <w:rFonts w:asciiTheme="minorHAnsi" w:eastAsia="Arial" w:hAnsiTheme="minorHAnsi" w:cstheme="minorHAnsi"/>
            <w:color w:val="000000"/>
            <w:sz w:val="22"/>
            <w:szCs w:val="22"/>
            <w:lang w:val="en-GB"/>
          </w:rPr>
          <w:t>(</w:t>
        </w:r>
      </w:ins>
      <w:r w:rsidRPr="00DB4661">
        <w:rPr>
          <w:rFonts w:asciiTheme="minorHAnsi" w:eastAsia="Arial" w:hAnsiTheme="minorHAnsi" w:cstheme="minorHAnsi"/>
          <w:color w:val="000000"/>
          <w:sz w:val="22"/>
          <w:szCs w:val="22"/>
          <w:lang w:val="en-GB"/>
        </w:rPr>
        <w:t>or conformist bias</w:t>
      </w:r>
      <w:ins w:id="43" w:author="Sabine Noebel" w:date="2022-02-28T09:36:00Z">
        <w:r w:rsidR="00BB253A">
          <w:rPr>
            <w:rFonts w:asciiTheme="minorHAnsi" w:eastAsia="Arial" w:hAnsiTheme="minorHAnsi" w:cstheme="minorHAnsi"/>
            <w:color w:val="000000"/>
            <w:sz w:val="22"/>
            <w:szCs w:val="22"/>
            <w:lang w:val="en-GB"/>
          </w:rPr>
          <w:t>)</w:t>
        </w:r>
      </w:ins>
      <w:r w:rsidRPr="00DB4661">
        <w:rPr>
          <w:rFonts w:asciiTheme="minorHAnsi" w:eastAsia="Arial" w:hAnsiTheme="minorHAnsi" w:cstheme="minorHAnsi"/>
          <w:color w:val="000000"/>
          <w:sz w:val="22"/>
          <w:szCs w:val="22"/>
          <w:lang w:val="en-GB"/>
        </w:rPr>
        <w:t xml:space="preserve"> </w:t>
      </w:r>
      <w:ins w:id="44" w:author="Sabine Noebel" w:date="2022-02-28T09:36:00Z">
        <w:r w:rsidR="00653DDC">
          <w:rPr>
            <w:rFonts w:asciiTheme="minorHAnsi" w:eastAsia="Arial" w:hAnsiTheme="minorHAnsi" w:cstheme="minorHAnsi"/>
            <w:color w:val="000000"/>
            <w:sz w:val="22"/>
            <w:szCs w:val="22"/>
            <w:lang w:val="en-GB"/>
          </w:rPr>
          <w:t xml:space="preserve">have been </w:t>
        </w:r>
      </w:ins>
      <w:r w:rsidRPr="00DB4661">
        <w:rPr>
          <w:rFonts w:asciiTheme="minorHAnsi" w:eastAsia="Arial" w:hAnsiTheme="minorHAnsi" w:cstheme="minorHAnsi"/>
          <w:color w:val="000000"/>
          <w:sz w:val="22"/>
          <w:szCs w:val="22"/>
          <w:lang w:val="en-GB"/>
        </w:rPr>
        <w:t>used in the literature</w:t>
      </w:r>
      <w:ins w:id="45" w:author="Sabine Noebel" w:date="2022-02-28T09:36:00Z">
        <w:r w:rsidR="00653DDC">
          <w:rPr>
            <w:rFonts w:asciiTheme="minorHAnsi" w:eastAsia="Arial" w:hAnsiTheme="minorHAnsi" w:cstheme="minorHAnsi"/>
            <w:color w:val="000000"/>
            <w:sz w:val="22"/>
            <w:szCs w:val="22"/>
            <w:lang w:val="en-GB"/>
          </w:rPr>
          <w:t>,</w:t>
        </w:r>
      </w:ins>
      <w:r w:rsidRPr="00DB4661">
        <w:rPr>
          <w:rFonts w:asciiTheme="minorHAnsi" w:eastAsia="Arial" w:hAnsiTheme="minorHAnsi" w:cstheme="minorHAnsi"/>
          <w:color w:val="000000"/>
          <w:sz w:val="22"/>
          <w:szCs w:val="22"/>
          <w:lang w:val="en-GB"/>
        </w:rPr>
        <w:t xml:space="preserve"> depending on the field. They range from “copy the majority”, which is a simple positive frequency-dependent bias</w:t>
      </w:r>
      <w:ins w:id="46" w:author="Sabine Noebel" w:date="2022-02-14T10:53:00Z">
        <w:r w:rsidR="003A0624">
          <w:rPr>
            <w:rFonts w:asciiTheme="minorHAnsi" w:eastAsia="Arial" w:hAnsiTheme="minorHAnsi" w:cstheme="minorHAnsi"/>
            <w:color w:val="000000"/>
            <w:sz w:val="22"/>
            <w:szCs w:val="22"/>
            <w:lang w:val="en-GB"/>
          </w:rPr>
          <w:t xml:space="preserve"> in learning</w:t>
        </w:r>
      </w:ins>
      <w:r w:rsidRPr="00DB4661">
        <w:rPr>
          <w:rFonts w:asciiTheme="minorHAnsi" w:eastAsia="Arial" w:hAnsiTheme="minorHAnsi" w:cstheme="minorHAnsi"/>
          <w:color w:val="000000"/>
          <w:sz w:val="22"/>
          <w:szCs w:val="22"/>
          <w:lang w:val="en-GB"/>
        </w:rPr>
        <w:t xml:space="preserve"> (e.g., </w:t>
      </w:r>
      <w:proofErr w:type="spellStart"/>
      <w:r w:rsidRPr="00DB4661">
        <w:rPr>
          <w:rFonts w:asciiTheme="minorHAnsi" w:eastAsia="Arial" w:hAnsiTheme="minorHAnsi" w:cstheme="minorHAnsi"/>
          <w:color w:val="000000"/>
          <w:sz w:val="22"/>
          <w:szCs w:val="22"/>
          <w:lang w:val="en-GB"/>
        </w:rPr>
        <w:t>Laland</w:t>
      </w:r>
      <w:proofErr w:type="spellEnd"/>
      <w:r w:rsidRPr="00DB4661">
        <w:rPr>
          <w:rFonts w:asciiTheme="minorHAnsi" w:eastAsia="Arial" w:hAnsiTheme="minorHAnsi" w:cstheme="minorHAnsi"/>
          <w:color w:val="000000"/>
          <w:sz w:val="22"/>
          <w:szCs w:val="22"/>
          <w:lang w:val="en-GB"/>
        </w:rPr>
        <w:t>, 2004) to “</w:t>
      </w:r>
      <w:proofErr w:type="spellStart"/>
      <w:r w:rsidRPr="00DB4661">
        <w:rPr>
          <w:rFonts w:asciiTheme="minorHAnsi" w:eastAsia="Arial" w:hAnsiTheme="minorHAnsi" w:cstheme="minorHAnsi"/>
          <w:color w:val="000000"/>
          <w:sz w:val="22"/>
          <w:szCs w:val="22"/>
          <w:lang w:val="en-GB"/>
        </w:rPr>
        <w:t>Aschian</w:t>
      </w:r>
      <w:proofErr w:type="spellEnd"/>
      <w:r w:rsidRPr="00DB4661">
        <w:rPr>
          <w:rFonts w:asciiTheme="minorHAnsi" w:eastAsia="Arial" w:hAnsiTheme="minorHAnsi" w:cstheme="minorHAnsi"/>
          <w:color w:val="000000"/>
          <w:sz w:val="22"/>
          <w:szCs w:val="22"/>
          <w:lang w:val="en-GB"/>
        </w:rPr>
        <w:t xml:space="preserve"> conformity”, where personal knowledge or preference is overridden by countervailing options performed by others (Asch, 1955). Perhaps the most popular and widespread definition of conformist bias or conformist transmission is defined as the </w:t>
      </w:r>
      <w:r w:rsidRPr="00DB4661">
        <w:rPr>
          <w:rFonts w:asciiTheme="minorHAnsi" w:eastAsia="Arial" w:hAnsiTheme="minorHAnsi" w:cstheme="minorHAnsi"/>
          <w:i/>
          <w:color w:val="000000"/>
          <w:sz w:val="22"/>
          <w:szCs w:val="22"/>
          <w:lang w:val="en-GB"/>
        </w:rPr>
        <w:t>disproportionately likely</w:t>
      </w:r>
      <w:r w:rsidRPr="00DB4661">
        <w:rPr>
          <w:rFonts w:asciiTheme="minorHAnsi" w:eastAsia="Arial" w:hAnsiTheme="minorHAnsi" w:cstheme="minorHAnsi"/>
          <w:color w:val="000000"/>
          <w:sz w:val="22"/>
          <w:szCs w:val="22"/>
          <w:lang w:val="en-GB"/>
        </w:rPr>
        <w:t xml:space="preserve"> adoption of the most common variant within the local population (Boyd &amp; </w:t>
      </w:r>
      <w:proofErr w:type="spellStart"/>
      <w:r w:rsidRPr="00DB4661">
        <w:rPr>
          <w:rFonts w:asciiTheme="minorHAnsi" w:eastAsia="Arial" w:hAnsiTheme="minorHAnsi" w:cstheme="minorHAnsi"/>
          <w:color w:val="000000"/>
          <w:sz w:val="22"/>
          <w:szCs w:val="22"/>
          <w:lang w:val="en-GB"/>
        </w:rPr>
        <w:t>Richerson</w:t>
      </w:r>
      <w:proofErr w:type="spellEnd"/>
      <w:r w:rsidRPr="00DB4661">
        <w:rPr>
          <w:rFonts w:asciiTheme="minorHAnsi" w:eastAsia="Arial" w:hAnsiTheme="minorHAnsi" w:cstheme="minorHAnsi"/>
          <w:color w:val="000000"/>
          <w:sz w:val="22"/>
          <w:szCs w:val="22"/>
          <w:lang w:val="en-GB"/>
        </w:rPr>
        <w:t xml:space="preserve">, 1985). </w:t>
      </w:r>
      <w:commentRangeStart w:id="47"/>
      <w:r w:rsidRPr="00DB4661">
        <w:rPr>
          <w:rFonts w:asciiTheme="minorHAnsi" w:eastAsia="Arial" w:hAnsiTheme="minorHAnsi" w:cstheme="minorHAnsi"/>
          <w:color w:val="000000"/>
          <w:sz w:val="22"/>
          <w:szCs w:val="22"/>
          <w:lang w:val="en-GB"/>
        </w:rPr>
        <w:t xml:space="preserve">In effect, </w:t>
      </w:r>
      <w:commentRangeEnd w:id="47"/>
      <w:r w:rsidR="00FD7756">
        <w:rPr>
          <w:rStyle w:val="Marquedecommentaire"/>
          <w:rFonts w:ascii="Arial" w:eastAsia="Arial" w:hAnsi="Arial" w:cs="Arial"/>
          <w:color w:val="222222"/>
          <w:lang w:val="en-GB"/>
        </w:rPr>
        <w:commentReference w:id="47"/>
      </w:r>
      <w:r w:rsidRPr="00DB4661">
        <w:rPr>
          <w:rFonts w:asciiTheme="minorHAnsi" w:eastAsia="Arial" w:hAnsiTheme="minorHAnsi" w:cstheme="minorHAnsi"/>
          <w:color w:val="000000"/>
          <w:sz w:val="22"/>
          <w:szCs w:val="22"/>
          <w:lang w:val="en-GB"/>
        </w:rPr>
        <w:t xml:space="preserve">conformity </w:t>
      </w:r>
      <w:ins w:id="48" w:author="Sabine Noebel" w:date="2022-02-28T09:37:00Z">
        <w:r w:rsidR="00653DDC">
          <w:rPr>
            <w:rFonts w:asciiTheme="minorHAnsi" w:eastAsia="Arial" w:hAnsiTheme="minorHAnsi" w:cstheme="minorHAnsi"/>
            <w:color w:val="000000"/>
            <w:sz w:val="22"/>
            <w:szCs w:val="22"/>
            <w:lang w:val="en-GB"/>
          </w:rPr>
          <w:t>allows individuals to easily grasp local behaviours and norms.</w:t>
        </w:r>
      </w:ins>
      <w:ins w:id="49" w:author="Sabine Noebel" w:date="2022-02-28T09:38:00Z">
        <w:r w:rsidR="00653DDC">
          <w:rPr>
            <w:rFonts w:asciiTheme="minorHAnsi" w:eastAsia="Arial" w:hAnsiTheme="minorHAnsi" w:cstheme="minorHAnsi"/>
            <w:color w:val="000000"/>
            <w:sz w:val="22"/>
            <w:szCs w:val="22"/>
            <w:lang w:val="en-GB"/>
          </w:rPr>
          <w:t xml:space="preserve"> In turn, it </w:t>
        </w:r>
      </w:ins>
      <w:r w:rsidRPr="00DB4661">
        <w:rPr>
          <w:rFonts w:asciiTheme="minorHAnsi" w:eastAsia="Arial" w:hAnsiTheme="minorHAnsi" w:cstheme="minorHAnsi"/>
          <w:color w:val="000000"/>
          <w:sz w:val="22"/>
          <w:szCs w:val="22"/>
          <w:lang w:val="en-GB"/>
        </w:rPr>
        <w:t xml:space="preserve">can generate socially learned traditions that are both resistant to erosion and robust to invasion of alternative variants, potentially persisting over generations. </w:t>
      </w:r>
      <w:ins w:id="50" w:author="Sabine Noebel" w:date="2022-02-28T09:38:00Z">
        <w:r w:rsidR="00653DDC">
          <w:rPr>
            <w:rFonts w:asciiTheme="minorHAnsi" w:eastAsia="Arial" w:hAnsiTheme="minorHAnsi" w:cstheme="minorHAnsi"/>
            <w:color w:val="000000"/>
            <w:sz w:val="22"/>
            <w:szCs w:val="22"/>
            <w:lang w:val="en-GB"/>
          </w:rPr>
          <w:t xml:space="preserve">Thus, </w:t>
        </w:r>
      </w:ins>
      <w:del w:id="51" w:author="Sabine Noebel" w:date="2022-02-28T09:38:00Z">
        <w:r w:rsidRPr="00DB4661" w:rsidDel="00653DDC">
          <w:rPr>
            <w:rFonts w:asciiTheme="minorHAnsi" w:eastAsia="Arial" w:hAnsiTheme="minorHAnsi" w:cstheme="minorHAnsi"/>
            <w:color w:val="000000"/>
            <w:sz w:val="22"/>
            <w:szCs w:val="22"/>
            <w:lang w:val="en-GB"/>
          </w:rPr>
          <w:delText>C</w:delText>
        </w:r>
      </w:del>
      <w:ins w:id="52" w:author="Sabine Noebel" w:date="2022-02-28T09:38:00Z">
        <w:r w:rsidR="00653DDC">
          <w:rPr>
            <w:rFonts w:asciiTheme="minorHAnsi" w:eastAsia="Arial" w:hAnsiTheme="minorHAnsi" w:cstheme="minorHAnsi"/>
            <w:color w:val="000000"/>
            <w:sz w:val="22"/>
            <w:szCs w:val="22"/>
            <w:lang w:val="en-GB"/>
          </w:rPr>
          <w:t>c</w:t>
        </w:r>
      </w:ins>
      <w:r w:rsidRPr="00DB4661">
        <w:rPr>
          <w:rFonts w:asciiTheme="minorHAnsi" w:eastAsia="Arial" w:hAnsiTheme="minorHAnsi" w:cstheme="minorHAnsi"/>
          <w:color w:val="000000"/>
          <w:sz w:val="22"/>
          <w:szCs w:val="22"/>
          <w:lang w:val="en-GB"/>
        </w:rPr>
        <w:t xml:space="preserve">onformity can </w:t>
      </w:r>
      <w:ins w:id="53" w:author="Sabine Noebel" w:date="2022-03-15T15:11:00Z">
        <w:r w:rsidR="00477967">
          <w:rPr>
            <w:rFonts w:asciiTheme="minorHAnsi" w:eastAsia="Arial" w:hAnsiTheme="minorHAnsi" w:cstheme="minorHAnsi"/>
            <w:color w:val="000000"/>
            <w:sz w:val="22"/>
            <w:szCs w:val="22"/>
            <w:lang w:val="en-GB"/>
          </w:rPr>
          <w:t xml:space="preserve">produce </w:t>
        </w:r>
      </w:ins>
      <w:del w:id="54" w:author="Sabine Noebel" w:date="2022-02-28T09:38:00Z">
        <w:r w:rsidRPr="00DB4661" w:rsidDel="00653DDC">
          <w:rPr>
            <w:rFonts w:asciiTheme="minorHAnsi" w:eastAsia="Arial" w:hAnsiTheme="minorHAnsi" w:cstheme="minorHAnsi"/>
            <w:color w:val="000000"/>
            <w:sz w:val="22"/>
            <w:szCs w:val="22"/>
            <w:lang w:val="en-GB"/>
          </w:rPr>
          <w:delText xml:space="preserve">be responsible </w:delText>
        </w:r>
      </w:del>
      <w:del w:id="55" w:author="Sabine Noebel" w:date="2022-03-15T15:11:00Z">
        <w:r w:rsidRPr="00DB4661" w:rsidDel="00477967">
          <w:rPr>
            <w:rFonts w:asciiTheme="minorHAnsi" w:eastAsia="Arial" w:hAnsiTheme="minorHAnsi" w:cstheme="minorHAnsi"/>
            <w:color w:val="000000"/>
            <w:sz w:val="22"/>
            <w:szCs w:val="22"/>
            <w:lang w:val="en-GB"/>
          </w:rPr>
          <w:delText xml:space="preserve">for </w:delText>
        </w:r>
      </w:del>
      <w:r w:rsidRPr="00DB4661">
        <w:rPr>
          <w:rFonts w:asciiTheme="minorHAnsi" w:eastAsia="Arial" w:hAnsiTheme="minorHAnsi" w:cstheme="minorHAnsi"/>
          <w:color w:val="000000"/>
          <w:sz w:val="22"/>
          <w:szCs w:val="22"/>
          <w:lang w:val="en-GB"/>
        </w:rPr>
        <w:t xml:space="preserve">a combination of within-group </w:t>
      </w:r>
      <w:commentRangeStart w:id="56"/>
      <w:r w:rsidRPr="00DB4661">
        <w:rPr>
          <w:rFonts w:asciiTheme="minorHAnsi" w:eastAsia="Arial" w:hAnsiTheme="minorHAnsi" w:cstheme="minorHAnsi"/>
          <w:color w:val="000000"/>
          <w:sz w:val="22"/>
          <w:szCs w:val="22"/>
          <w:lang w:val="en-GB"/>
        </w:rPr>
        <w:t>homogeneity and between-group heterogeneity</w:t>
      </w:r>
      <w:commentRangeEnd w:id="56"/>
      <w:ins w:id="57" w:author="Sabine Noebel" w:date="2022-02-14T10:55:00Z">
        <w:r w:rsidR="003A0624">
          <w:rPr>
            <w:rFonts w:asciiTheme="minorHAnsi" w:eastAsia="Arial" w:hAnsiTheme="minorHAnsi" w:cstheme="minorHAnsi"/>
            <w:color w:val="000000"/>
            <w:sz w:val="22"/>
            <w:szCs w:val="22"/>
            <w:lang w:val="en-GB"/>
          </w:rPr>
          <w:t xml:space="preserve"> (</w:t>
        </w:r>
      </w:ins>
      <w:ins w:id="58" w:author="Sabine Noebel" w:date="2022-02-28T09:39:00Z">
        <w:r w:rsidR="00653DDC">
          <w:rPr>
            <w:rFonts w:asciiTheme="minorHAnsi" w:eastAsia="Arial" w:hAnsiTheme="minorHAnsi" w:cstheme="minorHAnsi"/>
            <w:color w:val="000000"/>
            <w:sz w:val="22"/>
            <w:szCs w:val="22"/>
            <w:lang w:val="en-GB"/>
          </w:rPr>
          <w:t>see discussion in section III</w:t>
        </w:r>
      </w:ins>
      <w:ins w:id="59" w:author="Sabine Noebel" w:date="2022-02-14T10:55:00Z">
        <w:r w:rsidR="003A0624">
          <w:rPr>
            <w:rFonts w:asciiTheme="minorHAnsi" w:eastAsia="Arial" w:hAnsiTheme="minorHAnsi" w:cstheme="minorHAnsi"/>
            <w:color w:val="000000"/>
            <w:sz w:val="22"/>
            <w:szCs w:val="22"/>
            <w:lang w:val="en-GB"/>
          </w:rPr>
          <w:t>)</w:t>
        </w:r>
      </w:ins>
      <w:r w:rsidR="00FD7756">
        <w:rPr>
          <w:rStyle w:val="Marquedecommentaire"/>
          <w:rFonts w:ascii="Arial" w:eastAsia="Arial" w:hAnsi="Arial" w:cs="Arial"/>
          <w:color w:val="222222"/>
          <w:lang w:val="en-GB"/>
        </w:rPr>
        <w:commentReference w:id="56"/>
      </w:r>
      <w:r w:rsidRPr="00DB4661">
        <w:rPr>
          <w:rFonts w:asciiTheme="minorHAnsi" w:eastAsia="Arial" w:hAnsiTheme="minorHAnsi" w:cstheme="minorHAnsi"/>
          <w:color w:val="000000"/>
          <w:sz w:val="22"/>
          <w:szCs w:val="22"/>
          <w:lang w:val="en-GB"/>
        </w:rPr>
        <w:t>.</w:t>
      </w:r>
    </w:p>
    <w:p w14:paraId="00000019" w14:textId="3437C715" w:rsidR="00784C4E" w:rsidRPr="00DB4661" w:rsidRDefault="00697658" w:rsidP="00FD7756">
      <w:pPr>
        <w:pBdr>
          <w:top w:val="nil"/>
          <w:left w:val="nil"/>
          <w:bottom w:val="nil"/>
          <w:right w:val="nil"/>
          <w:between w:val="nil"/>
        </w:pBdr>
        <w:ind w:firstLine="34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Because of its central role for the emergence and maintenance of culture, conformity has long been a major topic of research in human sciences (</w:t>
      </w:r>
      <w:ins w:id="60" w:author="Sabine Noebel" w:date="2022-02-28T09:40:00Z">
        <w:r w:rsidR="00653DDC" w:rsidRPr="00DB4661">
          <w:rPr>
            <w:rFonts w:asciiTheme="minorHAnsi" w:eastAsia="Arial" w:hAnsiTheme="minorHAnsi" w:cstheme="minorHAnsi"/>
            <w:color w:val="000000"/>
            <w:sz w:val="22"/>
            <w:szCs w:val="22"/>
            <w:lang w:val="en-GB"/>
          </w:rPr>
          <w:t xml:space="preserve">Banerjee, 1992; </w:t>
        </w:r>
        <w:proofErr w:type="spellStart"/>
        <w:r w:rsidR="00653DDC" w:rsidRPr="00DB4661">
          <w:rPr>
            <w:rFonts w:asciiTheme="minorHAnsi" w:eastAsia="Arial" w:hAnsiTheme="minorHAnsi" w:cstheme="minorHAnsi"/>
            <w:color w:val="000000"/>
            <w:sz w:val="22"/>
            <w:szCs w:val="22"/>
            <w:lang w:val="en-GB"/>
          </w:rPr>
          <w:t>Bernheim</w:t>
        </w:r>
        <w:proofErr w:type="spellEnd"/>
        <w:r w:rsidR="00653DDC" w:rsidRPr="00DB4661">
          <w:rPr>
            <w:rFonts w:asciiTheme="minorHAnsi" w:eastAsia="Arial" w:hAnsiTheme="minorHAnsi" w:cstheme="minorHAnsi"/>
            <w:color w:val="000000"/>
            <w:sz w:val="22"/>
            <w:szCs w:val="22"/>
            <w:lang w:val="en-GB"/>
          </w:rPr>
          <w:t xml:space="preserve">, 1994; </w:t>
        </w:r>
      </w:ins>
      <w:r w:rsidRPr="00DB4661">
        <w:rPr>
          <w:rFonts w:asciiTheme="minorHAnsi" w:eastAsia="Arial" w:hAnsiTheme="minorHAnsi" w:cstheme="minorHAnsi"/>
          <w:color w:val="000000"/>
          <w:sz w:val="22"/>
          <w:szCs w:val="22"/>
          <w:lang w:val="en-GB"/>
        </w:rPr>
        <w:t xml:space="preserve">Boyd &amp; </w:t>
      </w:r>
      <w:proofErr w:type="spellStart"/>
      <w:r w:rsidRPr="00DB4661">
        <w:rPr>
          <w:rFonts w:asciiTheme="minorHAnsi" w:eastAsia="Arial" w:hAnsiTheme="minorHAnsi" w:cstheme="minorHAnsi"/>
          <w:color w:val="000000"/>
          <w:sz w:val="22"/>
          <w:szCs w:val="22"/>
          <w:lang w:val="en-GB"/>
        </w:rPr>
        <w:t>Richerson</w:t>
      </w:r>
      <w:proofErr w:type="spellEnd"/>
      <w:r w:rsidRPr="00DB4661">
        <w:rPr>
          <w:rFonts w:asciiTheme="minorHAnsi" w:eastAsia="Arial" w:hAnsiTheme="minorHAnsi" w:cstheme="minorHAnsi"/>
          <w:color w:val="000000"/>
          <w:sz w:val="22"/>
          <w:szCs w:val="22"/>
          <w:lang w:val="en-GB"/>
        </w:rPr>
        <w:t xml:space="preserve">, 1985; Aoki, Lehmann &amp; Feldman, 2011; Merrell, 2011; </w:t>
      </w:r>
      <w:proofErr w:type="spellStart"/>
      <w:r w:rsidRPr="00DB4661">
        <w:rPr>
          <w:rFonts w:asciiTheme="minorHAnsi" w:eastAsia="Arial" w:hAnsiTheme="minorHAnsi" w:cstheme="minorHAnsi"/>
          <w:sz w:val="22"/>
          <w:szCs w:val="22"/>
          <w:lang w:val="en-GB"/>
        </w:rPr>
        <w:t>Claidière</w:t>
      </w:r>
      <w:proofErr w:type="spellEnd"/>
      <w:r w:rsidRPr="00DB4661">
        <w:rPr>
          <w:rFonts w:asciiTheme="minorHAnsi" w:eastAsia="Arial" w:hAnsiTheme="minorHAnsi" w:cstheme="minorHAnsi"/>
          <w:color w:val="000000"/>
          <w:sz w:val="22"/>
          <w:szCs w:val="22"/>
          <w:lang w:val="en-GB"/>
        </w:rPr>
        <w:t xml:space="preserve"> &amp; Whiten, 2012; </w:t>
      </w:r>
      <w:proofErr w:type="spellStart"/>
      <w:r w:rsidRPr="00DB4661">
        <w:rPr>
          <w:rFonts w:asciiTheme="minorHAnsi" w:eastAsia="Arial" w:hAnsiTheme="minorHAnsi" w:cstheme="minorHAnsi"/>
          <w:color w:val="000000"/>
          <w:sz w:val="22"/>
          <w:szCs w:val="22"/>
          <w:lang w:val="en-GB"/>
        </w:rPr>
        <w:t>Efferson</w:t>
      </w:r>
      <w:proofErr w:type="spellEnd"/>
      <w:r w:rsidRPr="00DB4661">
        <w:rPr>
          <w:rFonts w:asciiTheme="minorHAnsi" w:eastAsia="Arial" w:hAnsiTheme="minorHAnsi" w:cstheme="minorHAnsi"/>
          <w:color w:val="000000"/>
          <w:sz w:val="22"/>
          <w:szCs w:val="22"/>
          <w:lang w:val="en-GB"/>
        </w:rPr>
        <w:t xml:space="preserve"> </w:t>
      </w:r>
      <w:r w:rsidRPr="00DB4661">
        <w:rPr>
          <w:rFonts w:asciiTheme="minorHAnsi" w:eastAsia="Arial" w:hAnsiTheme="minorHAnsi" w:cstheme="minorHAnsi"/>
          <w:i/>
          <w:color w:val="000000"/>
          <w:sz w:val="22"/>
          <w:szCs w:val="22"/>
          <w:lang w:val="en-GB"/>
        </w:rPr>
        <w:t>et al</w:t>
      </w:r>
      <w:r w:rsidRPr="00DB4661">
        <w:rPr>
          <w:rFonts w:asciiTheme="minorHAnsi" w:eastAsia="Arial" w:hAnsiTheme="minorHAnsi" w:cstheme="minorHAnsi"/>
          <w:color w:val="000000"/>
          <w:sz w:val="22"/>
          <w:szCs w:val="22"/>
          <w:lang w:val="en-GB"/>
        </w:rPr>
        <w:t xml:space="preserve">., 2016; Denton et al. 2020). Contrastingly, </w:t>
      </w:r>
      <w:ins w:id="61" w:author="Sabine Noebel" w:date="2022-02-28T09:40:00Z">
        <w:r w:rsidR="00653DDC">
          <w:rPr>
            <w:rFonts w:asciiTheme="minorHAnsi" w:eastAsia="Arial" w:hAnsiTheme="minorHAnsi" w:cstheme="minorHAnsi"/>
            <w:color w:val="000000"/>
            <w:sz w:val="22"/>
            <w:szCs w:val="22"/>
            <w:lang w:val="en-GB"/>
          </w:rPr>
          <w:t xml:space="preserve">the study of </w:t>
        </w:r>
      </w:ins>
      <w:r w:rsidRPr="00DB4661">
        <w:rPr>
          <w:rFonts w:asciiTheme="minorHAnsi" w:eastAsia="Arial" w:hAnsiTheme="minorHAnsi" w:cstheme="minorHAnsi"/>
          <w:color w:val="000000"/>
          <w:sz w:val="22"/>
          <w:szCs w:val="22"/>
          <w:lang w:val="en-GB"/>
        </w:rPr>
        <w:t xml:space="preserve">conformity </w:t>
      </w:r>
      <w:ins w:id="62" w:author="Sabine Noebel" w:date="2022-02-28T09:40:00Z">
        <w:r w:rsidR="00653DDC">
          <w:rPr>
            <w:rFonts w:asciiTheme="minorHAnsi" w:eastAsia="Arial" w:hAnsiTheme="minorHAnsi" w:cstheme="minorHAnsi"/>
            <w:color w:val="000000"/>
            <w:sz w:val="22"/>
            <w:szCs w:val="22"/>
            <w:lang w:val="en-GB"/>
          </w:rPr>
          <w:t>in non-human ani</w:t>
        </w:r>
      </w:ins>
      <w:ins w:id="63" w:author="Sabine Noebel" w:date="2022-03-15T15:12:00Z">
        <w:r w:rsidR="00D74E34">
          <w:rPr>
            <w:rFonts w:asciiTheme="minorHAnsi" w:eastAsia="Arial" w:hAnsiTheme="minorHAnsi" w:cstheme="minorHAnsi"/>
            <w:color w:val="000000"/>
            <w:sz w:val="22"/>
            <w:szCs w:val="22"/>
            <w:lang w:val="en-GB"/>
          </w:rPr>
          <w:t>m</w:t>
        </w:r>
      </w:ins>
      <w:ins w:id="64" w:author="Sabine Noebel" w:date="2022-02-28T09:40:00Z">
        <w:r w:rsidR="00653DDC">
          <w:rPr>
            <w:rFonts w:asciiTheme="minorHAnsi" w:eastAsia="Arial" w:hAnsiTheme="minorHAnsi" w:cstheme="minorHAnsi"/>
            <w:color w:val="000000"/>
            <w:sz w:val="22"/>
            <w:szCs w:val="22"/>
            <w:lang w:val="en-GB"/>
          </w:rPr>
          <w:t xml:space="preserve">als </w:t>
        </w:r>
      </w:ins>
      <w:r w:rsidRPr="00DB4661">
        <w:rPr>
          <w:rFonts w:asciiTheme="minorHAnsi" w:eastAsia="Arial" w:hAnsiTheme="minorHAnsi" w:cstheme="minorHAnsi"/>
          <w:color w:val="000000"/>
          <w:sz w:val="22"/>
          <w:szCs w:val="22"/>
          <w:lang w:val="en-GB"/>
        </w:rPr>
        <w:t xml:space="preserve">became a major topic in </w:t>
      </w:r>
      <w:commentRangeStart w:id="65"/>
      <w:r w:rsidRPr="00DB4661">
        <w:rPr>
          <w:rFonts w:asciiTheme="minorHAnsi" w:eastAsia="Arial" w:hAnsiTheme="minorHAnsi" w:cstheme="minorHAnsi"/>
          <w:color w:val="000000"/>
          <w:sz w:val="22"/>
          <w:szCs w:val="22"/>
          <w:lang w:val="en-GB"/>
        </w:rPr>
        <w:t xml:space="preserve">evolutionary sciences </w:t>
      </w:r>
      <w:commentRangeEnd w:id="65"/>
      <w:r w:rsidR="00FD7756">
        <w:rPr>
          <w:rStyle w:val="Marquedecommentaire"/>
          <w:rFonts w:ascii="Arial" w:eastAsia="Arial" w:hAnsi="Arial" w:cs="Arial"/>
          <w:color w:val="222222"/>
          <w:lang w:val="en-GB"/>
        </w:rPr>
        <w:commentReference w:id="65"/>
      </w:r>
      <w:r w:rsidRPr="00DB4661">
        <w:rPr>
          <w:rFonts w:asciiTheme="minorHAnsi" w:eastAsia="Arial" w:hAnsiTheme="minorHAnsi" w:cstheme="minorHAnsi"/>
          <w:color w:val="000000"/>
          <w:sz w:val="22"/>
          <w:szCs w:val="22"/>
          <w:lang w:val="en-GB"/>
        </w:rPr>
        <w:t xml:space="preserve">only recently (e.g., </w:t>
      </w:r>
      <w:del w:id="66" w:author="Sabine Noebel" w:date="2022-02-28T09:40:00Z">
        <w:r w:rsidRPr="00DB4661" w:rsidDel="00653DDC">
          <w:rPr>
            <w:rFonts w:asciiTheme="minorHAnsi" w:eastAsia="Arial" w:hAnsiTheme="minorHAnsi" w:cstheme="minorHAnsi"/>
            <w:color w:val="000000"/>
            <w:sz w:val="22"/>
            <w:szCs w:val="22"/>
            <w:lang w:val="en-GB"/>
          </w:rPr>
          <w:delText xml:space="preserve">Banerjee, 1992; Bernheim, 1994; </w:delText>
        </w:r>
      </w:del>
      <w:r w:rsidRPr="00DB4661">
        <w:rPr>
          <w:rFonts w:asciiTheme="minorHAnsi" w:eastAsia="Arial" w:hAnsiTheme="minorHAnsi" w:cstheme="minorHAnsi"/>
          <w:color w:val="000000"/>
          <w:sz w:val="22"/>
          <w:szCs w:val="22"/>
          <w:lang w:val="en-GB"/>
        </w:rPr>
        <w:t xml:space="preserve">Whiten </w:t>
      </w:r>
      <w:r w:rsidRPr="00DB4661">
        <w:rPr>
          <w:rFonts w:asciiTheme="minorHAnsi" w:eastAsia="Arial" w:hAnsiTheme="minorHAnsi" w:cstheme="minorHAnsi"/>
          <w:i/>
          <w:color w:val="000000"/>
          <w:sz w:val="22"/>
          <w:szCs w:val="22"/>
          <w:lang w:val="en-GB"/>
        </w:rPr>
        <w:t>et al.</w:t>
      </w:r>
      <w:r w:rsidRPr="00DB4661">
        <w:rPr>
          <w:rFonts w:asciiTheme="minorHAnsi" w:eastAsia="Arial" w:hAnsiTheme="minorHAnsi" w:cstheme="minorHAnsi"/>
          <w:color w:val="000000"/>
          <w:sz w:val="22"/>
          <w:szCs w:val="22"/>
          <w:lang w:val="en-GB"/>
        </w:rPr>
        <w:t xml:space="preserve">, 2005; </w:t>
      </w:r>
      <w:proofErr w:type="spellStart"/>
      <w:r w:rsidRPr="00DB4661">
        <w:rPr>
          <w:rFonts w:asciiTheme="minorHAnsi" w:eastAsia="Arial" w:hAnsiTheme="minorHAnsi" w:cstheme="minorHAnsi"/>
          <w:color w:val="000000"/>
          <w:sz w:val="22"/>
          <w:szCs w:val="22"/>
          <w:lang w:val="en-GB"/>
        </w:rPr>
        <w:t>Aplin</w:t>
      </w:r>
      <w:proofErr w:type="spellEnd"/>
      <w:r w:rsidRPr="00DB4661">
        <w:rPr>
          <w:rFonts w:asciiTheme="minorHAnsi" w:eastAsia="Arial" w:hAnsiTheme="minorHAnsi" w:cstheme="minorHAnsi"/>
          <w:color w:val="000000"/>
          <w:sz w:val="22"/>
          <w:szCs w:val="22"/>
          <w:lang w:val="en-GB"/>
        </w:rPr>
        <w:t xml:space="preserve"> </w:t>
      </w:r>
      <w:r w:rsidRPr="00DB4661">
        <w:rPr>
          <w:rFonts w:asciiTheme="minorHAnsi" w:eastAsia="Arial" w:hAnsiTheme="minorHAnsi" w:cstheme="minorHAnsi"/>
          <w:i/>
          <w:color w:val="000000"/>
          <w:sz w:val="22"/>
          <w:szCs w:val="22"/>
          <w:lang w:val="en-GB"/>
        </w:rPr>
        <w:t>et al.</w:t>
      </w:r>
      <w:r w:rsidRPr="00DB4661">
        <w:rPr>
          <w:rFonts w:asciiTheme="minorHAnsi" w:eastAsia="Arial" w:hAnsiTheme="minorHAnsi" w:cstheme="minorHAnsi"/>
          <w:color w:val="000000"/>
          <w:sz w:val="22"/>
          <w:szCs w:val="22"/>
          <w:lang w:val="en-GB"/>
        </w:rPr>
        <w:t xml:space="preserve">, 2015; van Leeuwen </w:t>
      </w:r>
      <w:r w:rsidRPr="00DB4661">
        <w:rPr>
          <w:rFonts w:asciiTheme="minorHAnsi" w:eastAsia="Arial" w:hAnsiTheme="minorHAnsi" w:cstheme="minorHAnsi"/>
          <w:i/>
          <w:color w:val="000000"/>
          <w:sz w:val="22"/>
          <w:szCs w:val="22"/>
          <w:lang w:val="en-GB"/>
        </w:rPr>
        <w:t>et al.</w:t>
      </w:r>
      <w:r w:rsidRPr="00DB4661">
        <w:rPr>
          <w:rFonts w:asciiTheme="minorHAnsi" w:eastAsia="Arial" w:hAnsiTheme="minorHAnsi" w:cstheme="minorHAnsi"/>
          <w:color w:val="000000"/>
          <w:sz w:val="22"/>
          <w:szCs w:val="22"/>
          <w:lang w:val="en-GB"/>
        </w:rPr>
        <w:t xml:space="preserve">, 2015; </w:t>
      </w:r>
      <w:proofErr w:type="spellStart"/>
      <w:r w:rsidRPr="00DB4661">
        <w:rPr>
          <w:rFonts w:asciiTheme="minorHAnsi" w:eastAsia="Arial" w:hAnsiTheme="minorHAnsi" w:cstheme="minorHAnsi"/>
          <w:color w:val="000000"/>
          <w:sz w:val="22"/>
          <w:szCs w:val="22"/>
          <w:lang w:val="en-GB"/>
        </w:rPr>
        <w:t>Danchin</w:t>
      </w:r>
      <w:proofErr w:type="spellEnd"/>
      <w:r w:rsidRPr="00DB4661">
        <w:rPr>
          <w:rFonts w:asciiTheme="minorHAnsi" w:eastAsia="Arial" w:hAnsiTheme="minorHAnsi" w:cstheme="minorHAnsi"/>
          <w:color w:val="000000"/>
          <w:sz w:val="22"/>
          <w:szCs w:val="22"/>
          <w:lang w:val="en-GB"/>
        </w:rPr>
        <w:t xml:space="preserve"> </w:t>
      </w:r>
      <w:r w:rsidRPr="00DB4661">
        <w:rPr>
          <w:rFonts w:asciiTheme="minorHAnsi" w:eastAsia="Arial" w:hAnsiTheme="minorHAnsi" w:cstheme="minorHAnsi"/>
          <w:i/>
          <w:color w:val="000000"/>
          <w:sz w:val="22"/>
          <w:szCs w:val="22"/>
          <w:lang w:val="en-GB"/>
        </w:rPr>
        <w:t>et al.</w:t>
      </w:r>
      <w:r w:rsidRPr="00DB4661">
        <w:rPr>
          <w:rFonts w:asciiTheme="minorHAnsi" w:eastAsia="Arial" w:hAnsiTheme="minorHAnsi" w:cstheme="minorHAnsi"/>
          <w:color w:val="000000"/>
          <w:sz w:val="22"/>
          <w:szCs w:val="22"/>
          <w:lang w:val="en-GB"/>
        </w:rPr>
        <w:t xml:space="preserve">, 2018), and a synthesis between these two scientific domains is still lacking. Here, we review the literature on conformity in both humans and </w:t>
      </w:r>
      <w:ins w:id="67" w:author="Sabine Noebel" w:date="2022-02-28T09:41:00Z">
        <w:r w:rsidR="00653DDC">
          <w:rPr>
            <w:rFonts w:asciiTheme="minorHAnsi" w:eastAsia="Arial" w:hAnsiTheme="minorHAnsi" w:cstheme="minorHAnsi"/>
            <w:color w:val="000000"/>
            <w:sz w:val="22"/>
            <w:szCs w:val="22"/>
            <w:lang w:val="en-GB"/>
          </w:rPr>
          <w:t xml:space="preserve">non-human </w:t>
        </w:r>
      </w:ins>
      <w:r w:rsidRPr="00DB4661">
        <w:rPr>
          <w:rFonts w:asciiTheme="minorHAnsi" w:eastAsia="Arial" w:hAnsiTheme="minorHAnsi" w:cstheme="minorHAnsi"/>
          <w:color w:val="000000"/>
          <w:sz w:val="22"/>
          <w:szCs w:val="22"/>
          <w:lang w:val="en-GB"/>
        </w:rPr>
        <w:t xml:space="preserve">animals, </w:t>
      </w:r>
      <w:ins w:id="68" w:author="Sabine Noebel" w:date="2022-02-28T09:41:00Z">
        <w:r w:rsidR="00653DDC">
          <w:rPr>
            <w:rFonts w:asciiTheme="minorHAnsi" w:eastAsia="Arial" w:hAnsiTheme="minorHAnsi" w:cstheme="minorHAnsi"/>
            <w:color w:val="000000"/>
            <w:sz w:val="22"/>
            <w:szCs w:val="22"/>
            <w:lang w:val="en-GB"/>
          </w:rPr>
          <w:t xml:space="preserve">thus drawing a link between these two sides of the literature. </w:t>
        </w:r>
      </w:ins>
      <w:del w:id="69" w:author="Sabine Noebel" w:date="2022-02-28T09:41:00Z">
        <w:r w:rsidRPr="00DB4661" w:rsidDel="00653DDC">
          <w:rPr>
            <w:rFonts w:asciiTheme="minorHAnsi" w:eastAsia="Arial" w:hAnsiTheme="minorHAnsi" w:cstheme="minorHAnsi"/>
            <w:color w:val="000000"/>
            <w:sz w:val="22"/>
            <w:szCs w:val="22"/>
            <w:lang w:val="en-GB"/>
          </w:rPr>
          <w:delText>which have a lot</w:delText>
        </w:r>
      </w:del>
      <w:del w:id="70" w:author="Sabine Noebel" w:date="2022-02-28T09:42:00Z">
        <w:r w:rsidRPr="00DB4661" w:rsidDel="00653DDC">
          <w:rPr>
            <w:rFonts w:asciiTheme="minorHAnsi" w:eastAsia="Arial" w:hAnsiTheme="minorHAnsi" w:cstheme="minorHAnsi"/>
            <w:color w:val="000000"/>
            <w:sz w:val="22"/>
            <w:szCs w:val="22"/>
            <w:lang w:val="en-GB"/>
          </w:rPr>
          <w:delText xml:space="preserve"> in common but often receive little mutual attention.</w:delText>
        </w:r>
      </w:del>
      <w:r w:rsidRPr="00DB4661">
        <w:rPr>
          <w:rFonts w:asciiTheme="minorHAnsi" w:eastAsia="Arial" w:hAnsiTheme="minorHAnsi" w:cstheme="minorHAnsi"/>
          <w:color w:val="000000"/>
          <w:sz w:val="22"/>
          <w:szCs w:val="22"/>
          <w:lang w:val="en-GB"/>
        </w:rPr>
        <w:t xml:space="preserve"> This review allows us to identify gaps in knowledge and suggest a general model for the evolution of social learning and conformity. Our review further suggests that conformity in mate choice deserves closer attention as sexual selection is a strong evolutionary force that has been largely overlooked up to now in this context. We aim to inspire new research agendas in both human and</w:t>
      </w:r>
      <w:ins w:id="71" w:author="Sabine Noebel" w:date="2022-03-15T15:12:00Z">
        <w:r w:rsidR="00D74E34">
          <w:rPr>
            <w:rFonts w:asciiTheme="minorHAnsi" w:eastAsia="Arial" w:hAnsiTheme="minorHAnsi" w:cstheme="minorHAnsi"/>
            <w:color w:val="000000"/>
            <w:sz w:val="22"/>
            <w:szCs w:val="22"/>
            <w:lang w:val="en-GB"/>
          </w:rPr>
          <w:t xml:space="preserve"> non</w:t>
        </w:r>
      </w:ins>
      <w:ins w:id="72" w:author="Sabine Noebel" w:date="2022-03-15T15:13:00Z">
        <w:r w:rsidR="00D74E34">
          <w:rPr>
            <w:rFonts w:asciiTheme="minorHAnsi" w:eastAsia="Arial" w:hAnsiTheme="minorHAnsi" w:cstheme="minorHAnsi"/>
            <w:color w:val="000000"/>
            <w:sz w:val="22"/>
            <w:szCs w:val="22"/>
            <w:lang w:val="en-GB"/>
          </w:rPr>
          <w:t>-</w:t>
        </w:r>
      </w:ins>
      <w:ins w:id="73" w:author="Sabine Noebel" w:date="2022-03-15T15:12:00Z">
        <w:r w:rsidR="00D74E34">
          <w:rPr>
            <w:rFonts w:asciiTheme="minorHAnsi" w:eastAsia="Arial" w:hAnsiTheme="minorHAnsi" w:cstheme="minorHAnsi"/>
            <w:color w:val="000000"/>
            <w:sz w:val="22"/>
            <w:szCs w:val="22"/>
            <w:lang w:val="en-GB"/>
          </w:rPr>
          <w:t>human animals</w:t>
        </w:r>
      </w:ins>
      <w:del w:id="74" w:author="Sabine Noebel" w:date="2022-03-15T15:12:00Z">
        <w:r w:rsidRPr="00DB4661" w:rsidDel="00D74E34">
          <w:rPr>
            <w:rFonts w:asciiTheme="minorHAnsi" w:eastAsia="Arial" w:hAnsiTheme="minorHAnsi" w:cstheme="minorHAnsi"/>
            <w:color w:val="000000"/>
            <w:sz w:val="22"/>
            <w:szCs w:val="22"/>
            <w:lang w:val="en-GB"/>
          </w:rPr>
          <w:delText xml:space="preserve"> evolutionary sciences</w:delText>
        </w:r>
      </w:del>
      <w:r w:rsidRPr="00DB4661">
        <w:rPr>
          <w:rFonts w:asciiTheme="minorHAnsi" w:eastAsia="Arial" w:hAnsiTheme="minorHAnsi" w:cstheme="minorHAnsi"/>
          <w:color w:val="000000"/>
          <w:sz w:val="22"/>
          <w:szCs w:val="22"/>
          <w:lang w:val="en-GB"/>
        </w:rPr>
        <w:t xml:space="preserve"> to determine in which context, e.g., mate choice or foraging, the cognitive processes that underpin the evolution of animal and human culture could have evolved and how they interact.</w:t>
      </w:r>
    </w:p>
    <w:p w14:paraId="0000001A" w14:textId="77777777" w:rsidR="00784C4E" w:rsidRPr="00C42D1C" w:rsidRDefault="00697658" w:rsidP="00FD7756">
      <w:pPr>
        <w:pStyle w:val="Titre1"/>
        <w:rPr>
          <w:rFonts w:ascii="Calibri" w:hAnsi="Calibri" w:cs="Calibri"/>
          <w:color w:val="000000" w:themeColor="text1"/>
          <w:sz w:val="48"/>
          <w:lang w:eastAsia="de-DE"/>
        </w:rPr>
      </w:pPr>
      <w:bookmarkStart w:id="75" w:name="_Toc87371207"/>
      <w:r w:rsidRPr="00C42D1C">
        <w:rPr>
          <w:rFonts w:ascii="Calibri" w:hAnsi="Calibri" w:cs="Calibri"/>
          <w:color w:val="000000" w:themeColor="text1"/>
          <w:sz w:val="48"/>
          <w:lang w:eastAsia="de-DE"/>
        </w:rPr>
        <w:t>II. EARLY DEFINITIONS: CONFORMITY OR POSITIVE FREQUENCY DEPENDENT LEARNING?</w:t>
      </w:r>
      <w:bookmarkEnd w:id="75"/>
      <w:r w:rsidRPr="00C42D1C">
        <w:rPr>
          <w:rFonts w:ascii="Calibri" w:hAnsi="Calibri" w:cs="Calibri"/>
          <w:color w:val="000000" w:themeColor="text1"/>
          <w:sz w:val="48"/>
          <w:lang w:eastAsia="de-DE"/>
        </w:rPr>
        <w:t xml:space="preserve"> </w:t>
      </w:r>
    </w:p>
    <w:p w14:paraId="0000001B" w14:textId="405B7C61" w:rsidR="00784C4E" w:rsidRPr="00DB4661" w:rsidRDefault="00697658" w:rsidP="00FD7756">
      <w:pPr>
        <w:pBdr>
          <w:top w:val="nil"/>
          <w:left w:val="nil"/>
          <w:bottom w:val="nil"/>
          <w:right w:val="nil"/>
          <w:between w:val="nil"/>
        </w:pBdr>
        <w:spacing w:before="120"/>
        <w:jc w:val="both"/>
        <w:rPr>
          <w:rFonts w:asciiTheme="minorHAnsi" w:eastAsia="Arial" w:hAnsiTheme="minorHAnsi" w:cstheme="minorHAnsi"/>
          <w:color w:val="000000"/>
          <w:sz w:val="22"/>
          <w:szCs w:val="22"/>
          <w:lang w:val="en-GB"/>
        </w:rPr>
      </w:pPr>
      <w:commentRangeStart w:id="76"/>
      <w:del w:id="77" w:author="Sabine Noebel" w:date="2022-02-28T09:42:00Z">
        <w:r w:rsidRPr="00DB4661" w:rsidDel="00653DDC">
          <w:rPr>
            <w:rFonts w:asciiTheme="minorHAnsi" w:eastAsia="Arial" w:hAnsiTheme="minorHAnsi" w:cstheme="minorHAnsi"/>
            <w:color w:val="000000"/>
            <w:sz w:val="22"/>
            <w:szCs w:val="22"/>
            <w:lang w:val="en-GB"/>
          </w:rPr>
          <w:delText xml:space="preserve">Before Boyd &amp; Richerson (1985) coined their precise definition featuring an “exaggerated tendency” to adopt a majority behaviour, conformity was mostly a catchall word encompassing any individual tendency to adopt the majority behaviour. This has led to a lot of confusion around the very use of the word conformity across disciplines, even today (see Efferson </w:delText>
        </w:r>
        <w:r w:rsidRPr="00DB4661" w:rsidDel="00653DDC">
          <w:rPr>
            <w:rFonts w:asciiTheme="minorHAnsi" w:eastAsia="Arial" w:hAnsiTheme="minorHAnsi" w:cstheme="minorHAnsi"/>
            <w:i/>
            <w:iCs/>
            <w:color w:val="000000"/>
            <w:sz w:val="22"/>
            <w:szCs w:val="22"/>
            <w:lang w:val="en-GB"/>
          </w:rPr>
          <w:delText>et al</w:delText>
        </w:r>
        <w:r w:rsidRPr="00DB4661" w:rsidDel="00653DDC">
          <w:rPr>
            <w:rFonts w:asciiTheme="minorHAnsi" w:eastAsia="Arial" w:hAnsiTheme="minorHAnsi" w:cstheme="minorHAnsi"/>
            <w:color w:val="000000"/>
            <w:sz w:val="22"/>
            <w:szCs w:val="22"/>
            <w:lang w:val="en-GB"/>
          </w:rPr>
          <w:delText xml:space="preserve">., 2008 for a discussion). </w:delText>
        </w:r>
      </w:del>
      <w:r w:rsidRPr="00DB4661">
        <w:rPr>
          <w:rFonts w:asciiTheme="minorHAnsi" w:eastAsia="Arial" w:hAnsiTheme="minorHAnsi" w:cstheme="minorHAnsi"/>
          <w:color w:val="000000"/>
          <w:sz w:val="22"/>
          <w:szCs w:val="22"/>
          <w:lang w:val="en-GB"/>
        </w:rPr>
        <w:t xml:space="preserve">In this section, we propose a brief history of the term pre-dating Boyd &amp; </w:t>
      </w:r>
      <w:proofErr w:type="spellStart"/>
      <w:r w:rsidRPr="00DB4661">
        <w:rPr>
          <w:rFonts w:asciiTheme="minorHAnsi" w:eastAsia="Arial" w:hAnsiTheme="minorHAnsi" w:cstheme="minorHAnsi"/>
          <w:color w:val="000000"/>
          <w:sz w:val="22"/>
          <w:szCs w:val="22"/>
          <w:lang w:val="en-GB"/>
        </w:rPr>
        <w:t>Richerson’s</w:t>
      </w:r>
      <w:proofErr w:type="spellEnd"/>
      <w:r w:rsidRPr="00DB4661">
        <w:rPr>
          <w:rFonts w:asciiTheme="minorHAnsi" w:eastAsia="Arial" w:hAnsiTheme="minorHAnsi" w:cstheme="minorHAnsi"/>
          <w:color w:val="000000"/>
          <w:sz w:val="22"/>
          <w:szCs w:val="22"/>
          <w:lang w:val="en-GB"/>
        </w:rPr>
        <w:t xml:space="preserve"> contribution of conformist bias. Most uses of the term conformity over this period would now be more accurately labelled as positive frequency-</w:t>
      </w:r>
      <w:r w:rsidRPr="00DB4661">
        <w:rPr>
          <w:rFonts w:asciiTheme="minorHAnsi" w:eastAsia="Arial" w:hAnsiTheme="minorHAnsi" w:cstheme="minorHAnsi"/>
          <w:color w:val="000000"/>
          <w:sz w:val="22"/>
          <w:szCs w:val="22"/>
          <w:lang w:val="en-GB"/>
        </w:rPr>
        <w:lastRenderedPageBreak/>
        <w:t>dependent social learning</w:t>
      </w:r>
      <w:ins w:id="78" w:author="Sabine Noebel" w:date="2022-02-28T09:43:00Z">
        <w:r w:rsidR="00653DDC">
          <w:rPr>
            <w:rFonts w:asciiTheme="minorHAnsi" w:eastAsia="Arial" w:hAnsiTheme="minorHAnsi" w:cstheme="minorHAnsi"/>
            <w:color w:val="000000"/>
            <w:sz w:val="22"/>
            <w:szCs w:val="22"/>
            <w:lang w:val="en-GB"/>
          </w:rPr>
          <w:t xml:space="preserve"> (see </w:t>
        </w:r>
        <w:proofErr w:type="spellStart"/>
        <w:r w:rsidR="00653DDC">
          <w:rPr>
            <w:rFonts w:asciiTheme="minorHAnsi" w:eastAsia="Arial" w:hAnsiTheme="minorHAnsi" w:cstheme="minorHAnsi"/>
            <w:color w:val="000000"/>
            <w:sz w:val="22"/>
            <w:szCs w:val="22"/>
            <w:lang w:val="en-GB"/>
          </w:rPr>
          <w:t>Efferson</w:t>
        </w:r>
        <w:proofErr w:type="spellEnd"/>
        <w:r w:rsidR="00653DDC">
          <w:rPr>
            <w:rFonts w:asciiTheme="minorHAnsi" w:eastAsia="Arial" w:hAnsiTheme="minorHAnsi" w:cstheme="minorHAnsi"/>
            <w:color w:val="000000"/>
            <w:sz w:val="22"/>
            <w:szCs w:val="22"/>
            <w:lang w:val="en-GB"/>
          </w:rPr>
          <w:t xml:space="preserve"> </w:t>
        </w:r>
        <w:r w:rsidR="00653DDC" w:rsidRPr="00653DDC">
          <w:rPr>
            <w:rFonts w:asciiTheme="minorHAnsi" w:eastAsia="Arial" w:hAnsiTheme="minorHAnsi" w:cstheme="minorHAnsi"/>
            <w:i/>
            <w:iCs/>
            <w:color w:val="000000"/>
            <w:sz w:val="22"/>
            <w:szCs w:val="22"/>
            <w:lang w:val="en-GB"/>
          </w:rPr>
          <w:t>et al.</w:t>
        </w:r>
        <w:r w:rsidR="00653DDC">
          <w:rPr>
            <w:rFonts w:asciiTheme="minorHAnsi" w:eastAsia="Arial" w:hAnsiTheme="minorHAnsi" w:cstheme="minorHAnsi"/>
            <w:i/>
            <w:iCs/>
            <w:color w:val="000000"/>
            <w:sz w:val="22"/>
            <w:szCs w:val="22"/>
            <w:lang w:val="en-GB"/>
          </w:rPr>
          <w:t>,</w:t>
        </w:r>
        <w:r w:rsidR="00653DDC">
          <w:rPr>
            <w:rFonts w:asciiTheme="minorHAnsi" w:eastAsia="Arial" w:hAnsiTheme="minorHAnsi" w:cstheme="minorHAnsi"/>
            <w:color w:val="000000"/>
            <w:sz w:val="22"/>
            <w:szCs w:val="22"/>
            <w:lang w:val="en-GB"/>
          </w:rPr>
          <w:t xml:space="preserve"> 2008 for a discussion around existing definitions of conformity)</w:t>
        </w:r>
      </w:ins>
      <w:r w:rsidRPr="00DB4661">
        <w:rPr>
          <w:rFonts w:asciiTheme="minorHAnsi" w:eastAsia="Arial" w:hAnsiTheme="minorHAnsi" w:cstheme="minorHAnsi"/>
          <w:color w:val="000000"/>
          <w:sz w:val="22"/>
          <w:szCs w:val="22"/>
          <w:lang w:val="en-GB"/>
        </w:rPr>
        <w:t>.</w:t>
      </w:r>
      <w:commentRangeEnd w:id="76"/>
      <w:r w:rsidR="00FD7756">
        <w:rPr>
          <w:rStyle w:val="Marquedecommentaire"/>
          <w:rFonts w:ascii="Arial" w:eastAsia="Arial" w:hAnsi="Arial" w:cs="Arial"/>
          <w:color w:val="222222"/>
          <w:lang w:val="en-GB"/>
        </w:rPr>
        <w:commentReference w:id="76"/>
      </w:r>
    </w:p>
    <w:p w14:paraId="0000001C" w14:textId="0A2E6AE4" w:rsidR="00784C4E" w:rsidRPr="00DB4661" w:rsidRDefault="00697658" w:rsidP="00FD7756">
      <w:pPr>
        <w:pBdr>
          <w:top w:val="nil"/>
          <w:left w:val="nil"/>
          <w:bottom w:val="nil"/>
          <w:right w:val="nil"/>
          <w:between w:val="nil"/>
        </w:pBdr>
        <w:ind w:firstLine="34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The influence of groups on individual behaviour first attracted attention in the early twentieth century (</w:t>
      </w:r>
      <w:proofErr w:type="spellStart"/>
      <w:r w:rsidRPr="00DB4661">
        <w:rPr>
          <w:rFonts w:asciiTheme="minorHAnsi" w:eastAsia="Arial" w:hAnsiTheme="minorHAnsi" w:cstheme="minorHAnsi"/>
          <w:color w:val="000000"/>
          <w:sz w:val="22"/>
          <w:szCs w:val="22"/>
          <w:lang w:val="en-GB"/>
        </w:rPr>
        <w:t>Jennesse</w:t>
      </w:r>
      <w:proofErr w:type="spellEnd"/>
      <w:r w:rsidRPr="00DB4661">
        <w:rPr>
          <w:rFonts w:asciiTheme="minorHAnsi" w:eastAsia="Arial" w:hAnsiTheme="minorHAnsi" w:cstheme="minorHAnsi"/>
          <w:color w:val="000000"/>
          <w:sz w:val="22"/>
          <w:szCs w:val="22"/>
          <w:lang w:val="en-GB"/>
        </w:rPr>
        <w:t xml:space="preserve">, 1932; </w:t>
      </w:r>
      <w:proofErr w:type="spellStart"/>
      <w:r w:rsidRPr="00DB4661">
        <w:rPr>
          <w:rFonts w:asciiTheme="minorHAnsi" w:eastAsia="Arial" w:hAnsiTheme="minorHAnsi" w:cstheme="minorHAnsi"/>
          <w:color w:val="000000"/>
          <w:sz w:val="22"/>
          <w:szCs w:val="22"/>
          <w:lang w:val="en-GB"/>
        </w:rPr>
        <w:t>Sherif</w:t>
      </w:r>
      <w:proofErr w:type="spellEnd"/>
      <w:r w:rsidRPr="00DB4661">
        <w:rPr>
          <w:rFonts w:asciiTheme="minorHAnsi" w:eastAsia="Arial" w:hAnsiTheme="minorHAnsi" w:cstheme="minorHAnsi"/>
          <w:color w:val="000000"/>
          <w:sz w:val="22"/>
          <w:szCs w:val="22"/>
          <w:lang w:val="en-GB"/>
        </w:rPr>
        <w:t xml:space="preserve">, 1935), but it was Solomon Asch (1955) who popularized the term </w:t>
      </w:r>
      <w:r w:rsidRPr="00DB4661">
        <w:rPr>
          <w:rFonts w:asciiTheme="minorHAnsi" w:eastAsia="Arial" w:hAnsiTheme="minorHAnsi" w:cstheme="minorHAnsi"/>
          <w:i/>
          <w:color w:val="000000"/>
          <w:sz w:val="22"/>
          <w:szCs w:val="22"/>
          <w:lang w:val="en-GB"/>
        </w:rPr>
        <w:t>conformity</w:t>
      </w:r>
      <w:r w:rsidRPr="00DB4661">
        <w:rPr>
          <w:rFonts w:asciiTheme="minorHAnsi" w:eastAsia="Arial" w:hAnsiTheme="minorHAnsi" w:cstheme="minorHAnsi"/>
          <w:color w:val="000000"/>
          <w:sz w:val="22"/>
          <w:szCs w:val="22"/>
          <w:lang w:val="en-GB"/>
        </w:rPr>
        <w:t xml:space="preserve"> itself. Using a simple ‘visual judgement’ task, Asch documented that people were willing to abandon their own personal preferences (or convictions) when confronted with a disagreeing majority opinion. He ascribed this behaviour to social pressure and called this innate tendency to self-align on group opinion 'conformity’. Asch’s findings became momentous in developing the field of social psychology. They were replicated many times across different age classes and cultures, while </w:t>
      </w:r>
      <w:commentRangeStart w:id="79"/>
      <w:r w:rsidRPr="00DB4661">
        <w:rPr>
          <w:rFonts w:asciiTheme="minorHAnsi" w:eastAsia="Arial" w:hAnsiTheme="minorHAnsi" w:cstheme="minorHAnsi"/>
          <w:color w:val="000000"/>
          <w:sz w:val="22"/>
          <w:szCs w:val="22"/>
          <w:lang w:val="en-GB"/>
        </w:rPr>
        <w:t xml:space="preserve">varying </w:t>
      </w:r>
      <w:del w:id="80" w:author="Sabine Noebel" w:date="2022-03-15T15:13:00Z">
        <w:r w:rsidRPr="00DB4661" w:rsidDel="00D74E34">
          <w:rPr>
            <w:rFonts w:asciiTheme="minorHAnsi" w:eastAsia="Arial" w:hAnsiTheme="minorHAnsi" w:cstheme="minorHAnsi"/>
            <w:color w:val="000000"/>
            <w:sz w:val="22"/>
            <w:szCs w:val="22"/>
            <w:lang w:val="en-GB"/>
          </w:rPr>
          <w:delText xml:space="preserve">other </w:delText>
        </w:r>
      </w:del>
      <w:r w:rsidRPr="00DB4661">
        <w:rPr>
          <w:rFonts w:asciiTheme="minorHAnsi" w:eastAsia="Arial" w:hAnsiTheme="minorHAnsi" w:cstheme="minorHAnsi"/>
          <w:color w:val="000000"/>
          <w:sz w:val="22"/>
          <w:szCs w:val="22"/>
          <w:lang w:val="en-GB"/>
        </w:rPr>
        <w:t xml:space="preserve">factors </w:t>
      </w:r>
      <w:commentRangeEnd w:id="79"/>
      <w:r w:rsidR="00FD7756">
        <w:rPr>
          <w:rStyle w:val="Marquedecommentaire"/>
          <w:rFonts w:ascii="Arial" w:eastAsia="Arial" w:hAnsi="Arial" w:cs="Arial"/>
          <w:color w:val="222222"/>
          <w:lang w:val="en-GB"/>
        </w:rPr>
        <w:commentReference w:id="79"/>
      </w:r>
      <w:r w:rsidRPr="00DB4661">
        <w:rPr>
          <w:rFonts w:asciiTheme="minorHAnsi" w:eastAsia="Arial" w:hAnsiTheme="minorHAnsi" w:cstheme="minorHAnsi"/>
          <w:color w:val="000000"/>
          <w:sz w:val="22"/>
          <w:szCs w:val="22"/>
          <w:lang w:val="en-GB"/>
        </w:rPr>
        <w:t xml:space="preserve">such as group size, motivation, task difficulty or relevance (Baron, </w:t>
      </w:r>
      <w:proofErr w:type="spellStart"/>
      <w:r w:rsidRPr="00DB4661">
        <w:rPr>
          <w:rFonts w:asciiTheme="minorHAnsi" w:eastAsia="Arial" w:hAnsiTheme="minorHAnsi" w:cstheme="minorHAnsi"/>
          <w:color w:val="000000"/>
          <w:sz w:val="22"/>
          <w:szCs w:val="22"/>
          <w:lang w:val="en-GB"/>
        </w:rPr>
        <w:t>Vandello</w:t>
      </w:r>
      <w:proofErr w:type="spellEnd"/>
      <w:r w:rsidRPr="00DB4661">
        <w:rPr>
          <w:rFonts w:asciiTheme="minorHAnsi" w:eastAsia="Arial" w:hAnsiTheme="minorHAnsi" w:cstheme="minorHAnsi"/>
          <w:color w:val="000000"/>
          <w:sz w:val="22"/>
          <w:szCs w:val="22"/>
          <w:lang w:val="en-GB"/>
        </w:rPr>
        <w:t xml:space="preserve"> &amp; Brunsman, 1996; Bond, 1996; Bond &amp; Smith, 2005; </w:t>
      </w:r>
      <w:proofErr w:type="spellStart"/>
      <w:r w:rsidRPr="00DB4661">
        <w:rPr>
          <w:rFonts w:asciiTheme="minorHAnsi" w:eastAsia="Arial" w:hAnsiTheme="minorHAnsi" w:cstheme="minorHAnsi"/>
          <w:color w:val="000000"/>
          <w:sz w:val="22"/>
          <w:szCs w:val="22"/>
          <w:lang w:val="en-GB"/>
        </w:rPr>
        <w:t>Griskevicius</w:t>
      </w:r>
      <w:proofErr w:type="spellEnd"/>
      <w:r w:rsidRPr="00DB4661">
        <w:rPr>
          <w:rFonts w:asciiTheme="minorHAnsi" w:eastAsia="Arial" w:hAnsiTheme="minorHAnsi" w:cstheme="minorHAnsi"/>
          <w:color w:val="000000"/>
          <w:sz w:val="22"/>
          <w:szCs w:val="22"/>
          <w:lang w:val="en-GB"/>
        </w:rPr>
        <w:t xml:space="preserve"> </w:t>
      </w:r>
      <w:r w:rsidRPr="00DB4661">
        <w:rPr>
          <w:rFonts w:asciiTheme="minorHAnsi" w:eastAsia="Arial" w:hAnsiTheme="minorHAnsi" w:cstheme="minorHAnsi"/>
          <w:i/>
          <w:color w:val="000000"/>
          <w:sz w:val="22"/>
          <w:szCs w:val="22"/>
          <w:lang w:val="en-GB"/>
        </w:rPr>
        <w:t>et al.</w:t>
      </w:r>
      <w:r w:rsidRPr="00DB4661">
        <w:rPr>
          <w:rFonts w:asciiTheme="minorHAnsi" w:eastAsia="Arial" w:hAnsiTheme="minorHAnsi" w:cstheme="minorHAnsi"/>
          <w:color w:val="000000"/>
          <w:sz w:val="22"/>
          <w:szCs w:val="22"/>
          <w:lang w:val="en-GB"/>
        </w:rPr>
        <w:t xml:space="preserve">, 2006). Later, </w:t>
      </w:r>
      <w:proofErr w:type="spellStart"/>
      <w:r w:rsidRPr="00DB4661">
        <w:rPr>
          <w:rFonts w:asciiTheme="minorHAnsi" w:eastAsia="Arial" w:hAnsiTheme="minorHAnsi" w:cstheme="minorHAnsi"/>
          <w:color w:val="000000"/>
          <w:sz w:val="22"/>
          <w:szCs w:val="22"/>
          <w:lang w:val="en-GB"/>
        </w:rPr>
        <w:t>Latané’s</w:t>
      </w:r>
      <w:proofErr w:type="spellEnd"/>
      <w:r w:rsidRPr="00DB4661">
        <w:rPr>
          <w:rFonts w:asciiTheme="minorHAnsi" w:eastAsia="Arial" w:hAnsiTheme="minorHAnsi" w:cstheme="minorHAnsi"/>
          <w:color w:val="000000"/>
          <w:sz w:val="22"/>
          <w:szCs w:val="22"/>
          <w:lang w:val="en-GB"/>
        </w:rPr>
        <w:t xml:space="preserve"> (1981) work on ‘social impact theory’ provided a tentative conceptual framework for these findings. Drawing a parallel with physics, </w:t>
      </w:r>
      <w:proofErr w:type="spellStart"/>
      <w:r w:rsidRPr="00DB4661">
        <w:rPr>
          <w:rFonts w:asciiTheme="minorHAnsi" w:eastAsia="Arial" w:hAnsiTheme="minorHAnsi" w:cstheme="minorHAnsi"/>
          <w:color w:val="000000"/>
          <w:sz w:val="22"/>
          <w:szCs w:val="22"/>
          <w:lang w:val="en-GB"/>
        </w:rPr>
        <w:t>Latané</w:t>
      </w:r>
      <w:proofErr w:type="spellEnd"/>
      <w:r w:rsidRPr="00DB4661">
        <w:rPr>
          <w:rFonts w:asciiTheme="minorHAnsi" w:eastAsia="Arial" w:hAnsiTheme="minorHAnsi" w:cstheme="minorHAnsi"/>
          <w:color w:val="000000"/>
          <w:sz w:val="22"/>
          <w:szCs w:val="22"/>
          <w:lang w:val="en-GB"/>
        </w:rPr>
        <w:t xml:space="preserve"> pictured social influence as a force emanating from</w:t>
      </w:r>
      <w:ins w:id="81" w:author="Sabine Noebel" w:date="2022-03-15T15:13:00Z">
        <w:r w:rsidR="00D74E34">
          <w:rPr>
            <w:rFonts w:asciiTheme="minorHAnsi" w:eastAsia="Arial" w:hAnsiTheme="minorHAnsi" w:cstheme="minorHAnsi"/>
            <w:color w:val="000000"/>
            <w:sz w:val="22"/>
            <w:szCs w:val="22"/>
            <w:lang w:val="en-GB"/>
          </w:rPr>
          <w:t xml:space="preserve"> the group</w:t>
        </w:r>
      </w:ins>
      <w:r w:rsidRPr="00DB4661">
        <w:rPr>
          <w:rFonts w:asciiTheme="minorHAnsi" w:eastAsia="Arial" w:hAnsiTheme="minorHAnsi" w:cstheme="minorHAnsi"/>
          <w:color w:val="000000"/>
          <w:sz w:val="22"/>
          <w:szCs w:val="22"/>
          <w:lang w:val="en-GB"/>
        </w:rPr>
        <w:t xml:space="preserve">, and acting on individuals (e.g., peer pressure). The intensity of this force could depend on the source group’s size, its behavioural composition (the proportion of individuals performing the various behaviours), its status (such as prestige), or its proximity in time and space to the target individual (see also </w:t>
      </w:r>
      <w:proofErr w:type="spellStart"/>
      <w:r w:rsidRPr="00DB4661">
        <w:rPr>
          <w:rFonts w:asciiTheme="minorHAnsi" w:eastAsia="Arial" w:hAnsiTheme="minorHAnsi" w:cstheme="minorHAnsi"/>
          <w:color w:val="000000"/>
          <w:sz w:val="22"/>
          <w:szCs w:val="22"/>
          <w:lang w:val="en-GB"/>
        </w:rPr>
        <w:t>Latané</w:t>
      </w:r>
      <w:proofErr w:type="spellEnd"/>
      <w:r w:rsidRPr="00DB4661">
        <w:rPr>
          <w:rFonts w:asciiTheme="minorHAnsi" w:eastAsia="Arial" w:hAnsiTheme="minorHAnsi" w:cstheme="minorHAnsi"/>
          <w:color w:val="000000"/>
          <w:sz w:val="22"/>
          <w:szCs w:val="22"/>
          <w:lang w:val="en-GB"/>
        </w:rPr>
        <w:t xml:space="preserve"> &amp; Wolf, 1981). Overall, social psychology had suggested a proximate reason for ‘conforming’, namely that people inherently dislike going against the majority.</w:t>
      </w:r>
    </w:p>
    <w:p w14:paraId="0000001D" w14:textId="10CC0D9E" w:rsidR="00784C4E" w:rsidRPr="00DB4661" w:rsidRDefault="00697658" w:rsidP="00D74E34">
      <w:pPr>
        <w:pBdr>
          <w:top w:val="nil"/>
          <w:left w:val="nil"/>
          <w:bottom w:val="nil"/>
          <w:right w:val="nil"/>
          <w:between w:val="nil"/>
        </w:pBdr>
        <w:ind w:firstLine="34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 xml:space="preserve">Note that these early </w:t>
      </w:r>
      <w:ins w:id="82" w:author="Sabine Noebel" w:date="2022-03-15T15:13:00Z">
        <w:r w:rsidR="00D74E34">
          <w:rPr>
            <w:rFonts w:asciiTheme="minorHAnsi" w:eastAsia="Arial" w:hAnsiTheme="minorHAnsi" w:cstheme="minorHAnsi"/>
            <w:color w:val="000000"/>
            <w:sz w:val="22"/>
            <w:szCs w:val="22"/>
            <w:lang w:val="en-GB"/>
          </w:rPr>
          <w:t>studies</w:t>
        </w:r>
      </w:ins>
      <w:del w:id="83" w:author="Sabine Noebel" w:date="2022-03-15T15:13:00Z">
        <w:r w:rsidRPr="00DB4661" w:rsidDel="00D74E34">
          <w:rPr>
            <w:rFonts w:asciiTheme="minorHAnsi" w:eastAsia="Arial" w:hAnsiTheme="minorHAnsi" w:cstheme="minorHAnsi"/>
            <w:color w:val="000000"/>
            <w:sz w:val="22"/>
            <w:szCs w:val="22"/>
            <w:lang w:val="en-GB"/>
          </w:rPr>
          <w:delText>works</w:delText>
        </w:r>
      </w:del>
      <w:r w:rsidRPr="00DB4661">
        <w:rPr>
          <w:rFonts w:asciiTheme="minorHAnsi" w:eastAsia="Arial" w:hAnsiTheme="minorHAnsi" w:cstheme="minorHAnsi"/>
          <w:color w:val="000000"/>
          <w:sz w:val="22"/>
          <w:szCs w:val="22"/>
          <w:lang w:val="en-GB"/>
        </w:rPr>
        <w:t xml:space="preserve"> equated conformity with a linear increase of the likelihood to adopt a behaviour as that behaviour becomes more common in the population – what today is called positive frequency-dependent social learning. Conformist bias as defined by Boyd &amp; </w:t>
      </w:r>
      <w:proofErr w:type="spellStart"/>
      <w:r w:rsidRPr="00DB4661">
        <w:rPr>
          <w:rFonts w:asciiTheme="minorHAnsi" w:eastAsia="Arial" w:hAnsiTheme="minorHAnsi" w:cstheme="minorHAnsi"/>
          <w:color w:val="000000"/>
          <w:sz w:val="22"/>
          <w:szCs w:val="22"/>
          <w:lang w:val="en-GB"/>
        </w:rPr>
        <w:t>Richerson</w:t>
      </w:r>
      <w:proofErr w:type="spellEnd"/>
      <w:r w:rsidRPr="00DB4661">
        <w:rPr>
          <w:rFonts w:asciiTheme="minorHAnsi" w:eastAsia="Arial" w:hAnsiTheme="minorHAnsi" w:cstheme="minorHAnsi"/>
          <w:color w:val="000000"/>
          <w:sz w:val="22"/>
          <w:szCs w:val="22"/>
          <w:lang w:val="en-GB"/>
        </w:rPr>
        <w:t xml:space="preserve"> is </w:t>
      </w:r>
      <w:proofErr w:type="gramStart"/>
      <w:r w:rsidRPr="00DB4661">
        <w:rPr>
          <w:rFonts w:asciiTheme="minorHAnsi" w:eastAsia="Arial" w:hAnsiTheme="minorHAnsi" w:cstheme="minorHAnsi"/>
          <w:color w:val="000000"/>
          <w:sz w:val="22"/>
          <w:szCs w:val="22"/>
          <w:lang w:val="en-GB"/>
        </w:rPr>
        <w:t>actually a</w:t>
      </w:r>
      <w:proofErr w:type="gramEnd"/>
      <w:r w:rsidRPr="00DB4661">
        <w:rPr>
          <w:rFonts w:asciiTheme="minorHAnsi" w:eastAsia="Arial" w:hAnsiTheme="minorHAnsi" w:cstheme="minorHAnsi"/>
          <w:color w:val="000000"/>
          <w:sz w:val="22"/>
          <w:szCs w:val="22"/>
          <w:lang w:val="en-GB"/>
        </w:rPr>
        <w:t xml:space="preserve"> particular case from this class of learning rules (adoption of the most common variant needs to be disproportionately likely). Still, debates from this early period may provide useful insights regarding positive frequency-dependent social learning, and therefore, regarding conformist bias in the Boyd &amp; </w:t>
      </w:r>
      <w:proofErr w:type="spellStart"/>
      <w:r w:rsidRPr="00DB4661">
        <w:rPr>
          <w:rFonts w:asciiTheme="minorHAnsi" w:eastAsia="Arial" w:hAnsiTheme="minorHAnsi" w:cstheme="minorHAnsi"/>
          <w:color w:val="000000"/>
          <w:sz w:val="22"/>
          <w:szCs w:val="22"/>
          <w:lang w:val="en-GB"/>
        </w:rPr>
        <w:t>Richerson</w:t>
      </w:r>
      <w:proofErr w:type="spellEnd"/>
      <w:r w:rsidRPr="00DB4661">
        <w:rPr>
          <w:rFonts w:asciiTheme="minorHAnsi" w:eastAsia="Arial" w:hAnsiTheme="minorHAnsi" w:cstheme="minorHAnsi"/>
          <w:color w:val="000000"/>
          <w:sz w:val="22"/>
          <w:szCs w:val="22"/>
          <w:lang w:val="en-GB"/>
        </w:rPr>
        <w:t xml:space="preserve"> sense.</w:t>
      </w:r>
    </w:p>
    <w:p w14:paraId="0000001E" w14:textId="4E979370" w:rsidR="00784C4E" w:rsidRPr="00DB4661" w:rsidRDefault="00697658" w:rsidP="00FD7756">
      <w:pPr>
        <w:pBdr>
          <w:top w:val="nil"/>
          <w:left w:val="nil"/>
          <w:bottom w:val="nil"/>
          <w:right w:val="nil"/>
          <w:between w:val="nil"/>
        </w:pBdr>
        <w:ind w:firstLine="340"/>
        <w:jc w:val="both"/>
        <w:rPr>
          <w:rFonts w:asciiTheme="minorHAnsi" w:eastAsia="Arial" w:hAnsiTheme="minorHAnsi" w:cstheme="minorHAnsi"/>
          <w:color w:val="000000"/>
          <w:sz w:val="22"/>
          <w:szCs w:val="22"/>
          <w:lang w:val="en-GB"/>
        </w:rPr>
      </w:pPr>
      <w:commentRangeStart w:id="84"/>
      <w:commentRangeStart w:id="85"/>
      <w:r w:rsidRPr="00DB4661">
        <w:rPr>
          <w:rFonts w:asciiTheme="minorHAnsi" w:eastAsia="Arial" w:hAnsiTheme="minorHAnsi" w:cstheme="minorHAnsi"/>
          <w:color w:val="000000"/>
          <w:sz w:val="22"/>
          <w:szCs w:val="22"/>
          <w:lang w:val="en-GB"/>
        </w:rPr>
        <w:t xml:space="preserve">One such example is the question of whether positive frequency-dependent social learning arises because of normative or informative reasons. In Asch’s studies, following the majority was a response to peer pressure, but it does not have to be the case. Early on, Deutsch &amp; Gerard (1955) remarked that social psychology had focused mainly on a single side of ‘conformity’ (here again understood as positive frequency-dependent social learning), namely, the normative side. In what they called normative social influence (later also referred to as </w:t>
      </w:r>
      <w:r w:rsidRPr="00DB4661">
        <w:rPr>
          <w:rFonts w:asciiTheme="minorHAnsi" w:eastAsia="Arial" w:hAnsiTheme="minorHAnsi" w:cstheme="minorHAnsi"/>
          <w:i/>
          <w:color w:val="000000"/>
          <w:sz w:val="22"/>
          <w:szCs w:val="22"/>
          <w:lang w:val="en-GB"/>
        </w:rPr>
        <w:t>social</w:t>
      </w:r>
      <w:r w:rsidRPr="00DB4661">
        <w:rPr>
          <w:rFonts w:asciiTheme="minorHAnsi" w:eastAsia="Arial" w:hAnsiTheme="minorHAnsi" w:cstheme="minorHAnsi"/>
          <w:color w:val="000000"/>
          <w:sz w:val="22"/>
          <w:szCs w:val="22"/>
          <w:lang w:val="en-GB"/>
        </w:rPr>
        <w:t xml:space="preserve"> conformity, e.g., Coleman, 2004), the commonest behaviour defines a social norm</w:t>
      </w:r>
      <w:ins w:id="86" w:author="Sabine Noebel" w:date="2022-02-28T09:45:00Z">
        <w:r w:rsidR="00653DDC">
          <w:rPr>
            <w:rFonts w:asciiTheme="minorHAnsi" w:eastAsia="Arial" w:hAnsiTheme="minorHAnsi" w:cstheme="minorHAnsi"/>
            <w:color w:val="000000"/>
            <w:sz w:val="22"/>
            <w:szCs w:val="22"/>
            <w:lang w:val="en-GB"/>
          </w:rPr>
          <w:t xml:space="preserve">. </w:t>
        </w:r>
        <w:proofErr w:type="spellStart"/>
        <w:r w:rsidR="00653DDC">
          <w:rPr>
            <w:rFonts w:ascii="Calibri" w:eastAsia="Calibri" w:hAnsi="Calibri" w:cs="Calibri"/>
            <w:color w:val="000000"/>
            <w:sz w:val="22"/>
            <w:szCs w:val="22"/>
          </w:rPr>
          <w:t>If</w:t>
        </w:r>
        <w:proofErr w:type="spellEnd"/>
        <w:r w:rsidR="00653DDC">
          <w:rPr>
            <w:rFonts w:ascii="Calibri" w:eastAsia="Calibri" w:hAnsi="Calibri" w:cs="Calibri"/>
            <w:color w:val="000000"/>
            <w:sz w:val="22"/>
            <w:szCs w:val="22"/>
          </w:rPr>
          <w:t xml:space="preserve"> </w:t>
        </w:r>
        <w:proofErr w:type="spellStart"/>
        <w:r w:rsidR="00653DDC">
          <w:rPr>
            <w:rFonts w:ascii="Calibri" w:eastAsia="Calibri" w:hAnsi="Calibri" w:cs="Calibri"/>
            <w:color w:val="000000"/>
            <w:sz w:val="22"/>
            <w:szCs w:val="22"/>
          </w:rPr>
          <w:t>the</w:t>
        </w:r>
        <w:proofErr w:type="spellEnd"/>
        <w:r w:rsidR="00653DDC">
          <w:rPr>
            <w:rFonts w:ascii="Calibri" w:eastAsia="Calibri" w:hAnsi="Calibri" w:cs="Calibri"/>
            <w:color w:val="000000"/>
            <w:sz w:val="22"/>
            <w:szCs w:val="22"/>
          </w:rPr>
          <w:t xml:space="preserve"> </w:t>
        </w:r>
        <w:proofErr w:type="spellStart"/>
        <w:r w:rsidR="00653DDC">
          <w:rPr>
            <w:rFonts w:ascii="Calibri" w:eastAsia="Calibri" w:hAnsi="Calibri" w:cs="Calibri"/>
            <w:color w:val="000000"/>
            <w:sz w:val="22"/>
            <w:szCs w:val="22"/>
          </w:rPr>
          <w:t>norm</w:t>
        </w:r>
        <w:proofErr w:type="spellEnd"/>
        <w:r w:rsidR="00653DDC">
          <w:rPr>
            <w:rFonts w:ascii="Calibri" w:eastAsia="Calibri" w:hAnsi="Calibri" w:cs="Calibri"/>
            <w:color w:val="000000"/>
            <w:sz w:val="22"/>
            <w:szCs w:val="22"/>
          </w:rPr>
          <w:t xml:space="preserve"> </w:t>
        </w:r>
        <w:proofErr w:type="spellStart"/>
        <w:r w:rsidR="00653DDC">
          <w:rPr>
            <w:rFonts w:ascii="Calibri" w:eastAsia="Calibri" w:hAnsi="Calibri" w:cs="Calibri"/>
            <w:color w:val="000000"/>
            <w:sz w:val="22"/>
            <w:szCs w:val="22"/>
          </w:rPr>
          <w:t>is</w:t>
        </w:r>
        <w:proofErr w:type="spellEnd"/>
        <w:r w:rsidR="00653DDC">
          <w:rPr>
            <w:rFonts w:ascii="Calibri" w:eastAsia="Calibri" w:hAnsi="Calibri" w:cs="Calibri"/>
            <w:color w:val="000000"/>
            <w:sz w:val="22"/>
            <w:szCs w:val="22"/>
          </w:rPr>
          <w:t xml:space="preserve"> </w:t>
        </w:r>
        <w:proofErr w:type="spellStart"/>
        <w:r w:rsidR="00653DDC">
          <w:rPr>
            <w:rFonts w:ascii="Calibri" w:eastAsia="Calibri" w:hAnsi="Calibri" w:cs="Calibri"/>
            <w:color w:val="000000"/>
            <w:sz w:val="22"/>
            <w:szCs w:val="22"/>
          </w:rPr>
          <w:t>explicitly</w:t>
        </w:r>
        <w:proofErr w:type="spellEnd"/>
        <w:r w:rsidR="00653DDC">
          <w:rPr>
            <w:rFonts w:ascii="Calibri" w:eastAsia="Calibri" w:hAnsi="Calibri" w:cs="Calibri"/>
            <w:color w:val="000000"/>
            <w:sz w:val="22"/>
            <w:szCs w:val="22"/>
          </w:rPr>
          <w:t xml:space="preserve"> </w:t>
        </w:r>
        <w:proofErr w:type="spellStart"/>
        <w:r w:rsidR="00653DDC">
          <w:rPr>
            <w:rFonts w:ascii="Calibri" w:eastAsia="Calibri" w:hAnsi="Calibri" w:cs="Calibri"/>
            <w:color w:val="000000"/>
            <w:sz w:val="22"/>
            <w:szCs w:val="22"/>
          </w:rPr>
          <w:t>enforced</w:t>
        </w:r>
        <w:proofErr w:type="spellEnd"/>
        <w:r w:rsidR="00653DDC">
          <w:rPr>
            <w:rFonts w:ascii="Calibri" w:eastAsia="Calibri" w:hAnsi="Calibri" w:cs="Calibri"/>
            <w:color w:val="000000"/>
            <w:sz w:val="22"/>
            <w:szCs w:val="22"/>
          </w:rPr>
          <w:t xml:space="preserve">, </w:t>
        </w:r>
        <w:proofErr w:type="spellStart"/>
        <w:r w:rsidR="00653DDC">
          <w:rPr>
            <w:rFonts w:ascii="Calibri" w:eastAsia="Calibri" w:hAnsi="Calibri" w:cs="Calibri"/>
            <w:color w:val="000000"/>
            <w:sz w:val="22"/>
            <w:szCs w:val="22"/>
          </w:rPr>
          <w:t>for</w:t>
        </w:r>
        <w:proofErr w:type="spellEnd"/>
        <w:r w:rsidR="00653DDC">
          <w:rPr>
            <w:rFonts w:ascii="Calibri" w:eastAsia="Calibri" w:hAnsi="Calibri" w:cs="Calibri"/>
            <w:color w:val="000000"/>
            <w:sz w:val="22"/>
            <w:szCs w:val="22"/>
          </w:rPr>
          <w:t xml:space="preserve"> </w:t>
        </w:r>
        <w:proofErr w:type="spellStart"/>
        <w:r w:rsidR="00653DDC">
          <w:rPr>
            <w:rFonts w:ascii="Calibri" w:eastAsia="Calibri" w:hAnsi="Calibri" w:cs="Calibri"/>
            <w:color w:val="000000"/>
            <w:sz w:val="22"/>
            <w:szCs w:val="22"/>
          </w:rPr>
          <w:t>instance</w:t>
        </w:r>
        <w:proofErr w:type="spellEnd"/>
        <w:r w:rsidR="00653DDC">
          <w:rPr>
            <w:rFonts w:ascii="Calibri" w:eastAsia="Calibri" w:hAnsi="Calibri" w:cs="Calibri"/>
            <w:color w:val="000000"/>
            <w:sz w:val="22"/>
            <w:szCs w:val="22"/>
          </w:rPr>
          <w:t xml:space="preserve"> </w:t>
        </w:r>
        <w:proofErr w:type="spellStart"/>
        <w:r w:rsidR="00653DDC">
          <w:rPr>
            <w:rFonts w:ascii="Calibri" w:eastAsia="Calibri" w:hAnsi="Calibri" w:cs="Calibri"/>
            <w:color w:val="000000"/>
            <w:sz w:val="22"/>
            <w:szCs w:val="22"/>
          </w:rPr>
          <w:t>by</w:t>
        </w:r>
        <w:proofErr w:type="spellEnd"/>
        <w:r w:rsidR="00653DDC">
          <w:rPr>
            <w:rFonts w:ascii="Calibri" w:eastAsia="Calibri" w:hAnsi="Calibri" w:cs="Calibri"/>
            <w:color w:val="000000"/>
            <w:sz w:val="22"/>
            <w:szCs w:val="22"/>
          </w:rPr>
          <w:t xml:space="preserve"> </w:t>
        </w:r>
        <w:proofErr w:type="spellStart"/>
        <w:r w:rsidR="00653DDC">
          <w:rPr>
            <w:rFonts w:ascii="Calibri" w:eastAsia="Calibri" w:hAnsi="Calibri" w:cs="Calibri"/>
            <w:color w:val="000000"/>
            <w:sz w:val="22"/>
            <w:szCs w:val="22"/>
          </w:rPr>
          <w:t>rewarding</w:t>
        </w:r>
        <w:proofErr w:type="spellEnd"/>
        <w:r w:rsidR="00653DDC">
          <w:rPr>
            <w:rFonts w:ascii="Calibri" w:eastAsia="Calibri" w:hAnsi="Calibri" w:cs="Calibri"/>
            <w:color w:val="000000"/>
            <w:sz w:val="22"/>
            <w:szCs w:val="22"/>
          </w:rPr>
          <w:t xml:space="preserve"> </w:t>
        </w:r>
        <w:proofErr w:type="spellStart"/>
        <w:r w:rsidR="00653DDC">
          <w:rPr>
            <w:rFonts w:ascii="Calibri" w:eastAsia="Calibri" w:hAnsi="Calibri" w:cs="Calibri"/>
            <w:color w:val="000000"/>
            <w:sz w:val="22"/>
            <w:szCs w:val="22"/>
          </w:rPr>
          <w:t>compliers</w:t>
        </w:r>
        <w:proofErr w:type="spellEnd"/>
        <w:r w:rsidR="00653DDC">
          <w:rPr>
            <w:rFonts w:ascii="Calibri" w:eastAsia="Calibri" w:hAnsi="Calibri" w:cs="Calibri"/>
            <w:color w:val="000000"/>
            <w:sz w:val="22"/>
            <w:szCs w:val="22"/>
          </w:rPr>
          <w:t xml:space="preserve"> and </w:t>
        </w:r>
        <w:proofErr w:type="spellStart"/>
        <w:r w:rsidR="00653DDC">
          <w:rPr>
            <w:rFonts w:ascii="Calibri" w:eastAsia="Calibri" w:hAnsi="Calibri" w:cs="Calibri"/>
            <w:color w:val="000000"/>
            <w:sz w:val="22"/>
            <w:szCs w:val="22"/>
          </w:rPr>
          <w:t>punishing</w:t>
        </w:r>
        <w:proofErr w:type="spellEnd"/>
        <w:r w:rsidR="00653DDC">
          <w:rPr>
            <w:rFonts w:ascii="Calibri" w:eastAsia="Calibri" w:hAnsi="Calibri" w:cs="Calibri"/>
            <w:color w:val="000000"/>
            <w:sz w:val="22"/>
            <w:szCs w:val="22"/>
          </w:rPr>
          <w:t xml:space="preserve"> non-</w:t>
        </w:r>
        <w:proofErr w:type="spellStart"/>
        <w:r w:rsidR="00653DDC">
          <w:rPr>
            <w:rFonts w:ascii="Calibri" w:eastAsia="Calibri" w:hAnsi="Calibri" w:cs="Calibri"/>
            <w:color w:val="000000"/>
            <w:sz w:val="22"/>
            <w:szCs w:val="22"/>
          </w:rPr>
          <w:t>compliers</w:t>
        </w:r>
        <w:proofErr w:type="spellEnd"/>
        <w:r w:rsidR="00653DDC">
          <w:rPr>
            <w:rFonts w:ascii="Calibri" w:eastAsia="Calibri" w:hAnsi="Calibri" w:cs="Calibri"/>
            <w:color w:val="000000"/>
            <w:sz w:val="22"/>
            <w:szCs w:val="22"/>
          </w:rPr>
          <w:t xml:space="preserve">, </w:t>
        </w:r>
        <w:proofErr w:type="spellStart"/>
        <w:r w:rsidR="00653DDC">
          <w:rPr>
            <w:rFonts w:ascii="Calibri" w:eastAsia="Calibri" w:hAnsi="Calibri" w:cs="Calibri"/>
            <w:color w:val="000000"/>
            <w:sz w:val="22"/>
            <w:szCs w:val="22"/>
          </w:rPr>
          <w:t>then</w:t>
        </w:r>
        <w:proofErr w:type="spellEnd"/>
        <w:r w:rsidR="00653DDC">
          <w:rPr>
            <w:rFonts w:ascii="Calibri" w:eastAsia="Calibri" w:hAnsi="Calibri" w:cs="Calibri"/>
            <w:color w:val="000000"/>
            <w:sz w:val="22"/>
            <w:szCs w:val="22"/>
          </w:rPr>
          <w:t xml:space="preserve"> </w:t>
        </w:r>
        <w:proofErr w:type="spellStart"/>
        <w:r w:rsidR="00653DDC">
          <w:rPr>
            <w:rFonts w:ascii="Calibri" w:eastAsia="Calibri" w:hAnsi="Calibri" w:cs="Calibri"/>
            <w:color w:val="000000"/>
            <w:sz w:val="22"/>
            <w:szCs w:val="22"/>
          </w:rPr>
          <w:t>individuals</w:t>
        </w:r>
        <w:proofErr w:type="spellEnd"/>
        <w:r w:rsidR="00653DDC">
          <w:rPr>
            <w:rFonts w:ascii="Calibri" w:eastAsia="Calibri" w:hAnsi="Calibri" w:cs="Calibri"/>
            <w:color w:val="000000"/>
            <w:sz w:val="22"/>
            <w:szCs w:val="22"/>
          </w:rPr>
          <w:t xml:space="preserve"> </w:t>
        </w:r>
        <w:proofErr w:type="spellStart"/>
        <w:r w:rsidR="00653DDC">
          <w:rPr>
            <w:rFonts w:ascii="Calibri" w:eastAsia="Calibri" w:hAnsi="Calibri" w:cs="Calibri"/>
            <w:color w:val="000000"/>
            <w:sz w:val="22"/>
            <w:szCs w:val="22"/>
          </w:rPr>
          <w:t>might</w:t>
        </w:r>
        <w:proofErr w:type="spellEnd"/>
        <w:r w:rsidR="00653DDC">
          <w:rPr>
            <w:rFonts w:ascii="Calibri" w:eastAsia="Calibri" w:hAnsi="Calibri" w:cs="Calibri"/>
            <w:color w:val="000000"/>
            <w:sz w:val="22"/>
            <w:szCs w:val="22"/>
          </w:rPr>
          <w:t xml:space="preserve"> </w:t>
        </w:r>
        <w:proofErr w:type="spellStart"/>
        <w:r w:rsidR="00653DDC">
          <w:rPr>
            <w:rFonts w:ascii="Calibri" w:eastAsia="Calibri" w:hAnsi="Calibri" w:cs="Calibri"/>
            <w:color w:val="000000"/>
            <w:sz w:val="22"/>
            <w:szCs w:val="22"/>
          </w:rPr>
          <w:t>adopt</w:t>
        </w:r>
        <w:proofErr w:type="spellEnd"/>
        <w:r w:rsidR="00653DDC">
          <w:rPr>
            <w:rFonts w:ascii="Calibri" w:eastAsia="Calibri" w:hAnsi="Calibri" w:cs="Calibri"/>
            <w:color w:val="000000"/>
            <w:sz w:val="22"/>
            <w:szCs w:val="22"/>
          </w:rPr>
          <w:t xml:space="preserve"> </w:t>
        </w:r>
        <w:proofErr w:type="spellStart"/>
        <w:r w:rsidR="00653DDC">
          <w:rPr>
            <w:rFonts w:ascii="Calibri" w:eastAsia="Calibri" w:hAnsi="Calibri" w:cs="Calibri"/>
            <w:color w:val="000000"/>
            <w:sz w:val="22"/>
            <w:szCs w:val="22"/>
          </w:rPr>
          <w:t>the</w:t>
        </w:r>
        <w:proofErr w:type="spellEnd"/>
        <w:r w:rsidR="00653DDC">
          <w:rPr>
            <w:rFonts w:ascii="Calibri" w:eastAsia="Calibri" w:hAnsi="Calibri" w:cs="Calibri"/>
            <w:color w:val="000000"/>
            <w:sz w:val="22"/>
            <w:szCs w:val="22"/>
          </w:rPr>
          <w:t xml:space="preserve"> normative </w:t>
        </w:r>
        <w:proofErr w:type="spellStart"/>
        <w:r w:rsidR="00653DDC">
          <w:rPr>
            <w:rFonts w:ascii="Calibri" w:eastAsia="Calibri" w:hAnsi="Calibri" w:cs="Calibri"/>
            <w:color w:val="000000"/>
            <w:sz w:val="22"/>
            <w:szCs w:val="22"/>
          </w:rPr>
          <w:t>behaviour</w:t>
        </w:r>
        <w:proofErr w:type="spellEnd"/>
        <w:r w:rsidR="00653DDC">
          <w:rPr>
            <w:rFonts w:ascii="Calibri" w:eastAsia="Calibri" w:hAnsi="Calibri" w:cs="Calibri"/>
            <w:color w:val="000000"/>
            <w:sz w:val="22"/>
            <w:szCs w:val="22"/>
          </w:rPr>
          <w:t xml:space="preserve"> </w:t>
        </w:r>
        <w:proofErr w:type="spellStart"/>
        <w:r w:rsidR="00653DDC">
          <w:rPr>
            <w:rFonts w:ascii="Calibri" w:eastAsia="Calibri" w:hAnsi="Calibri" w:cs="Calibri"/>
            <w:color w:val="000000"/>
            <w:sz w:val="22"/>
            <w:szCs w:val="22"/>
          </w:rPr>
          <w:t>through</w:t>
        </w:r>
        <w:proofErr w:type="spellEnd"/>
        <w:r w:rsidR="00653DDC">
          <w:rPr>
            <w:rFonts w:ascii="Calibri" w:eastAsia="Calibri" w:hAnsi="Calibri" w:cs="Calibri"/>
            <w:color w:val="000000"/>
            <w:sz w:val="22"/>
            <w:szCs w:val="22"/>
          </w:rPr>
          <w:t xml:space="preserve"> </w:t>
        </w:r>
        <w:proofErr w:type="spellStart"/>
        <w:r w:rsidR="00653DDC">
          <w:rPr>
            <w:rFonts w:ascii="Calibri" w:eastAsia="Calibri" w:hAnsi="Calibri" w:cs="Calibri"/>
            <w:color w:val="000000"/>
            <w:sz w:val="22"/>
            <w:szCs w:val="22"/>
          </w:rPr>
          <w:t>ordinary</w:t>
        </w:r>
        <w:proofErr w:type="spellEnd"/>
        <w:r w:rsidR="00653DDC">
          <w:rPr>
            <w:rFonts w:ascii="Calibri" w:eastAsia="Calibri" w:hAnsi="Calibri" w:cs="Calibri"/>
            <w:color w:val="000000"/>
            <w:sz w:val="22"/>
            <w:szCs w:val="22"/>
          </w:rPr>
          <w:t xml:space="preserve"> </w:t>
        </w:r>
        <w:proofErr w:type="spellStart"/>
        <w:r w:rsidR="00653DDC">
          <w:rPr>
            <w:rFonts w:ascii="Calibri" w:eastAsia="Calibri" w:hAnsi="Calibri" w:cs="Calibri"/>
            <w:color w:val="000000"/>
            <w:sz w:val="22"/>
            <w:szCs w:val="22"/>
          </w:rPr>
          <w:t>cognitive</w:t>
        </w:r>
        <w:proofErr w:type="spellEnd"/>
        <w:r w:rsidR="00653DDC">
          <w:rPr>
            <w:rFonts w:ascii="Calibri" w:eastAsia="Calibri" w:hAnsi="Calibri" w:cs="Calibri"/>
            <w:color w:val="000000"/>
            <w:sz w:val="22"/>
            <w:szCs w:val="22"/>
          </w:rPr>
          <w:t xml:space="preserve"> </w:t>
        </w:r>
        <w:proofErr w:type="spellStart"/>
        <w:r w:rsidR="00653DDC">
          <w:rPr>
            <w:rFonts w:ascii="Calibri" w:eastAsia="Calibri" w:hAnsi="Calibri" w:cs="Calibri"/>
            <w:color w:val="000000"/>
            <w:sz w:val="22"/>
            <w:szCs w:val="22"/>
          </w:rPr>
          <w:t>mechanisms</w:t>
        </w:r>
        <w:proofErr w:type="spellEnd"/>
        <w:r w:rsidR="00653DDC">
          <w:rPr>
            <w:rFonts w:ascii="Calibri" w:eastAsia="Calibri" w:hAnsi="Calibri" w:cs="Calibri"/>
            <w:color w:val="000000"/>
            <w:sz w:val="22"/>
            <w:szCs w:val="22"/>
          </w:rPr>
          <w:t xml:space="preserve"> </w:t>
        </w:r>
        <w:proofErr w:type="spellStart"/>
        <w:r w:rsidR="00653DDC">
          <w:rPr>
            <w:rFonts w:ascii="Calibri" w:eastAsia="Calibri" w:hAnsi="Calibri" w:cs="Calibri"/>
            <w:color w:val="000000"/>
            <w:sz w:val="22"/>
            <w:szCs w:val="22"/>
          </w:rPr>
          <w:t>for</w:t>
        </w:r>
        <w:proofErr w:type="spellEnd"/>
        <w:r w:rsidR="00653DDC">
          <w:rPr>
            <w:rFonts w:ascii="Calibri" w:eastAsia="Calibri" w:hAnsi="Calibri" w:cs="Calibri"/>
            <w:color w:val="000000"/>
            <w:sz w:val="22"/>
            <w:szCs w:val="22"/>
          </w:rPr>
          <w:t xml:space="preserve"> </w:t>
        </w:r>
        <w:proofErr w:type="spellStart"/>
        <w:r w:rsidR="00653DDC">
          <w:rPr>
            <w:rFonts w:ascii="Calibri" w:eastAsia="Calibri" w:hAnsi="Calibri" w:cs="Calibri"/>
            <w:color w:val="000000"/>
            <w:sz w:val="22"/>
            <w:szCs w:val="22"/>
          </w:rPr>
          <w:t>avoiding</w:t>
        </w:r>
        <w:proofErr w:type="spellEnd"/>
        <w:r w:rsidR="00653DDC">
          <w:rPr>
            <w:rFonts w:ascii="Calibri" w:eastAsia="Calibri" w:hAnsi="Calibri" w:cs="Calibri"/>
            <w:color w:val="000000"/>
            <w:sz w:val="22"/>
            <w:szCs w:val="22"/>
          </w:rPr>
          <w:t xml:space="preserve"> social and environmental </w:t>
        </w:r>
        <w:proofErr w:type="spellStart"/>
        <w:r w:rsidR="00653DDC">
          <w:rPr>
            <w:rFonts w:ascii="Calibri" w:eastAsia="Calibri" w:hAnsi="Calibri" w:cs="Calibri"/>
            <w:color w:val="000000"/>
            <w:sz w:val="22"/>
            <w:szCs w:val="22"/>
          </w:rPr>
          <w:t>risks</w:t>
        </w:r>
        <w:proofErr w:type="spellEnd"/>
        <w:r w:rsidR="00653DDC">
          <w:rPr>
            <w:rFonts w:ascii="Calibri" w:eastAsia="Calibri" w:hAnsi="Calibri" w:cs="Calibri"/>
            <w:color w:val="000000"/>
            <w:sz w:val="22"/>
            <w:szCs w:val="22"/>
          </w:rPr>
          <w:t xml:space="preserve">; in </w:t>
        </w:r>
        <w:proofErr w:type="spellStart"/>
        <w:r w:rsidR="00653DDC">
          <w:rPr>
            <w:rFonts w:ascii="Calibri" w:eastAsia="Calibri" w:hAnsi="Calibri" w:cs="Calibri"/>
            <w:color w:val="000000"/>
            <w:sz w:val="22"/>
            <w:szCs w:val="22"/>
          </w:rPr>
          <w:t>this</w:t>
        </w:r>
        <w:proofErr w:type="spellEnd"/>
        <w:r w:rsidR="00653DDC">
          <w:rPr>
            <w:rFonts w:ascii="Calibri" w:eastAsia="Calibri" w:hAnsi="Calibri" w:cs="Calibri"/>
            <w:color w:val="000000"/>
            <w:sz w:val="22"/>
            <w:szCs w:val="22"/>
          </w:rPr>
          <w:t xml:space="preserve"> </w:t>
        </w:r>
        <w:proofErr w:type="spellStart"/>
        <w:r w:rsidR="00653DDC">
          <w:rPr>
            <w:rFonts w:ascii="Calibri" w:eastAsia="Calibri" w:hAnsi="Calibri" w:cs="Calibri"/>
            <w:color w:val="000000"/>
            <w:sz w:val="22"/>
            <w:szCs w:val="22"/>
          </w:rPr>
          <w:t>case</w:t>
        </w:r>
        <w:proofErr w:type="spellEnd"/>
        <w:r w:rsidR="00653DDC">
          <w:rPr>
            <w:rFonts w:ascii="Calibri" w:eastAsia="Calibri" w:hAnsi="Calibri" w:cs="Calibri"/>
            <w:color w:val="000000"/>
            <w:sz w:val="22"/>
            <w:szCs w:val="22"/>
          </w:rPr>
          <w:t xml:space="preserve">, </w:t>
        </w:r>
        <w:proofErr w:type="spellStart"/>
        <w:r w:rsidR="00653DDC">
          <w:rPr>
            <w:rFonts w:ascii="Calibri" w:eastAsia="Calibri" w:hAnsi="Calibri" w:cs="Calibri"/>
            <w:color w:val="000000"/>
            <w:sz w:val="22"/>
            <w:szCs w:val="22"/>
          </w:rPr>
          <w:t>conforming</w:t>
        </w:r>
        <w:proofErr w:type="spellEnd"/>
        <w:r w:rsidR="00653DDC">
          <w:rPr>
            <w:rFonts w:ascii="Calibri" w:eastAsia="Calibri" w:hAnsi="Calibri" w:cs="Calibri"/>
            <w:color w:val="000000"/>
            <w:sz w:val="22"/>
            <w:szCs w:val="22"/>
          </w:rPr>
          <w:t xml:space="preserve"> </w:t>
        </w:r>
        <w:proofErr w:type="spellStart"/>
        <w:r w:rsidR="00653DDC">
          <w:rPr>
            <w:rFonts w:ascii="Calibri" w:eastAsia="Calibri" w:hAnsi="Calibri" w:cs="Calibri"/>
            <w:color w:val="000000"/>
            <w:sz w:val="22"/>
            <w:szCs w:val="22"/>
          </w:rPr>
          <w:t>simply</w:t>
        </w:r>
        <w:proofErr w:type="spellEnd"/>
        <w:r w:rsidR="00653DDC">
          <w:rPr>
            <w:rFonts w:ascii="Calibri" w:eastAsia="Calibri" w:hAnsi="Calibri" w:cs="Calibri"/>
            <w:color w:val="000000"/>
            <w:sz w:val="22"/>
            <w:szCs w:val="22"/>
          </w:rPr>
          <w:t xml:space="preserve"> </w:t>
        </w:r>
        <w:proofErr w:type="spellStart"/>
        <w:r w:rsidR="00653DDC">
          <w:rPr>
            <w:rFonts w:ascii="Calibri" w:eastAsia="Calibri" w:hAnsi="Calibri" w:cs="Calibri"/>
            <w:color w:val="000000"/>
            <w:sz w:val="22"/>
            <w:szCs w:val="22"/>
          </w:rPr>
          <w:t>means</w:t>
        </w:r>
        <w:proofErr w:type="spellEnd"/>
        <w:r w:rsidR="00653DDC">
          <w:rPr>
            <w:rFonts w:ascii="Calibri" w:eastAsia="Calibri" w:hAnsi="Calibri" w:cs="Calibri"/>
            <w:color w:val="000000"/>
            <w:sz w:val="22"/>
            <w:szCs w:val="22"/>
          </w:rPr>
          <w:t xml:space="preserve"> </w:t>
        </w:r>
        <w:proofErr w:type="spellStart"/>
        <w:r w:rsidR="00653DDC">
          <w:rPr>
            <w:rFonts w:ascii="Calibri" w:eastAsia="Calibri" w:hAnsi="Calibri" w:cs="Calibri"/>
            <w:color w:val="000000"/>
            <w:sz w:val="22"/>
            <w:szCs w:val="22"/>
          </w:rPr>
          <w:t>avoiding</w:t>
        </w:r>
        <w:proofErr w:type="spellEnd"/>
        <w:r w:rsidR="00653DDC">
          <w:rPr>
            <w:rFonts w:ascii="Calibri" w:eastAsia="Calibri" w:hAnsi="Calibri" w:cs="Calibri"/>
            <w:color w:val="000000"/>
            <w:sz w:val="22"/>
            <w:szCs w:val="22"/>
          </w:rPr>
          <w:t xml:space="preserve"> </w:t>
        </w:r>
        <w:proofErr w:type="spellStart"/>
        <w:r w:rsidR="00653DDC">
          <w:rPr>
            <w:rFonts w:ascii="Calibri" w:eastAsia="Calibri" w:hAnsi="Calibri" w:cs="Calibri"/>
            <w:color w:val="000000"/>
            <w:sz w:val="22"/>
            <w:szCs w:val="22"/>
          </w:rPr>
          <w:t>punishment</w:t>
        </w:r>
        <w:proofErr w:type="spellEnd"/>
        <w:r w:rsidR="00653DDC">
          <w:rPr>
            <w:rFonts w:ascii="Calibri" w:eastAsia="Calibri" w:hAnsi="Calibri" w:cs="Calibri"/>
            <w:color w:val="000000"/>
            <w:sz w:val="22"/>
            <w:szCs w:val="22"/>
          </w:rPr>
          <w:t xml:space="preserve">. But </w:t>
        </w:r>
        <w:proofErr w:type="spellStart"/>
        <w:r w:rsidR="00653DDC">
          <w:rPr>
            <w:rFonts w:ascii="Calibri" w:eastAsia="Calibri" w:hAnsi="Calibri" w:cs="Calibri"/>
            <w:color w:val="000000"/>
            <w:sz w:val="22"/>
            <w:szCs w:val="22"/>
          </w:rPr>
          <w:t>individuals</w:t>
        </w:r>
        <w:proofErr w:type="spellEnd"/>
        <w:r w:rsidR="00653DDC">
          <w:rPr>
            <w:rFonts w:ascii="Calibri" w:eastAsia="Calibri" w:hAnsi="Calibri" w:cs="Calibri"/>
            <w:color w:val="000000"/>
            <w:sz w:val="22"/>
            <w:szCs w:val="22"/>
          </w:rPr>
          <w:t xml:space="preserve"> </w:t>
        </w:r>
        <w:proofErr w:type="spellStart"/>
        <w:r w:rsidR="00653DDC">
          <w:rPr>
            <w:rFonts w:ascii="Calibri" w:eastAsia="Calibri" w:hAnsi="Calibri" w:cs="Calibri"/>
            <w:color w:val="000000"/>
            <w:sz w:val="22"/>
            <w:szCs w:val="22"/>
          </w:rPr>
          <w:t>might</w:t>
        </w:r>
        <w:proofErr w:type="spellEnd"/>
        <w:r w:rsidR="00653DDC">
          <w:rPr>
            <w:rFonts w:ascii="Calibri" w:eastAsia="Calibri" w:hAnsi="Calibri" w:cs="Calibri"/>
            <w:color w:val="000000"/>
            <w:sz w:val="22"/>
            <w:szCs w:val="22"/>
          </w:rPr>
          <w:t xml:space="preserve"> also </w:t>
        </w:r>
        <w:proofErr w:type="spellStart"/>
        <w:r w:rsidR="00653DDC">
          <w:rPr>
            <w:rFonts w:ascii="Calibri" w:eastAsia="Calibri" w:hAnsi="Calibri" w:cs="Calibri"/>
            <w:color w:val="000000"/>
            <w:sz w:val="22"/>
            <w:szCs w:val="22"/>
          </w:rPr>
          <w:t>adopt</w:t>
        </w:r>
        <w:proofErr w:type="spellEnd"/>
        <w:r w:rsidR="00653DDC">
          <w:rPr>
            <w:rFonts w:ascii="Calibri" w:eastAsia="Calibri" w:hAnsi="Calibri" w:cs="Calibri"/>
            <w:color w:val="000000"/>
            <w:sz w:val="22"/>
            <w:szCs w:val="22"/>
          </w:rPr>
          <w:t xml:space="preserve"> </w:t>
        </w:r>
        <w:proofErr w:type="spellStart"/>
        <w:r w:rsidR="00653DDC">
          <w:rPr>
            <w:rFonts w:ascii="Calibri" w:eastAsia="Calibri" w:hAnsi="Calibri" w:cs="Calibri"/>
            <w:color w:val="000000"/>
            <w:sz w:val="22"/>
            <w:szCs w:val="22"/>
          </w:rPr>
          <w:t>the</w:t>
        </w:r>
        <w:proofErr w:type="spellEnd"/>
        <w:r w:rsidR="00653DDC">
          <w:rPr>
            <w:rFonts w:ascii="Calibri" w:eastAsia="Calibri" w:hAnsi="Calibri" w:cs="Calibri"/>
            <w:color w:val="000000"/>
            <w:sz w:val="22"/>
            <w:szCs w:val="22"/>
          </w:rPr>
          <w:t xml:space="preserve"> </w:t>
        </w:r>
        <w:proofErr w:type="spellStart"/>
        <w:r w:rsidR="00653DDC">
          <w:rPr>
            <w:rFonts w:ascii="Calibri" w:eastAsia="Calibri" w:hAnsi="Calibri" w:cs="Calibri"/>
            <w:color w:val="000000"/>
            <w:sz w:val="22"/>
            <w:szCs w:val="22"/>
          </w:rPr>
          <w:t>norm</w:t>
        </w:r>
        <w:proofErr w:type="spellEnd"/>
        <w:r w:rsidR="00653DDC">
          <w:rPr>
            <w:rFonts w:ascii="Calibri" w:eastAsia="Calibri" w:hAnsi="Calibri" w:cs="Calibri"/>
            <w:color w:val="000000"/>
            <w:sz w:val="22"/>
            <w:szCs w:val="22"/>
          </w:rPr>
          <w:t xml:space="preserve"> not </w:t>
        </w:r>
        <w:proofErr w:type="spellStart"/>
        <w:r w:rsidR="00653DDC">
          <w:rPr>
            <w:rFonts w:ascii="Calibri" w:eastAsia="Calibri" w:hAnsi="Calibri" w:cs="Calibri"/>
            <w:color w:val="000000"/>
            <w:sz w:val="22"/>
            <w:szCs w:val="22"/>
          </w:rPr>
          <w:t>because</w:t>
        </w:r>
        <w:proofErr w:type="spellEnd"/>
        <w:r w:rsidR="00653DDC">
          <w:rPr>
            <w:rFonts w:ascii="Calibri" w:eastAsia="Calibri" w:hAnsi="Calibri" w:cs="Calibri"/>
            <w:color w:val="000000"/>
            <w:sz w:val="22"/>
            <w:szCs w:val="22"/>
          </w:rPr>
          <w:t xml:space="preserve"> </w:t>
        </w:r>
        <w:proofErr w:type="spellStart"/>
        <w:r w:rsidR="00653DDC">
          <w:rPr>
            <w:rFonts w:ascii="Calibri" w:eastAsia="Calibri" w:hAnsi="Calibri" w:cs="Calibri"/>
            <w:color w:val="000000"/>
            <w:sz w:val="22"/>
            <w:szCs w:val="22"/>
          </w:rPr>
          <w:t>they</w:t>
        </w:r>
        <w:proofErr w:type="spellEnd"/>
        <w:r w:rsidR="00653DDC">
          <w:rPr>
            <w:rFonts w:ascii="Calibri" w:eastAsia="Calibri" w:hAnsi="Calibri" w:cs="Calibri"/>
            <w:color w:val="000000"/>
            <w:sz w:val="22"/>
            <w:szCs w:val="22"/>
          </w:rPr>
          <w:t xml:space="preserve"> </w:t>
        </w:r>
        <w:proofErr w:type="spellStart"/>
        <w:r w:rsidR="00653DDC">
          <w:rPr>
            <w:rFonts w:ascii="Calibri" w:eastAsia="Calibri" w:hAnsi="Calibri" w:cs="Calibri"/>
            <w:color w:val="000000"/>
            <w:sz w:val="22"/>
            <w:szCs w:val="22"/>
          </w:rPr>
          <w:t>consciously</w:t>
        </w:r>
        <w:proofErr w:type="spellEnd"/>
        <w:r w:rsidR="00653DDC">
          <w:rPr>
            <w:rFonts w:ascii="Calibri" w:eastAsia="Calibri" w:hAnsi="Calibri" w:cs="Calibri"/>
            <w:color w:val="000000"/>
            <w:sz w:val="22"/>
            <w:szCs w:val="22"/>
          </w:rPr>
          <w:t xml:space="preserve"> </w:t>
        </w:r>
        <w:proofErr w:type="spellStart"/>
        <w:r w:rsidR="00653DDC">
          <w:rPr>
            <w:rFonts w:ascii="Calibri" w:eastAsia="Calibri" w:hAnsi="Calibri" w:cs="Calibri"/>
            <w:color w:val="000000"/>
            <w:sz w:val="22"/>
            <w:szCs w:val="22"/>
          </w:rPr>
          <w:t>try</w:t>
        </w:r>
        <w:proofErr w:type="spellEnd"/>
        <w:r w:rsidR="00653DDC">
          <w:rPr>
            <w:rFonts w:ascii="Calibri" w:eastAsia="Calibri" w:hAnsi="Calibri" w:cs="Calibri"/>
            <w:color w:val="000000"/>
            <w:sz w:val="22"/>
            <w:szCs w:val="22"/>
          </w:rPr>
          <w:t xml:space="preserve"> </w:t>
        </w:r>
        <w:proofErr w:type="spellStart"/>
        <w:r w:rsidR="00653DDC">
          <w:rPr>
            <w:rFonts w:ascii="Calibri" w:eastAsia="Calibri" w:hAnsi="Calibri" w:cs="Calibri"/>
            <w:color w:val="000000"/>
            <w:sz w:val="22"/>
            <w:szCs w:val="22"/>
          </w:rPr>
          <w:t>to</w:t>
        </w:r>
        <w:proofErr w:type="spellEnd"/>
        <w:r w:rsidR="00653DDC">
          <w:rPr>
            <w:rFonts w:ascii="Calibri" w:eastAsia="Calibri" w:hAnsi="Calibri" w:cs="Calibri"/>
            <w:color w:val="000000"/>
            <w:sz w:val="22"/>
            <w:szCs w:val="22"/>
          </w:rPr>
          <w:t xml:space="preserve"> </w:t>
        </w:r>
        <w:proofErr w:type="spellStart"/>
        <w:r w:rsidR="00653DDC">
          <w:rPr>
            <w:rFonts w:ascii="Calibri" w:eastAsia="Calibri" w:hAnsi="Calibri" w:cs="Calibri"/>
            <w:color w:val="000000"/>
            <w:sz w:val="22"/>
            <w:szCs w:val="22"/>
          </w:rPr>
          <w:t>avoid</w:t>
        </w:r>
        <w:proofErr w:type="spellEnd"/>
        <w:r w:rsidR="00653DDC">
          <w:rPr>
            <w:rFonts w:ascii="Calibri" w:eastAsia="Calibri" w:hAnsi="Calibri" w:cs="Calibri"/>
            <w:color w:val="000000"/>
            <w:sz w:val="22"/>
            <w:szCs w:val="22"/>
          </w:rPr>
          <w:t xml:space="preserve"> social </w:t>
        </w:r>
        <w:proofErr w:type="spellStart"/>
        <w:r w:rsidR="00653DDC">
          <w:rPr>
            <w:rFonts w:ascii="Calibri" w:eastAsia="Calibri" w:hAnsi="Calibri" w:cs="Calibri"/>
            <w:color w:val="000000"/>
            <w:sz w:val="22"/>
            <w:szCs w:val="22"/>
          </w:rPr>
          <w:t>risks</w:t>
        </w:r>
        <w:proofErr w:type="spellEnd"/>
        <w:r w:rsidR="00653DDC">
          <w:rPr>
            <w:rFonts w:ascii="Calibri" w:eastAsia="Calibri" w:hAnsi="Calibri" w:cs="Calibri"/>
            <w:color w:val="000000"/>
            <w:sz w:val="22"/>
            <w:szCs w:val="22"/>
          </w:rPr>
          <w:t xml:space="preserve">, but </w:t>
        </w:r>
        <w:proofErr w:type="spellStart"/>
        <w:r w:rsidR="00653DDC">
          <w:rPr>
            <w:rFonts w:ascii="Calibri" w:eastAsia="Calibri" w:hAnsi="Calibri" w:cs="Calibri"/>
            <w:color w:val="000000"/>
            <w:sz w:val="22"/>
            <w:szCs w:val="22"/>
          </w:rPr>
          <w:t>because</w:t>
        </w:r>
        <w:proofErr w:type="spellEnd"/>
        <w:r w:rsidR="00653DDC">
          <w:rPr>
            <w:rFonts w:ascii="Calibri" w:eastAsia="Calibri" w:hAnsi="Calibri" w:cs="Calibri"/>
            <w:color w:val="000000"/>
            <w:sz w:val="22"/>
            <w:szCs w:val="22"/>
          </w:rPr>
          <w:t xml:space="preserve"> </w:t>
        </w:r>
        <w:proofErr w:type="spellStart"/>
        <w:r w:rsidR="00653DDC">
          <w:rPr>
            <w:rFonts w:ascii="Calibri" w:eastAsia="Calibri" w:hAnsi="Calibri" w:cs="Calibri"/>
            <w:color w:val="000000"/>
            <w:sz w:val="22"/>
            <w:szCs w:val="22"/>
          </w:rPr>
          <w:t>of</w:t>
        </w:r>
        <w:proofErr w:type="spellEnd"/>
        <w:r w:rsidR="00653DDC">
          <w:rPr>
            <w:rFonts w:ascii="Calibri" w:eastAsia="Calibri" w:hAnsi="Calibri" w:cs="Calibri"/>
            <w:color w:val="000000"/>
            <w:sz w:val="22"/>
            <w:szCs w:val="22"/>
          </w:rPr>
          <w:t xml:space="preserve"> </w:t>
        </w:r>
        <w:proofErr w:type="spellStart"/>
        <w:r w:rsidR="00653DDC">
          <w:rPr>
            <w:rFonts w:ascii="Calibri" w:eastAsia="Calibri" w:hAnsi="Calibri" w:cs="Calibri"/>
            <w:color w:val="000000"/>
            <w:sz w:val="22"/>
            <w:szCs w:val="22"/>
          </w:rPr>
          <w:t>specific</w:t>
        </w:r>
        <w:proofErr w:type="spellEnd"/>
        <w:r w:rsidR="00653DDC">
          <w:rPr>
            <w:rFonts w:ascii="Calibri" w:eastAsia="Calibri" w:hAnsi="Calibri" w:cs="Calibri"/>
            <w:color w:val="000000"/>
            <w:sz w:val="22"/>
            <w:szCs w:val="22"/>
          </w:rPr>
          <w:t xml:space="preserve"> </w:t>
        </w:r>
        <w:proofErr w:type="spellStart"/>
        <w:r w:rsidR="00653DDC">
          <w:rPr>
            <w:rFonts w:ascii="Calibri" w:eastAsia="Calibri" w:hAnsi="Calibri" w:cs="Calibri"/>
            <w:color w:val="000000"/>
            <w:sz w:val="22"/>
            <w:szCs w:val="22"/>
          </w:rPr>
          <w:t>preferences</w:t>
        </w:r>
        <w:proofErr w:type="spellEnd"/>
        <w:r w:rsidR="00653DDC">
          <w:rPr>
            <w:rFonts w:ascii="Calibri" w:eastAsia="Calibri" w:hAnsi="Calibri" w:cs="Calibri"/>
            <w:color w:val="000000"/>
            <w:sz w:val="22"/>
            <w:szCs w:val="22"/>
          </w:rPr>
          <w:t xml:space="preserve"> </w:t>
        </w:r>
        <w:proofErr w:type="spellStart"/>
        <w:r w:rsidR="00653DDC">
          <w:rPr>
            <w:rFonts w:ascii="Calibri" w:eastAsia="Calibri" w:hAnsi="Calibri" w:cs="Calibri"/>
            <w:color w:val="000000"/>
            <w:sz w:val="22"/>
            <w:szCs w:val="22"/>
          </w:rPr>
          <w:t>for</w:t>
        </w:r>
        <w:proofErr w:type="spellEnd"/>
        <w:r w:rsidR="00653DDC">
          <w:rPr>
            <w:rFonts w:ascii="Calibri" w:eastAsia="Calibri" w:hAnsi="Calibri" w:cs="Calibri"/>
            <w:color w:val="000000"/>
            <w:sz w:val="22"/>
            <w:szCs w:val="22"/>
          </w:rPr>
          <w:t xml:space="preserve"> </w:t>
        </w:r>
        <w:proofErr w:type="spellStart"/>
        <w:r w:rsidR="00653DDC">
          <w:rPr>
            <w:rFonts w:ascii="Calibri" w:eastAsia="Calibri" w:hAnsi="Calibri" w:cs="Calibri"/>
            <w:color w:val="000000"/>
            <w:sz w:val="22"/>
            <w:szCs w:val="22"/>
          </w:rPr>
          <w:t>conforming</w:t>
        </w:r>
        <w:proofErr w:type="spellEnd"/>
        <w:r w:rsidR="00653DDC">
          <w:rPr>
            <w:rFonts w:ascii="Calibri" w:eastAsia="Calibri" w:hAnsi="Calibri" w:cs="Calibri"/>
            <w:color w:val="000000"/>
            <w:sz w:val="22"/>
            <w:szCs w:val="22"/>
          </w:rPr>
          <w:t xml:space="preserve">, </w:t>
        </w:r>
        <w:proofErr w:type="spellStart"/>
        <w:r w:rsidR="00653DDC">
          <w:rPr>
            <w:rFonts w:ascii="Calibri" w:eastAsia="Calibri" w:hAnsi="Calibri" w:cs="Calibri"/>
            <w:color w:val="000000"/>
            <w:sz w:val="22"/>
            <w:szCs w:val="22"/>
          </w:rPr>
          <w:t>which</w:t>
        </w:r>
        <w:proofErr w:type="spellEnd"/>
        <w:r w:rsidR="00653DDC">
          <w:rPr>
            <w:rFonts w:ascii="Calibri" w:eastAsia="Calibri" w:hAnsi="Calibri" w:cs="Calibri"/>
            <w:color w:val="000000"/>
            <w:sz w:val="22"/>
            <w:szCs w:val="22"/>
          </w:rPr>
          <w:t xml:space="preserve"> </w:t>
        </w:r>
        <w:proofErr w:type="spellStart"/>
        <w:r w:rsidR="00653DDC">
          <w:rPr>
            <w:rFonts w:ascii="Calibri" w:eastAsia="Calibri" w:hAnsi="Calibri" w:cs="Calibri"/>
            <w:color w:val="000000"/>
            <w:sz w:val="22"/>
            <w:szCs w:val="22"/>
          </w:rPr>
          <w:t>might</w:t>
        </w:r>
        <w:proofErr w:type="spellEnd"/>
        <w:r w:rsidR="00653DDC">
          <w:rPr>
            <w:rFonts w:ascii="Calibri" w:eastAsia="Calibri" w:hAnsi="Calibri" w:cs="Calibri"/>
            <w:color w:val="000000"/>
            <w:sz w:val="22"/>
            <w:szCs w:val="22"/>
          </w:rPr>
          <w:t xml:space="preserve"> </w:t>
        </w:r>
        <w:proofErr w:type="spellStart"/>
        <w:r w:rsidR="00653DDC">
          <w:rPr>
            <w:rFonts w:ascii="Calibri" w:eastAsia="Calibri" w:hAnsi="Calibri" w:cs="Calibri"/>
            <w:color w:val="000000"/>
            <w:sz w:val="22"/>
            <w:szCs w:val="22"/>
          </w:rPr>
          <w:t>have</w:t>
        </w:r>
        <w:proofErr w:type="spellEnd"/>
        <w:r w:rsidR="00653DDC">
          <w:rPr>
            <w:rFonts w:ascii="Calibri" w:eastAsia="Calibri" w:hAnsi="Calibri" w:cs="Calibri"/>
            <w:color w:val="000000"/>
            <w:sz w:val="22"/>
            <w:szCs w:val="22"/>
          </w:rPr>
          <w:t xml:space="preserve"> </w:t>
        </w:r>
        <w:proofErr w:type="spellStart"/>
        <w:r w:rsidR="00653DDC">
          <w:rPr>
            <w:rFonts w:ascii="Calibri" w:eastAsia="Calibri" w:hAnsi="Calibri" w:cs="Calibri"/>
            <w:color w:val="000000"/>
            <w:sz w:val="22"/>
            <w:szCs w:val="22"/>
          </w:rPr>
          <w:t>proved</w:t>
        </w:r>
        <w:proofErr w:type="spellEnd"/>
        <w:r w:rsidR="00653DDC">
          <w:rPr>
            <w:rFonts w:ascii="Calibri" w:eastAsia="Calibri" w:hAnsi="Calibri" w:cs="Calibri"/>
            <w:color w:val="000000"/>
            <w:sz w:val="22"/>
            <w:szCs w:val="22"/>
          </w:rPr>
          <w:t xml:space="preserve"> adaptive </w:t>
        </w:r>
        <w:proofErr w:type="spellStart"/>
        <w:r w:rsidR="00653DDC">
          <w:rPr>
            <w:rFonts w:ascii="Calibri" w:eastAsia="Calibri" w:hAnsi="Calibri" w:cs="Calibri"/>
            <w:color w:val="000000"/>
            <w:sz w:val="22"/>
            <w:szCs w:val="22"/>
          </w:rPr>
          <w:t>over</w:t>
        </w:r>
        <w:proofErr w:type="spellEnd"/>
        <w:r w:rsidR="00653DDC">
          <w:rPr>
            <w:rFonts w:ascii="Calibri" w:eastAsia="Calibri" w:hAnsi="Calibri" w:cs="Calibri"/>
            <w:color w:val="000000"/>
            <w:sz w:val="22"/>
            <w:szCs w:val="22"/>
          </w:rPr>
          <w:t xml:space="preserve"> </w:t>
        </w:r>
        <w:proofErr w:type="spellStart"/>
        <w:r w:rsidR="00653DDC">
          <w:rPr>
            <w:rFonts w:ascii="Calibri" w:eastAsia="Calibri" w:hAnsi="Calibri" w:cs="Calibri"/>
            <w:color w:val="000000"/>
            <w:sz w:val="22"/>
            <w:szCs w:val="22"/>
          </w:rPr>
          <w:t>long</w:t>
        </w:r>
        <w:proofErr w:type="spellEnd"/>
        <w:r w:rsidR="00653DDC">
          <w:rPr>
            <w:rFonts w:ascii="Calibri" w:eastAsia="Calibri" w:hAnsi="Calibri" w:cs="Calibri"/>
            <w:color w:val="000000"/>
            <w:sz w:val="22"/>
            <w:szCs w:val="22"/>
          </w:rPr>
          <w:t xml:space="preserve"> time </w:t>
        </w:r>
        <w:proofErr w:type="spellStart"/>
        <w:r w:rsidR="00653DDC">
          <w:rPr>
            <w:rFonts w:ascii="Calibri" w:eastAsia="Calibri" w:hAnsi="Calibri" w:cs="Calibri"/>
            <w:color w:val="000000"/>
            <w:sz w:val="22"/>
            <w:szCs w:val="22"/>
          </w:rPr>
          <w:t>scales</w:t>
        </w:r>
        <w:proofErr w:type="spellEnd"/>
        <w:r w:rsidR="00653DDC">
          <w:rPr>
            <w:rFonts w:ascii="Calibri" w:eastAsia="Calibri" w:hAnsi="Calibri" w:cs="Calibri"/>
            <w:color w:val="000000"/>
            <w:sz w:val="22"/>
            <w:szCs w:val="22"/>
          </w:rPr>
          <w:t>.</w:t>
        </w:r>
      </w:ins>
      <w:r w:rsidRPr="00DB4661">
        <w:rPr>
          <w:rFonts w:asciiTheme="minorHAnsi" w:eastAsia="Arial" w:hAnsiTheme="minorHAnsi" w:cstheme="minorHAnsi"/>
          <w:color w:val="000000"/>
          <w:sz w:val="22"/>
          <w:szCs w:val="22"/>
          <w:lang w:val="en-GB"/>
        </w:rPr>
        <w:t xml:space="preserve"> </w:t>
      </w:r>
      <w:del w:id="87" w:author="Sabine Noebel" w:date="2022-02-28T09:46:00Z">
        <w:r w:rsidRPr="00DB4661" w:rsidDel="005B5A27">
          <w:rPr>
            <w:rFonts w:asciiTheme="minorHAnsi" w:eastAsia="Arial" w:hAnsiTheme="minorHAnsi" w:cstheme="minorHAnsi"/>
            <w:color w:val="000000"/>
            <w:sz w:val="22"/>
            <w:szCs w:val="22"/>
            <w:lang w:val="en-GB"/>
          </w:rPr>
          <w:delText>that can be enforced, for instance by rewarding compliers and punishing non-compliers. In this case, conforming is simply avoiding punishment. The individual adoption of majority behaviour could occur through ordinary cognitive mechanisms for avoiding social and environmental risks, but also through the evolution of specific preferences that might have proved adaptive over long time scales even if avoi</w:delText>
        </w:r>
      </w:del>
      <w:ins w:id="88" w:author="Sabine Noebel" w:date="2022-02-28T09:47:00Z">
        <w:r w:rsidR="005B5A27">
          <w:rPr>
            <w:rFonts w:asciiTheme="minorHAnsi" w:eastAsia="Arial" w:hAnsiTheme="minorHAnsi" w:cstheme="minorHAnsi"/>
            <w:color w:val="000000"/>
            <w:sz w:val="22"/>
            <w:szCs w:val="22"/>
            <w:lang w:val="en-GB"/>
          </w:rPr>
          <w:t xml:space="preserve"> </w:t>
        </w:r>
      </w:ins>
      <w:del w:id="89" w:author="Sabine Noebel" w:date="2022-02-28T09:46:00Z">
        <w:r w:rsidRPr="00DB4661" w:rsidDel="005B5A27">
          <w:rPr>
            <w:rFonts w:asciiTheme="minorHAnsi" w:eastAsia="Arial" w:hAnsiTheme="minorHAnsi" w:cstheme="minorHAnsi"/>
            <w:color w:val="000000"/>
            <w:sz w:val="22"/>
            <w:szCs w:val="22"/>
            <w:lang w:val="en-GB"/>
          </w:rPr>
          <w:delText>ding punishment was not a conscious objective of individuals.</w:delText>
        </w:r>
        <w:commentRangeEnd w:id="84"/>
        <w:r w:rsidR="00FD7756" w:rsidDel="005B5A27">
          <w:rPr>
            <w:rStyle w:val="Marquedecommentaire"/>
            <w:rFonts w:ascii="Arial" w:eastAsia="Arial" w:hAnsi="Arial" w:cs="Arial"/>
            <w:color w:val="222222"/>
            <w:lang w:val="en-GB"/>
          </w:rPr>
          <w:commentReference w:id="84"/>
        </w:r>
      </w:del>
      <w:ins w:id="90" w:author="Sabine Noebel" w:date="2022-02-28T09:47:00Z">
        <w:r w:rsidR="005B5A27" w:rsidRPr="005B5A27">
          <w:rPr>
            <w:rFonts w:ascii="Calibri" w:eastAsia="Calibri" w:hAnsi="Calibri" w:cs="Calibri"/>
            <w:sz w:val="22"/>
            <w:szCs w:val="22"/>
          </w:rPr>
          <w:t xml:space="preserve"> </w:t>
        </w:r>
        <w:r w:rsidR="005B5A27">
          <w:rPr>
            <w:rFonts w:ascii="Calibri" w:eastAsia="Calibri" w:hAnsi="Calibri" w:cs="Calibri"/>
            <w:sz w:val="22"/>
            <w:szCs w:val="22"/>
          </w:rPr>
          <w:t xml:space="preserve">In </w:t>
        </w:r>
        <w:proofErr w:type="spellStart"/>
        <w:r w:rsidR="005B5A27">
          <w:rPr>
            <w:rFonts w:ascii="Calibri" w:eastAsia="Calibri" w:hAnsi="Calibri" w:cs="Calibri"/>
            <w:sz w:val="22"/>
            <w:szCs w:val="22"/>
          </w:rPr>
          <w:t>other</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words</w:t>
        </w:r>
        <w:proofErr w:type="spellEnd"/>
        <w:r w:rsidR="005B5A27">
          <w:rPr>
            <w:rFonts w:ascii="Calibri" w:eastAsia="Calibri" w:hAnsi="Calibri" w:cs="Calibri"/>
            <w:sz w:val="22"/>
            <w:szCs w:val="22"/>
          </w:rPr>
          <w:t>,</w:t>
        </w:r>
        <w:r w:rsidR="005B5A27">
          <w:rPr>
            <w:rFonts w:ascii="Calibri" w:eastAsia="Calibri" w:hAnsi="Calibri" w:cs="Calibri"/>
            <w:color w:val="000000"/>
            <w:sz w:val="22"/>
            <w:szCs w:val="22"/>
          </w:rPr>
          <w:t xml:space="preserve"> </w:t>
        </w:r>
        <w:proofErr w:type="spellStart"/>
        <w:r w:rsidR="005B5A27">
          <w:rPr>
            <w:rFonts w:ascii="Calibri" w:eastAsia="Calibri" w:hAnsi="Calibri" w:cs="Calibri"/>
            <w:color w:val="000000"/>
            <w:sz w:val="22"/>
            <w:szCs w:val="22"/>
          </w:rPr>
          <w:t>the</w:t>
        </w:r>
        <w:proofErr w:type="spellEnd"/>
        <w:r w:rsidR="005B5A27">
          <w:rPr>
            <w:rFonts w:ascii="Calibri" w:eastAsia="Calibri" w:hAnsi="Calibri" w:cs="Calibri"/>
            <w:color w:val="000000"/>
            <w:sz w:val="22"/>
            <w:szCs w:val="22"/>
          </w:rPr>
          <w:t xml:space="preserve"> </w:t>
        </w:r>
        <w:proofErr w:type="spellStart"/>
        <w:r w:rsidR="005B5A27">
          <w:rPr>
            <w:rFonts w:ascii="Calibri" w:eastAsia="Calibri" w:hAnsi="Calibri" w:cs="Calibri"/>
            <w:color w:val="000000"/>
            <w:sz w:val="22"/>
            <w:szCs w:val="22"/>
          </w:rPr>
          <w:t>drive</w:t>
        </w:r>
        <w:proofErr w:type="spellEnd"/>
        <w:r w:rsidR="005B5A27">
          <w:rPr>
            <w:rFonts w:ascii="Calibri" w:eastAsia="Calibri" w:hAnsi="Calibri" w:cs="Calibri"/>
            <w:color w:val="000000"/>
            <w:sz w:val="22"/>
            <w:szCs w:val="22"/>
          </w:rPr>
          <w:t xml:space="preserve"> </w:t>
        </w:r>
        <w:proofErr w:type="spellStart"/>
        <w:r w:rsidR="005B5A27">
          <w:rPr>
            <w:rFonts w:ascii="Calibri" w:eastAsia="Calibri" w:hAnsi="Calibri" w:cs="Calibri"/>
            <w:color w:val="000000"/>
            <w:sz w:val="22"/>
            <w:szCs w:val="22"/>
          </w:rPr>
          <w:t>to</w:t>
        </w:r>
        <w:proofErr w:type="spellEnd"/>
        <w:r w:rsidR="005B5A27">
          <w:rPr>
            <w:rFonts w:ascii="Calibri" w:eastAsia="Calibri" w:hAnsi="Calibri" w:cs="Calibri"/>
            <w:color w:val="000000"/>
            <w:sz w:val="22"/>
            <w:szCs w:val="22"/>
          </w:rPr>
          <w:t xml:space="preserve"> </w:t>
        </w:r>
        <w:proofErr w:type="spellStart"/>
        <w:r w:rsidR="005B5A27">
          <w:rPr>
            <w:rFonts w:ascii="Calibri" w:eastAsia="Calibri" w:hAnsi="Calibri" w:cs="Calibri"/>
            <w:color w:val="000000"/>
            <w:sz w:val="22"/>
            <w:szCs w:val="22"/>
          </w:rPr>
          <w:t>conform</w:t>
        </w:r>
        <w:proofErr w:type="spellEnd"/>
        <w:r w:rsidR="005B5A27">
          <w:rPr>
            <w:rFonts w:ascii="Calibri" w:eastAsia="Calibri" w:hAnsi="Calibri" w:cs="Calibri"/>
            <w:color w:val="000000"/>
            <w:sz w:val="22"/>
            <w:szCs w:val="22"/>
          </w:rPr>
          <w:t xml:space="preserve"> </w:t>
        </w:r>
        <w:proofErr w:type="spellStart"/>
        <w:r w:rsidR="005B5A27">
          <w:rPr>
            <w:rFonts w:ascii="Calibri" w:eastAsia="Calibri" w:hAnsi="Calibri" w:cs="Calibri"/>
            <w:color w:val="000000"/>
            <w:sz w:val="22"/>
            <w:szCs w:val="22"/>
          </w:rPr>
          <w:t>could</w:t>
        </w:r>
        <w:proofErr w:type="spellEnd"/>
        <w:r w:rsidR="005B5A27">
          <w:rPr>
            <w:rFonts w:ascii="Calibri" w:eastAsia="Calibri" w:hAnsi="Calibri" w:cs="Calibri"/>
            <w:color w:val="000000"/>
            <w:sz w:val="22"/>
            <w:szCs w:val="22"/>
          </w:rPr>
          <w:t xml:space="preserve"> </w:t>
        </w:r>
        <w:proofErr w:type="spellStart"/>
        <w:r w:rsidR="005B5A27">
          <w:rPr>
            <w:rFonts w:ascii="Calibri" w:eastAsia="Calibri" w:hAnsi="Calibri" w:cs="Calibri"/>
            <w:color w:val="000000"/>
            <w:sz w:val="22"/>
            <w:szCs w:val="22"/>
          </w:rPr>
          <w:t>be</w:t>
        </w:r>
        <w:proofErr w:type="spellEnd"/>
        <w:r w:rsidR="005B5A27">
          <w:rPr>
            <w:rFonts w:ascii="Calibri" w:eastAsia="Calibri" w:hAnsi="Calibri" w:cs="Calibri"/>
            <w:color w:val="000000"/>
            <w:sz w:val="22"/>
            <w:szCs w:val="22"/>
          </w:rPr>
          <w:t xml:space="preserve"> an </w:t>
        </w:r>
        <w:proofErr w:type="spellStart"/>
        <w:r w:rsidR="005B5A27">
          <w:rPr>
            <w:rFonts w:ascii="Calibri" w:eastAsia="Calibri" w:hAnsi="Calibri" w:cs="Calibri"/>
            <w:color w:val="000000"/>
            <w:sz w:val="22"/>
            <w:szCs w:val="22"/>
          </w:rPr>
          <w:t>individually-optimized</w:t>
        </w:r>
        <w:proofErr w:type="spellEnd"/>
        <w:r w:rsidR="005B5A27">
          <w:rPr>
            <w:rFonts w:ascii="Calibri" w:eastAsia="Calibri" w:hAnsi="Calibri" w:cs="Calibri"/>
            <w:color w:val="000000"/>
            <w:sz w:val="22"/>
            <w:szCs w:val="22"/>
          </w:rPr>
          <w:t xml:space="preserve"> </w:t>
        </w:r>
        <w:proofErr w:type="spellStart"/>
        <w:r w:rsidR="005B5A27">
          <w:rPr>
            <w:rFonts w:ascii="Calibri" w:eastAsia="Calibri" w:hAnsi="Calibri" w:cs="Calibri"/>
            <w:color w:val="000000"/>
            <w:sz w:val="22"/>
            <w:szCs w:val="22"/>
          </w:rPr>
          <w:t>response</w:t>
        </w:r>
        <w:proofErr w:type="spellEnd"/>
        <w:r w:rsidR="005B5A27">
          <w:rPr>
            <w:rFonts w:ascii="Calibri" w:eastAsia="Calibri" w:hAnsi="Calibri" w:cs="Calibri"/>
            <w:color w:val="000000"/>
            <w:sz w:val="22"/>
            <w:szCs w:val="22"/>
          </w:rPr>
          <w:t xml:space="preserve"> </w:t>
        </w:r>
        <w:proofErr w:type="spellStart"/>
        <w:r w:rsidR="005B5A27">
          <w:rPr>
            <w:rFonts w:ascii="Calibri" w:eastAsia="Calibri" w:hAnsi="Calibri" w:cs="Calibri"/>
            <w:color w:val="000000"/>
            <w:sz w:val="22"/>
            <w:szCs w:val="22"/>
          </w:rPr>
          <w:t>to</w:t>
        </w:r>
        <w:proofErr w:type="spellEnd"/>
        <w:r w:rsidR="005B5A27">
          <w:rPr>
            <w:rFonts w:ascii="Calibri" w:eastAsia="Calibri" w:hAnsi="Calibri" w:cs="Calibri"/>
            <w:color w:val="000000"/>
            <w:sz w:val="22"/>
            <w:szCs w:val="22"/>
          </w:rPr>
          <w:t xml:space="preserve"> social </w:t>
        </w:r>
        <w:proofErr w:type="spellStart"/>
        <w:r w:rsidR="005B5A27">
          <w:rPr>
            <w:rFonts w:ascii="Calibri" w:eastAsia="Calibri" w:hAnsi="Calibri" w:cs="Calibri"/>
            <w:color w:val="000000"/>
            <w:sz w:val="22"/>
            <w:szCs w:val="22"/>
          </w:rPr>
          <w:t>incentives</w:t>
        </w:r>
        <w:proofErr w:type="spellEnd"/>
        <w:r w:rsidR="005B5A27">
          <w:rPr>
            <w:rFonts w:ascii="Calibri" w:eastAsia="Calibri" w:hAnsi="Calibri" w:cs="Calibri"/>
            <w:sz w:val="22"/>
            <w:szCs w:val="22"/>
          </w:rPr>
          <w:t xml:space="preserve">, but </w:t>
        </w:r>
        <w:proofErr w:type="spellStart"/>
        <w:r w:rsidR="005B5A27">
          <w:rPr>
            <w:rFonts w:ascii="Calibri" w:eastAsia="Calibri" w:hAnsi="Calibri" w:cs="Calibri"/>
            <w:sz w:val="22"/>
            <w:szCs w:val="22"/>
          </w:rPr>
          <w:t>it</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could</w:t>
        </w:r>
        <w:proofErr w:type="spellEnd"/>
        <w:r w:rsidR="005B5A27">
          <w:rPr>
            <w:rFonts w:ascii="Calibri" w:eastAsia="Calibri" w:hAnsi="Calibri" w:cs="Calibri"/>
            <w:sz w:val="22"/>
            <w:szCs w:val="22"/>
          </w:rPr>
          <w:t xml:space="preserve"> also </w:t>
        </w:r>
        <w:proofErr w:type="spellStart"/>
        <w:r w:rsidR="005B5A27">
          <w:rPr>
            <w:rFonts w:ascii="Calibri" w:eastAsia="Calibri" w:hAnsi="Calibri" w:cs="Calibri"/>
            <w:sz w:val="22"/>
            <w:szCs w:val="22"/>
          </w:rPr>
          <w:t>be</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the</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result</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of</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evolved</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wired</w:t>
        </w:r>
        <w:proofErr w:type="spellEnd"/>
        <w:r w:rsidR="005B5A27">
          <w:rPr>
            <w:rFonts w:ascii="Calibri" w:eastAsia="Calibri" w:hAnsi="Calibri" w:cs="Calibri"/>
            <w:sz w:val="22"/>
            <w:szCs w:val="22"/>
          </w:rPr>
          <w:t xml:space="preserve">-in </w:t>
        </w:r>
        <w:proofErr w:type="spellStart"/>
        <w:r w:rsidR="005B5A27">
          <w:rPr>
            <w:rFonts w:ascii="Calibri" w:eastAsia="Calibri" w:hAnsi="Calibri" w:cs="Calibri"/>
            <w:sz w:val="22"/>
            <w:szCs w:val="22"/>
          </w:rPr>
          <w:t>preferences</w:t>
        </w:r>
        <w:proofErr w:type="spellEnd"/>
        <w:r w:rsidR="005B5A27">
          <w:rPr>
            <w:rFonts w:ascii="Calibri" w:eastAsia="Calibri" w:hAnsi="Calibri" w:cs="Calibri"/>
            <w:sz w:val="22"/>
            <w:szCs w:val="22"/>
          </w:rPr>
          <w:t>.</w:t>
        </w:r>
      </w:ins>
      <w:ins w:id="91" w:author="Sabine Noebel" w:date="2022-02-28T09:48:00Z">
        <w:r w:rsidR="005B5A27">
          <w:t xml:space="preserve"> </w:t>
        </w:r>
        <w:proofErr w:type="spellStart"/>
        <w:r w:rsidR="005B5A27">
          <w:rPr>
            <w:rFonts w:ascii="Calibri" w:eastAsia="Calibri" w:hAnsi="Calibri" w:cs="Calibri"/>
            <w:sz w:val="22"/>
            <w:szCs w:val="22"/>
          </w:rPr>
          <w:t>For</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now</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the</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literature</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remains</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unclear</w:t>
        </w:r>
        <w:proofErr w:type="spellEnd"/>
        <w:r w:rsidR="005B5A27">
          <w:rPr>
            <w:rFonts w:ascii="Calibri" w:eastAsia="Calibri" w:hAnsi="Calibri" w:cs="Calibri"/>
            <w:sz w:val="22"/>
            <w:szCs w:val="22"/>
          </w:rPr>
          <w:t xml:space="preserve"> on </w:t>
        </w:r>
        <w:proofErr w:type="spellStart"/>
        <w:r w:rsidR="005B5A27">
          <w:rPr>
            <w:rFonts w:ascii="Calibri" w:eastAsia="Calibri" w:hAnsi="Calibri" w:cs="Calibri"/>
            <w:sz w:val="22"/>
            <w:szCs w:val="22"/>
          </w:rPr>
          <w:t>whether</w:t>
        </w:r>
        <w:proofErr w:type="spellEnd"/>
        <w:r w:rsidR="005B5A27">
          <w:rPr>
            <w:rFonts w:ascii="Calibri" w:eastAsia="Calibri" w:hAnsi="Calibri" w:cs="Calibri"/>
            <w:sz w:val="22"/>
            <w:szCs w:val="22"/>
          </w:rPr>
          <w:t xml:space="preserve"> normative </w:t>
        </w:r>
        <w:proofErr w:type="spellStart"/>
        <w:r w:rsidR="005B5A27">
          <w:rPr>
            <w:rFonts w:ascii="Calibri" w:eastAsia="Calibri" w:hAnsi="Calibri" w:cs="Calibri"/>
            <w:sz w:val="22"/>
            <w:szCs w:val="22"/>
          </w:rPr>
          <w:t>conformity</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includes</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both</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these</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mechanisms</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or</w:t>
        </w:r>
        <w:proofErr w:type="spellEnd"/>
        <w:r w:rsidR="005B5A27">
          <w:rPr>
            <w:rFonts w:ascii="Calibri" w:eastAsia="Calibri" w:hAnsi="Calibri" w:cs="Calibri"/>
            <w:sz w:val="22"/>
            <w:szCs w:val="22"/>
          </w:rPr>
          <w:t xml:space="preserve"> just </w:t>
        </w:r>
        <w:proofErr w:type="spellStart"/>
        <w:r w:rsidR="005B5A27">
          <w:rPr>
            <w:rFonts w:ascii="Calibri" w:eastAsia="Calibri" w:hAnsi="Calibri" w:cs="Calibri"/>
            <w:sz w:val="22"/>
            <w:szCs w:val="22"/>
          </w:rPr>
          <w:t>the</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latter</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conforming</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because</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of</w:t>
        </w:r>
        <w:proofErr w:type="spellEnd"/>
        <w:r w:rsidR="005B5A27">
          <w:rPr>
            <w:rFonts w:ascii="Calibri" w:eastAsia="Calibri" w:hAnsi="Calibri" w:cs="Calibri"/>
            <w:sz w:val="22"/>
            <w:szCs w:val="22"/>
          </w:rPr>
          <w:t xml:space="preserve"> an </w:t>
        </w:r>
        <w:proofErr w:type="spellStart"/>
        <w:r w:rsidR="005B5A27">
          <w:rPr>
            <w:rFonts w:ascii="Calibri" w:eastAsia="Calibri" w:hAnsi="Calibri" w:cs="Calibri"/>
            <w:sz w:val="22"/>
            <w:szCs w:val="22"/>
          </w:rPr>
          <w:t>evolved</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intrinsic</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drive</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to</w:t>
        </w:r>
        <w:proofErr w:type="spellEnd"/>
        <w:r w:rsidR="005B5A27">
          <w:rPr>
            <w:rFonts w:ascii="Calibri" w:eastAsia="Calibri" w:hAnsi="Calibri" w:cs="Calibri"/>
            <w:sz w:val="22"/>
            <w:szCs w:val="22"/>
          </w:rPr>
          <w:t xml:space="preserve"> do so, e.g., </w:t>
        </w:r>
        <w:proofErr w:type="spellStart"/>
        <w:r w:rsidR="005B5A27">
          <w:rPr>
            <w:rFonts w:ascii="Calibri" w:eastAsia="Calibri" w:hAnsi="Calibri" w:cs="Calibri"/>
            <w:sz w:val="22"/>
            <w:szCs w:val="22"/>
          </w:rPr>
          <w:t>self-esteem</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concerns</w:t>
        </w:r>
        <w:proofErr w:type="spellEnd"/>
        <w:r w:rsidR="005B5A27">
          <w:rPr>
            <w:rFonts w:ascii="Calibri" w:eastAsia="Calibri" w:hAnsi="Calibri" w:cs="Calibri"/>
            <w:sz w:val="22"/>
            <w:szCs w:val="22"/>
          </w:rPr>
          <w:t>)</w:t>
        </w:r>
      </w:ins>
    </w:p>
    <w:p w14:paraId="0000001F" w14:textId="304BD274" w:rsidR="00784C4E" w:rsidRPr="00DB4661" w:rsidRDefault="00697658" w:rsidP="00FD7756">
      <w:pPr>
        <w:pBdr>
          <w:top w:val="nil"/>
          <w:left w:val="nil"/>
          <w:bottom w:val="nil"/>
          <w:right w:val="nil"/>
          <w:between w:val="nil"/>
        </w:pBdr>
        <w:ind w:firstLine="340"/>
        <w:jc w:val="both"/>
        <w:rPr>
          <w:rFonts w:asciiTheme="minorHAnsi" w:eastAsia="Arial" w:hAnsiTheme="minorHAnsi" w:cstheme="minorHAnsi"/>
          <w:i/>
          <w:color w:val="000000"/>
          <w:sz w:val="22"/>
          <w:szCs w:val="22"/>
          <w:lang w:val="en-GB"/>
        </w:rPr>
      </w:pPr>
      <w:r w:rsidRPr="00DB4661">
        <w:rPr>
          <w:rFonts w:asciiTheme="minorHAnsi" w:eastAsia="Arial" w:hAnsiTheme="minorHAnsi" w:cstheme="minorHAnsi"/>
          <w:color w:val="000000"/>
          <w:sz w:val="22"/>
          <w:szCs w:val="22"/>
          <w:lang w:val="en-GB"/>
        </w:rPr>
        <w:t xml:space="preserve">But Deutsch &amp; Gerard described another driver of majority-following: informational social influence (sometimes also called </w:t>
      </w:r>
      <w:r w:rsidRPr="00DB4661">
        <w:rPr>
          <w:rFonts w:asciiTheme="minorHAnsi" w:eastAsia="Arial" w:hAnsiTheme="minorHAnsi" w:cstheme="minorHAnsi"/>
          <w:i/>
          <w:color w:val="000000"/>
          <w:sz w:val="22"/>
          <w:szCs w:val="22"/>
          <w:lang w:val="en-GB"/>
        </w:rPr>
        <w:t xml:space="preserve">instrumental </w:t>
      </w:r>
      <w:r w:rsidRPr="00DB4661">
        <w:rPr>
          <w:rFonts w:asciiTheme="minorHAnsi" w:eastAsia="Arial" w:hAnsiTheme="minorHAnsi" w:cstheme="minorHAnsi"/>
          <w:color w:val="000000"/>
          <w:sz w:val="22"/>
          <w:szCs w:val="22"/>
          <w:lang w:val="en-GB"/>
        </w:rPr>
        <w:t xml:space="preserve">conformity, cf. Burdett </w:t>
      </w:r>
      <w:r w:rsidRPr="00DB4661">
        <w:rPr>
          <w:rFonts w:asciiTheme="minorHAnsi" w:eastAsia="Arial" w:hAnsiTheme="minorHAnsi" w:cstheme="minorHAnsi"/>
          <w:i/>
          <w:color w:val="000000"/>
          <w:sz w:val="22"/>
          <w:szCs w:val="22"/>
          <w:lang w:val="en-GB"/>
        </w:rPr>
        <w:t>et al.</w:t>
      </w:r>
      <w:r w:rsidRPr="00DB4661">
        <w:rPr>
          <w:rFonts w:asciiTheme="minorHAnsi" w:eastAsia="Arial" w:hAnsiTheme="minorHAnsi" w:cstheme="minorHAnsi"/>
          <w:color w:val="000000"/>
          <w:sz w:val="22"/>
          <w:szCs w:val="22"/>
          <w:lang w:val="en-GB"/>
        </w:rPr>
        <w:t>, 2016). In this case, the behaviour of the majority does not define a norm, but instead it reveals useful information about the environment. Take the example of durian, a tropical fruit with a distinctly unpleasant smell which is widely popular in South-</w:t>
      </w:r>
      <w:r w:rsidRPr="00DB4661">
        <w:rPr>
          <w:rFonts w:asciiTheme="minorHAnsi" w:eastAsia="Arial" w:hAnsiTheme="minorHAnsi" w:cstheme="minorHAnsi"/>
          <w:color w:val="000000"/>
          <w:sz w:val="22"/>
          <w:szCs w:val="22"/>
          <w:lang w:val="en-GB"/>
        </w:rPr>
        <w:lastRenderedPageBreak/>
        <w:t xml:space="preserve">east Asia. The naïve tourist might be willing to try it </w:t>
      </w:r>
      <w:proofErr w:type="gramStart"/>
      <w:r w:rsidRPr="00DB4661">
        <w:rPr>
          <w:rFonts w:asciiTheme="minorHAnsi" w:eastAsia="Arial" w:hAnsiTheme="minorHAnsi" w:cstheme="minorHAnsi"/>
          <w:color w:val="000000"/>
          <w:sz w:val="22"/>
          <w:szCs w:val="22"/>
          <w:lang w:val="en-GB"/>
        </w:rPr>
        <w:t>in spite of</w:t>
      </w:r>
      <w:proofErr w:type="gramEnd"/>
      <w:r w:rsidRPr="00DB4661">
        <w:rPr>
          <w:rFonts w:asciiTheme="minorHAnsi" w:eastAsia="Arial" w:hAnsiTheme="minorHAnsi" w:cstheme="minorHAnsi"/>
          <w:color w:val="000000"/>
          <w:sz w:val="22"/>
          <w:szCs w:val="22"/>
          <w:lang w:val="en-GB"/>
        </w:rPr>
        <w:t xml:space="preserve"> the stench, not for fear of social sanctions if he or she does not, but rather because he or she can </w:t>
      </w:r>
      <w:r w:rsidRPr="00DB4661">
        <w:rPr>
          <w:rFonts w:asciiTheme="minorHAnsi" w:eastAsia="Arial" w:hAnsiTheme="minorHAnsi" w:cstheme="minorHAnsi"/>
          <w:i/>
          <w:color w:val="000000"/>
          <w:sz w:val="22"/>
          <w:szCs w:val="22"/>
          <w:lang w:val="en-GB"/>
        </w:rPr>
        <w:t>infer</w:t>
      </w:r>
      <w:r w:rsidRPr="00DB4661">
        <w:rPr>
          <w:rFonts w:asciiTheme="minorHAnsi" w:eastAsia="Arial" w:hAnsiTheme="minorHAnsi" w:cstheme="minorHAnsi"/>
          <w:color w:val="000000"/>
          <w:sz w:val="22"/>
          <w:szCs w:val="22"/>
          <w:lang w:val="en-GB"/>
        </w:rPr>
        <w:t xml:space="preserve"> from observing the majority behaviour that the fruit is actually palatable.</w:t>
      </w:r>
      <w:ins w:id="92" w:author="Sabine Noebel" w:date="2022-02-28T09:49:00Z">
        <w:r w:rsidR="005B5A27">
          <w:rPr>
            <w:rFonts w:asciiTheme="minorHAnsi" w:eastAsia="Arial" w:hAnsiTheme="minorHAnsi" w:cstheme="minorHAnsi"/>
            <w:color w:val="000000"/>
            <w:sz w:val="22"/>
            <w:szCs w:val="22"/>
            <w:lang w:val="en-GB"/>
          </w:rPr>
          <w:t xml:space="preserve"> </w:t>
        </w:r>
        <w:r w:rsidR="005B5A27">
          <w:rPr>
            <w:rFonts w:ascii="Calibri" w:eastAsia="Calibri" w:hAnsi="Calibri" w:cs="Calibri"/>
            <w:color w:val="000000"/>
            <w:sz w:val="22"/>
            <w:szCs w:val="22"/>
          </w:rPr>
          <w:t xml:space="preserve">As </w:t>
        </w:r>
        <w:proofErr w:type="spellStart"/>
        <w:r w:rsidR="005B5A27">
          <w:rPr>
            <w:rFonts w:ascii="Calibri" w:eastAsia="Calibri" w:hAnsi="Calibri" w:cs="Calibri"/>
            <w:color w:val="000000"/>
            <w:sz w:val="22"/>
            <w:szCs w:val="22"/>
          </w:rPr>
          <w:t>pointed</w:t>
        </w:r>
        <w:proofErr w:type="spellEnd"/>
        <w:r w:rsidR="005B5A27">
          <w:rPr>
            <w:rFonts w:ascii="Calibri" w:eastAsia="Calibri" w:hAnsi="Calibri" w:cs="Calibri"/>
            <w:color w:val="000000"/>
            <w:sz w:val="22"/>
            <w:szCs w:val="22"/>
          </w:rPr>
          <w:t xml:space="preserve"> o</w:t>
        </w:r>
        <w:r w:rsidR="005B5A27">
          <w:rPr>
            <w:rFonts w:ascii="Calibri" w:eastAsia="Calibri" w:hAnsi="Calibri" w:cs="Calibri"/>
            <w:color w:val="222222"/>
            <w:sz w:val="22"/>
            <w:szCs w:val="22"/>
          </w:rPr>
          <w:t xml:space="preserve">ut </w:t>
        </w:r>
        <w:proofErr w:type="spellStart"/>
        <w:r w:rsidR="005B5A27">
          <w:rPr>
            <w:rFonts w:ascii="Calibri" w:eastAsia="Calibri" w:hAnsi="Calibri" w:cs="Calibri"/>
            <w:color w:val="222222"/>
            <w:sz w:val="22"/>
            <w:szCs w:val="22"/>
          </w:rPr>
          <w:t>by</w:t>
        </w:r>
        <w:proofErr w:type="spellEnd"/>
        <w:r w:rsidR="005B5A27">
          <w:rPr>
            <w:rFonts w:ascii="Calibri" w:eastAsia="Calibri" w:hAnsi="Calibri" w:cs="Calibri"/>
            <w:color w:val="222222"/>
            <w:sz w:val="22"/>
            <w:szCs w:val="22"/>
          </w:rPr>
          <w:t xml:space="preserve"> </w:t>
        </w:r>
        <w:proofErr w:type="spellStart"/>
        <w:r w:rsidR="005B5A27">
          <w:rPr>
            <w:rFonts w:ascii="Calibri" w:eastAsia="Calibri" w:hAnsi="Calibri" w:cs="Calibri"/>
            <w:color w:val="222222"/>
            <w:sz w:val="22"/>
            <w:szCs w:val="22"/>
          </w:rPr>
          <w:t>Cialdini</w:t>
        </w:r>
        <w:proofErr w:type="spellEnd"/>
        <w:r w:rsidR="005B5A27">
          <w:rPr>
            <w:rFonts w:ascii="Calibri" w:eastAsia="Calibri" w:hAnsi="Calibri" w:cs="Calibri"/>
            <w:color w:val="222222"/>
            <w:sz w:val="22"/>
            <w:szCs w:val="22"/>
          </w:rPr>
          <w:t xml:space="preserve"> &amp; Goldstein (2004) </w:t>
        </w:r>
        <w:proofErr w:type="spellStart"/>
        <w:r w:rsidR="005B5A27">
          <w:rPr>
            <w:rFonts w:ascii="Calibri" w:eastAsia="Calibri" w:hAnsi="Calibri" w:cs="Calibri"/>
            <w:color w:val="222222"/>
            <w:sz w:val="22"/>
            <w:szCs w:val="22"/>
          </w:rPr>
          <w:t>however</w:t>
        </w:r>
        <w:proofErr w:type="spellEnd"/>
        <w:r w:rsidR="005B5A27">
          <w:rPr>
            <w:rFonts w:ascii="Calibri" w:eastAsia="Calibri" w:hAnsi="Calibri" w:cs="Calibri"/>
            <w:color w:val="222222"/>
            <w:sz w:val="22"/>
            <w:szCs w:val="22"/>
          </w:rPr>
          <w:t xml:space="preserve">, </w:t>
        </w:r>
        <w:proofErr w:type="spellStart"/>
        <w:r w:rsidR="005B5A27">
          <w:rPr>
            <w:rFonts w:ascii="Calibri" w:eastAsia="Calibri" w:hAnsi="Calibri" w:cs="Calibri"/>
            <w:color w:val="222222"/>
            <w:sz w:val="22"/>
            <w:szCs w:val="22"/>
          </w:rPr>
          <w:t>informational</w:t>
        </w:r>
        <w:proofErr w:type="spellEnd"/>
        <w:r w:rsidR="005B5A27">
          <w:rPr>
            <w:rFonts w:ascii="Calibri" w:eastAsia="Calibri" w:hAnsi="Calibri" w:cs="Calibri"/>
            <w:color w:val="222222"/>
            <w:sz w:val="22"/>
            <w:szCs w:val="22"/>
          </w:rPr>
          <w:t xml:space="preserve"> and normative </w:t>
        </w:r>
        <w:proofErr w:type="spellStart"/>
        <w:r w:rsidR="005B5A27">
          <w:rPr>
            <w:rFonts w:ascii="Calibri" w:eastAsia="Calibri" w:hAnsi="Calibri" w:cs="Calibri"/>
            <w:color w:val="222222"/>
            <w:sz w:val="22"/>
            <w:szCs w:val="22"/>
          </w:rPr>
          <w:t>conformity</w:t>
        </w:r>
        <w:proofErr w:type="spellEnd"/>
        <w:r w:rsidR="005B5A27">
          <w:rPr>
            <w:rFonts w:ascii="Calibri" w:eastAsia="Calibri" w:hAnsi="Calibri" w:cs="Calibri"/>
            <w:color w:val="222222"/>
            <w:sz w:val="22"/>
            <w:szCs w:val="22"/>
          </w:rPr>
          <w:t xml:space="preserve"> </w:t>
        </w:r>
        <w:proofErr w:type="spellStart"/>
        <w:r w:rsidR="005B5A27">
          <w:rPr>
            <w:rFonts w:ascii="Calibri" w:eastAsia="Calibri" w:hAnsi="Calibri" w:cs="Calibri"/>
            <w:color w:val="222222"/>
            <w:sz w:val="22"/>
            <w:szCs w:val="22"/>
          </w:rPr>
          <w:t>are</w:t>
        </w:r>
        <w:proofErr w:type="spellEnd"/>
        <w:r w:rsidR="005B5A27">
          <w:rPr>
            <w:rFonts w:ascii="Calibri" w:eastAsia="Calibri" w:hAnsi="Calibri" w:cs="Calibri"/>
            <w:color w:val="222222"/>
            <w:sz w:val="22"/>
            <w:szCs w:val="22"/>
          </w:rPr>
          <w:t xml:space="preserve"> </w:t>
        </w:r>
        <w:proofErr w:type="spellStart"/>
        <w:r w:rsidR="005B5A27">
          <w:rPr>
            <w:rFonts w:ascii="Calibri" w:eastAsia="Calibri" w:hAnsi="Calibri" w:cs="Calibri"/>
            <w:color w:val="222222"/>
            <w:sz w:val="22"/>
            <w:szCs w:val="22"/>
          </w:rPr>
          <w:t>actually</w:t>
        </w:r>
        <w:proofErr w:type="spellEnd"/>
        <w:r w:rsidR="005B5A27">
          <w:rPr>
            <w:rFonts w:ascii="Calibri" w:eastAsia="Calibri" w:hAnsi="Calibri" w:cs="Calibri"/>
            <w:color w:val="222222"/>
            <w:sz w:val="22"/>
            <w:szCs w:val="22"/>
          </w:rPr>
          <w:t xml:space="preserve"> </w:t>
        </w:r>
        <w:proofErr w:type="spellStart"/>
        <w:r w:rsidR="005B5A27">
          <w:rPr>
            <w:rFonts w:ascii="Calibri" w:eastAsia="Calibri" w:hAnsi="Calibri" w:cs="Calibri"/>
            <w:color w:val="222222"/>
            <w:sz w:val="22"/>
            <w:szCs w:val="22"/>
          </w:rPr>
          <w:t>interrelated</w:t>
        </w:r>
        <w:proofErr w:type="spellEnd"/>
        <w:r w:rsidR="005B5A27">
          <w:rPr>
            <w:rFonts w:ascii="Calibri" w:eastAsia="Calibri" w:hAnsi="Calibri" w:cs="Calibri"/>
            <w:color w:val="222222"/>
            <w:sz w:val="22"/>
            <w:szCs w:val="22"/>
          </w:rPr>
          <w:t xml:space="preserve"> – </w:t>
        </w:r>
        <w:proofErr w:type="spellStart"/>
        <w:r w:rsidR="005B5A27">
          <w:rPr>
            <w:rFonts w:ascii="Calibri" w:eastAsia="Calibri" w:hAnsi="Calibri" w:cs="Calibri"/>
            <w:color w:val="222222"/>
            <w:sz w:val="22"/>
            <w:szCs w:val="22"/>
          </w:rPr>
          <w:t>for</w:t>
        </w:r>
        <w:proofErr w:type="spellEnd"/>
        <w:r w:rsidR="005B5A27">
          <w:rPr>
            <w:rFonts w:ascii="Calibri" w:eastAsia="Calibri" w:hAnsi="Calibri" w:cs="Calibri"/>
            <w:color w:val="222222"/>
            <w:sz w:val="22"/>
            <w:szCs w:val="22"/>
          </w:rPr>
          <w:t xml:space="preserve"> </w:t>
        </w:r>
        <w:proofErr w:type="spellStart"/>
        <w:r w:rsidR="005B5A27">
          <w:rPr>
            <w:rFonts w:ascii="Calibri" w:eastAsia="Calibri" w:hAnsi="Calibri" w:cs="Calibri"/>
            <w:color w:val="222222"/>
            <w:sz w:val="22"/>
            <w:szCs w:val="22"/>
          </w:rPr>
          <w:t>instance</w:t>
        </w:r>
        <w:proofErr w:type="spellEnd"/>
        <w:r w:rsidR="005B5A27">
          <w:rPr>
            <w:rFonts w:ascii="Calibri" w:eastAsia="Calibri" w:hAnsi="Calibri" w:cs="Calibri"/>
            <w:color w:val="222222"/>
            <w:sz w:val="22"/>
            <w:szCs w:val="22"/>
          </w:rPr>
          <w:t xml:space="preserve">, </w:t>
        </w:r>
        <w:proofErr w:type="spellStart"/>
        <w:r w:rsidR="005B5A27">
          <w:rPr>
            <w:rFonts w:ascii="Calibri" w:eastAsia="Calibri" w:hAnsi="Calibri" w:cs="Calibri"/>
            <w:color w:val="222222"/>
            <w:sz w:val="22"/>
            <w:szCs w:val="22"/>
          </w:rPr>
          <w:t>from</w:t>
        </w:r>
        <w:proofErr w:type="spellEnd"/>
        <w:r w:rsidR="005B5A27">
          <w:rPr>
            <w:rFonts w:ascii="Calibri" w:eastAsia="Calibri" w:hAnsi="Calibri" w:cs="Calibri"/>
            <w:color w:val="222222"/>
            <w:sz w:val="22"/>
            <w:szCs w:val="22"/>
          </w:rPr>
          <w:t xml:space="preserve"> </w:t>
        </w:r>
        <w:proofErr w:type="spellStart"/>
        <w:r w:rsidR="005B5A27">
          <w:rPr>
            <w:rFonts w:ascii="Calibri" w:eastAsia="Calibri" w:hAnsi="Calibri" w:cs="Calibri"/>
            <w:color w:val="222222"/>
            <w:sz w:val="22"/>
            <w:szCs w:val="22"/>
          </w:rPr>
          <w:t>these</w:t>
        </w:r>
        <w:proofErr w:type="spellEnd"/>
        <w:r w:rsidR="005B5A27">
          <w:rPr>
            <w:rFonts w:ascii="Calibri" w:eastAsia="Calibri" w:hAnsi="Calibri" w:cs="Calibri"/>
            <w:color w:val="222222"/>
            <w:sz w:val="22"/>
            <w:szCs w:val="22"/>
          </w:rPr>
          <w:t xml:space="preserve"> </w:t>
        </w:r>
        <w:proofErr w:type="spellStart"/>
        <w:r w:rsidR="005B5A27">
          <w:rPr>
            <w:rFonts w:ascii="Calibri" w:eastAsia="Calibri" w:hAnsi="Calibri" w:cs="Calibri"/>
            <w:color w:val="222222"/>
            <w:sz w:val="22"/>
            <w:szCs w:val="22"/>
          </w:rPr>
          <w:t>definitions</w:t>
        </w:r>
        <w:proofErr w:type="spellEnd"/>
        <w:r w:rsidR="005B5A27">
          <w:rPr>
            <w:rFonts w:ascii="Calibri" w:eastAsia="Calibri" w:hAnsi="Calibri" w:cs="Calibri"/>
            <w:color w:val="222222"/>
            <w:sz w:val="22"/>
            <w:szCs w:val="22"/>
          </w:rPr>
          <w:t xml:space="preserve"> </w:t>
        </w:r>
        <w:proofErr w:type="spellStart"/>
        <w:r w:rsidR="005B5A27">
          <w:rPr>
            <w:rFonts w:ascii="Calibri" w:eastAsia="Calibri" w:hAnsi="Calibri" w:cs="Calibri"/>
            <w:color w:val="222222"/>
            <w:sz w:val="22"/>
            <w:szCs w:val="22"/>
          </w:rPr>
          <w:t>it</w:t>
        </w:r>
        <w:proofErr w:type="spellEnd"/>
        <w:r w:rsidR="005B5A27">
          <w:rPr>
            <w:rFonts w:ascii="Calibri" w:eastAsia="Calibri" w:hAnsi="Calibri" w:cs="Calibri"/>
            <w:color w:val="222222"/>
            <w:sz w:val="22"/>
            <w:szCs w:val="22"/>
          </w:rPr>
          <w:t xml:space="preserve"> </w:t>
        </w:r>
        <w:proofErr w:type="spellStart"/>
        <w:r w:rsidR="005B5A27">
          <w:rPr>
            <w:rFonts w:ascii="Calibri" w:eastAsia="Calibri" w:hAnsi="Calibri" w:cs="Calibri"/>
            <w:color w:val="222222"/>
            <w:sz w:val="22"/>
            <w:szCs w:val="22"/>
          </w:rPr>
          <w:t>is</w:t>
        </w:r>
        <w:proofErr w:type="spellEnd"/>
        <w:r w:rsidR="005B5A27">
          <w:rPr>
            <w:rFonts w:ascii="Calibri" w:eastAsia="Calibri" w:hAnsi="Calibri" w:cs="Calibri"/>
            <w:color w:val="222222"/>
            <w:sz w:val="22"/>
            <w:szCs w:val="22"/>
          </w:rPr>
          <w:t xml:space="preserve"> </w:t>
        </w:r>
        <w:proofErr w:type="spellStart"/>
        <w:r w:rsidR="005B5A27">
          <w:rPr>
            <w:rFonts w:ascii="Calibri" w:eastAsia="Calibri" w:hAnsi="Calibri" w:cs="Calibri"/>
            <w:color w:val="222222"/>
            <w:sz w:val="22"/>
            <w:szCs w:val="22"/>
          </w:rPr>
          <w:t>unclear</w:t>
        </w:r>
        <w:proofErr w:type="spellEnd"/>
        <w:r w:rsidR="005B5A27">
          <w:rPr>
            <w:rFonts w:ascii="Calibri" w:eastAsia="Calibri" w:hAnsi="Calibri" w:cs="Calibri"/>
            <w:color w:val="222222"/>
            <w:sz w:val="22"/>
            <w:szCs w:val="22"/>
          </w:rPr>
          <w:t xml:space="preserve"> </w:t>
        </w:r>
        <w:proofErr w:type="spellStart"/>
        <w:r w:rsidR="005B5A27">
          <w:rPr>
            <w:rFonts w:ascii="Calibri" w:eastAsia="Calibri" w:hAnsi="Calibri" w:cs="Calibri"/>
            <w:color w:val="222222"/>
            <w:sz w:val="22"/>
            <w:szCs w:val="22"/>
          </w:rPr>
          <w:t>whether</w:t>
        </w:r>
        <w:proofErr w:type="spellEnd"/>
        <w:r w:rsidR="005B5A27">
          <w:rPr>
            <w:rFonts w:ascii="Calibri" w:eastAsia="Calibri" w:hAnsi="Calibri" w:cs="Calibri"/>
            <w:color w:val="222222"/>
            <w:sz w:val="22"/>
            <w:szCs w:val="22"/>
          </w:rPr>
          <w:t xml:space="preserve"> an individual </w:t>
        </w:r>
        <w:proofErr w:type="spellStart"/>
        <w:r w:rsidR="005B5A27">
          <w:rPr>
            <w:rFonts w:ascii="Calibri" w:eastAsia="Calibri" w:hAnsi="Calibri" w:cs="Calibri"/>
            <w:color w:val="222222"/>
            <w:sz w:val="22"/>
            <w:szCs w:val="22"/>
          </w:rPr>
          <w:t>using</w:t>
        </w:r>
        <w:proofErr w:type="spellEnd"/>
        <w:r w:rsidR="005B5A27">
          <w:rPr>
            <w:rFonts w:ascii="Calibri" w:eastAsia="Calibri" w:hAnsi="Calibri" w:cs="Calibri"/>
            <w:color w:val="222222"/>
            <w:sz w:val="22"/>
            <w:szCs w:val="22"/>
          </w:rPr>
          <w:t xml:space="preserve"> social </w:t>
        </w:r>
        <w:proofErr w:type="spellStart"/>
        <w:r w:rsidR="005B5A27">
          <w:rPr>
            <w:rFonts w:ascii="Calibri" w:eastAsia="Calibri" w:hAnsi="Calibri" w:cs="Calibri"/>
            <w:color w:val="222222"/>
            <w:sz w:val="22"/>
            <w:szCs w:val="22"/>
          </w:rPr>
          <w:t>information</w:t>
        </w:r>
        <w:proofErr w:type="spellEnd"/>
        <w:r w:rsidR="005B5A27">
          <w:rPr>
            <w:rFonts w:ascii="Calibri" w:eastAsia="Calibri" w:hAnsi="Calibri" w:cs="Calibri"/>
            <w:color w:val="222222"/>
            <w:sz w:val="22"/>
            <w:szCs w:val="22"/>
          </w:rPr>
          <w:t xml:space="preserve"> </w:t>
        </w:r>
        <w:proofErr w:type="spellStart"/>
        <w:r w:rsidR="005B5A27">
          <w:rPr>
            <w:rFonts w:ascii="Calibri" w:eastAsia="Calibri" w:hAnsi="Calibri" w:cs="Calibri"/>
            <w:color w:val="222222"/>
            <w:sz w:val="22"/>
            <w:szCs w:val="22"/>
          </w:rPr>
          <w:t>to</w:t>
        </w:r>
        <w:proofErr w:type="spellEnd"/>
        <w:r w:rsidR="005B5A27">
          <w:rPr>
            <w:rFonts w:ascii="Calibri" w:eastAsia="Calibri" w:hAnsi="Calibri" w:cs="Calibri"/>
            <w:color w:val="222222"/>
            <w:sz w:val="22"/>
            <w:szCs w:val="22"/>
          </w:rPr>
          <w:t xml:space="preserve"> </w:t>
        </w:r>
        <w:proofErr w:type="spellStart"/>
        <w:r w:rsidR="005B5A27">
          <w:rPr>
            <w:rFonts w:ascii="Calibri" w:eastAsia="Calibri" w:hAnsi="Calibri" w:cs="Calibri"/>
            <w:color w:val="222222"/>
            <w:sz w:val="22"/>
            <w:szCs w:val="22"/>
          </w:rPr>
          <w:t>navigate</w:t>
        </w:r>
        <w:proofErr w:type="spellEnd"/>
        <w:r w:rsidR="005B5A27">
          <w:rPr>
            <w:rFonts w:ascii="Calibri" w:eastAsia="Calibri" w:hAnsi="Calibri" w:cs="Calibri"/>
            <w:color w:val="222222"/>
            <w:sz w:val="22"/>
            <w:szCs w:val="22"/>
          </w:rPr>
          <w:t xml:space="preserve"> a social </w:t>
        </w:r>
        <w:proofErr w:type="spellStart"/>
        <w:r w:rsidR="005B5A27">
          <w:rPr>
            <w:rFonts w:ascii="Calibri" w:eastAsia="Calibri" w:hAnsi="Calibri" w:cs="Calibri"/>
            <w:color w:val="222222"/>
            <w:sz w:val="22"/>
            <w:szCs w:val="22"/>
          </w:rPr>
          <w:t>environment</w:t>
        </w:r>
        <w:proofErr w:type="spellEnd"/>
        <w:r w:rsidR="005B5A27">
          <w:rPr>
            <w:rFonts w:ascii="Calibri" w:eastAsia="Calibri" w:hAnsi="Calibri" w:cs="Calibri"/>
            <w:color w:val="222222"/>
            <w:sz w:val="22"/>
            <w:szCs w:val="22"/>
          </w:rPr>
          <w:t xml:space="preserve"> (e.g., </w:t>
        </w:r>
        <w:proofErr w:type="spellStart"/>
        <w:r w:rsidR="005B5A27">
          <w:rPr>
            <w:rFonts w:ascii="Calibri" w:eastAsia="Calibri" w:hAnsi="Calibri" w:cs="Calibri"/>
            <w:color w:val="222222"/>
            <w:sz w:val="22"/>
            <w:szCs w:val="22"/>
          </w:rPr>
          <w:t>to</w:t>
        </w:r>
        <w:proofErr w:type="spellEnd"/>
        <w:r w:rsidR="005B5A27">
          <w:rPr>
            <w:rFonts w:ascii="Calibri" w:eastAsia="Calibri" w:hAnsi="Calibri" w:cs="Calibri"/>
            <w:color w:val="222222"/>
            <w:sz w:val="22"/>
            <w:szCs w:val="22"/>
          </w:rPr>
          <w:t xml:space="preserve"> </w:t>
        </w:r>
        <w:proofErr w:type="spellStart"/>
        <w:r w:rsidR="005B5A27">
          <w:rPr>
            <w:rFonts w:ascii="Calibri" w:eastAsia="Calibri" w:hAnsi="Calibri" w:cs="Calibri"/>
            <w:color w:val="222222"/>
            <w:sz w:val="22"/>
            <w:szCs w:val="22"/>
          </w:rPr>
          <w:t>avoid</w:t>
        </w:r>
        <w:proofErr w:type="spellEnd"/>
        <w:r w:rsidR="005B5A27">
          <w:rPr>
            <w:rFonts w:ascii="Calibri" w:eastAsia="Calibri" w:hAnsi="Calibri" w:cs="Calibri"/>
            <w:color w:val="222222"/>
            <w:sz w:val="22"/>
            <w:szCs w:val="22"/>
          </w:rPr>
          <w:t xml:space="preserve"> </w:t>
        </w:r>
        <w:proofErr w:type="spellStart"/>
        <w:r w:rsidR="005B5A27">
          <w:rPr>
            <w:rFonts w:ascii="Calibri" w:eastAsia="Calibri" w:hAnsi="Calibri" w:cs="Calibri"/>
            <w:color w:val="222222"/>
            <w:sz w:val="22"/>
            <w:szCs w:val="22"/>
          </w:rPr>
          <w:t>punishment</w:t>
        </w:r>
        <w:proofErr w:type="spellEnd"/>
        <w:r w:rsidR="005B5A27">
          <w:rPr>
            <w:rFonts w:ascii="Calibri" w:eastAsia="Calibri" w:hAnsi="Calibri" w:cs="Calibri"/>
            <w:color w:val="222222"/>
            <w:sz w:val="22"/>
            <w:szCs w:val="22"/>
          </w:rPr>
          <w:t xml:space="preserve">) </w:t>
        </w:r>
        <w:proofErr w:type="spellStart"/>
        <w:r w:rsidR="005B5A27">
          <w:rPr>
            <w:rFonts w:ascii="Calibri" w:eastAsia="Calibri" w:hAnsi="Calibri" w:cs="Calibri"/>
            <w:color w:val="222222"/>
            <w:sz w:val="22"/>
            <w:szCs w:val="22"/>
          </w:rPr>
          <w:t>is</w:t>
        </w:r>
        <w:proofErr w:type="spellEnd"/>
        <w:r w:rsidR="005B5A27">
          <w:rPr>
            <w:rFonts w:ascii="Calibri" w:eastAsia="Calibri" w:hAnsi="Calibri" w:cs="Calibri"/>
            <w:color w:val="222222"/>
            <w:sz w:val="22"/>
            <w:szCs w:val="22"/>
          </w:rPr>
          <w:t xml:space="preserve"> an </w:t>
        </w:r>
        <w:proofErr w:type="spellStart"/>
        <w:r w:rsidR="005B5A27">
          <w:rPr>
            <w:rFonts w:ascii="Calibri" w:eastAsia="Calibri" w:hAnsi="Calibri" w:cs="Calibri"/>
            <w:color w:val="222222"/>
            <w:sz w:val="22"/>
            <w:szCs w:val="22"/>
          </w:rPr>
          <w:t>example</w:t>
        </w:r>
        <w:proofErr w:type="spellEnd"/>
        <w:r w:rsidR="005B5A27">
          <w:rPr>
            <w:rFonts w:ascii="Calibri" w:eastAsia="Calibri" w:hAnsi="Calibri" w:cs="Calibri"/>
            <w:color w:val="222222"/>
            <w:sz w:val="22"/>
            <w:szCs w:val="22"/>
          </w:rPr>
          <w:t xml:space="preserve"> </w:t>
        </w:r>
        <w:proofErr w:type="spellStart"/>
        <w:r w:rsidR="005B5A27">
          <w:rPr>
            <w:rFonts w:ascii="Calibri" w:eastAsia="Calibri" w:hAnsi="Calibri" w:cs="Calibri"/>
            <w:color w:val="222222"/>
            <w:sz w:val="22"/>
            <w:szCs w:val="22"/>
          </w:rPr>
          <w:t>of</w:t>
        </w:r>
        <w:proofErr w:type="spellEnd"/>
        <w:r w:rsidR="005B5A27">
          <w:rPr>
            <w:rFonts w:ascii="Calibri" w:eastAsia="Calibri" w:hAnsi="Calibri" w:cs="Calibri"/>
            <w:color w:val="222222"/>
            <w:sz w:val="22"/>
            <w:szCs w:val="22"/>
          </w:rPr>
          <w:t xml:space="preserve"> normative </w:t>
        </w:r>
        <w:proofErr w:type="spellStart"/>
        <w:r w:rsidR="005B5A27">
          <w:rPr>
            <w:rFonts w:ascii="Calibri" w:eastAsia="Calibri" w:hAnsi="Calibri" w:cs="Calibri"/>
            <w:color w:val="222222"/>
            <w:sz w:val="22"/>
            <w:szCs w:val="22"/>
          </w:rPr>
          <w:t>of</w:t>
        </w:r>
        <w:proofErr w:type="spellEnd"/>
        <w:r w:rsidR="005B5A27">
          <w:rPr>
            <w:rFonts w:ascii="Calibri" w:eastAsia="Calibri" w:hAnsi="Calibri" w:cs="Calibri"/>
            <w:color w:val="222222"/>
            <w:sz w:val="22"/>
            <w:szCs w:val="22"/>
          </w:rPr>
          <w:t xml:space="preserve"> </w:t>
        </w:r>
        <w:proofErr w:type="spellStart"/>
        <w:r w:rsidR="005B5A27">
          <w:rPr>
            <w:rFonts w:ascii="Calibri" w:eastAsia="Calibri" w:hAnsi="Calibri" w:cs="Calibri"/>
            <w:color w:val="222222"/>
            <w:sz w:val="22"/>
            <w:szCs w:val="22"/>
          </w:rPr>
          <w:t>informational</w:t>
        </w:r>
        <w:proofErr w:type="spellEnd"/>
        <w:r w:rsidR="005B5A27">
          <w:rPr>
            <w:rFonts w:ascii="Calibri" w:eastAsia="Calibri" w:hAnsi="Calibri" w:cs="Calibri"/>
            <w:color w:val="222222"/>
            <w:sz w:val="22"/>
            <w:szCs w:val="22"/>
          </w:rPr>
          <w:t xml:space="preserve"> </w:t>
        </w:r>
        <w:proofErr w:type="spellStart"/>
        <w:r w:rsidR="005B5A27">
          <w:rPr>
            <w:rFonts w:ascii="Calibri" w:eastAsia="Calibri" w:hAnsi="Calibri" w:cs="Calibri"/>
            <w:color w:val="222222"/>
            <w:sz w:val="22"/>
            <w:szCs w:val="22"/>
          </w:rPr>
          <w:t>conformity</w:t>
        </w:r>
        <w:proofErr w:type="spellEnd"/>
        <w:r w:rsidR="005B5A27">
          <w:rPr>
            <w:rFonts w:ascii="Calibri" w:eastAsia="Calibri" w:hAnsi="Calibri" w:cs="Calibri"/>
            <w:color w:val="222222"/>
            <w:sz w:val="22"/>
            <w:szCs w:val="22"/>
          </w:rPr>
          <w:t>.</w:t>
        </w:r>
      </w:ins>
    </w:p>
    <w:p w14:paraId="00000020" w14:textId="34A27EC9" w:rsidR="00784C4E" w:rsidRPr="00DB4661" w:rsidRDefault="00697658" w:rsidP="00FD7756">
      <w:pPr>
        <w:pBdr>
          <w:top w:val="nil"/>
          <w:left w:val="nil"/>
          <w:bottom w:val="nil"/>
          <w:right w:val="nil"/>
          <w:between w:val="nil"/>
        </w:pBdr>
        <w:ind w:firstLine="34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 xml:space="preserve">Economists summarized the mechanisms and limitations of informational channel in a famous decision problem. Suppose that, on a night out and looking for a good dinner, you stumble upon two adjacent </w:t>
      </w:r>
      <w:commentRangeStart w:id="93"/>
      <w:commentRangeStart w:id="94"/>
      <w:r w:rsidRPr="00DB4661">
        <w:rPr>
          <w:rFonts w:asciiTheme="minorHAnsi" w:eastAsia="Arial" w:hAnsiTheme="minorHAnsi" w:cstheme="minorHAnsi"/>
          <w:color w:val="000000"/>
          <w:sz w:val="22"/>
          <w:szCs w:val="22"/>
          <w:lang w:val="en-GB"/>
        </w:rPr>
        <w:t>restaurants.</w:t>
      </w:r>
      <w:commentRangeEnd w:id="93"/>
      <w:r w:rsidR="00FD7756">
        <w:rPr>
          <w:rStyle w:val="Marquedecommentaire"/>
          <w:rFonts w:ascii="Arial" w:eastAsia="Arial" w:hAnsi="Arial" w:cs="Arial"/>
          <w:color w:val="222222"/>
          <w:lang w:val="en-GB"/>
        </w:rPr>
        <w:commentReference w:id="93"/>
      </w:r>
      <w:commentRangeEnd w:id="94"/>
      <w:r w:rsidR="005B5A27">
        <w:rPr>
          <w:rStyle w:val="Marquedecommentaire"/>
          <w:rFonts w:ascii="Arial" w:eastAsia="Arial" w:hAnsi="Arial" w:cs="Arial"/>
          <w:color w:val="222222"/>
          <w:lang w:val="en-GB"/>
        </w:rPr>
        <w:commentReference w:id="94"/>
      </w:r>
      <w:r w:rsidRPr="00DB4661">
        <w:rPr>
          <w:rFonts w:asciiTheme="minorHAnsi" w:eastAsia="Arial" w:hAnsiTheme="minorHAnsi" w:cstheme="minorHAnsi"/>
          <w:color w:val="000000"/>
          <w:sz w:val="22"/>
          <w:szCs w:val="22"/>
          <w:lang w:val="en-GB"/>
        </w:rPr>
        <w:t xml:space="preserve"> One is crowded, the other almost empty. Which restaurant will you choose? First, you should realize that the behaviour of others probably conveys information about quality. The safest choice is therefore to follow the ‘wisdom of the crowd’ and go for the crowded restaurant (i.e., conform). However, sometimes the crowd is wrong, as Banerjee (1992) and Bikhchandani, </w:t>
      </w:r>
      <w:proofErr w:type="spellStart"/>
      <w:r w:rsidRPr="00DB4661">
        <w:rPr>
          <w:rFonts w:asciiTheme="minorHAnsi" w:eastAsia="Arial" w:hAnsiTheme="minorHAnsi" w:cstheme="minorHAnsi"/>
          <w:color w:val="000000"/>
          <w:sz w:val="22"/>
          <w:szCs w:val="22"/>
          <w:lang w:val="en-GB"/>
        </w:rPr>
        <w:t>Hirshleifer</w:t>
      </w:r>
      <w:proofErr w:type="spellEnd"/>
      <w:r w:rsidRPr="00DB4661">
        <w:rPr>
          <w:rFonts w:asciiTheme="minorHAnsi" w:eastAsia="Arial" w:hAnsiTheme="minorHAnsi" w:cstheme="minorHAnsi"/>
          <w:color w:val="000000"/>
          <w:sz w:val="22"/>
          <w:szCs w:val="22"/>
          <w:lang w:val="en-GB"/>
        </w:rPr>
        <w:t xml:space="preserve"> &amp; Welch (1992) pointed out. Indeed, in this problem, the first few customers are pivotal in determining group behaviour: if they choose the lower-quality restaurant, all subsequent customers will copy their mistake. Such </w:t>
      </w:r>
      <w:r w:rsidRPr="00DB4661">
        <w:rPr>
          <w:rFonts w:asciiTheme="minorHAnsi" w:eastAsia="Arial" w:hAnsiTheme="minorHAnsi" w:cstheme="minorHAnsi"/>
          <w:i/>
          <w:color w:val="000000"/>
          <w:sz w:val="22"/>
          <w:szCs w:val="22"/>
          <w:lang w:val="en-GB"/>
        </w:rPr>
        <w:t>informational cascades</w:t>
      </w:r>
      <w:r w:rsidRPr="00DB4661">
        <w:rPr>
          <w:rFonts w:asciiTheme="minorHAnsi" w:eastAsia="Arial" w:hAnsiTheme="minorHAnsi" w:cstheme="minorHAnsi"/>
          <w:color w:val="000000"/>
          <w:sz w:val="22"/>
          <w:szCs w:val="22"/>
          <w:lang w:val="en-GB"/>
        </w:rPr>
        <w:t xml:space="preserve"> were later observed in laboratory experiments with human subjects (Anderson &amp; Holt, 1997). What these studies emphasized is the fragility of mass behaviour when it is driven by conformity, in the sense that it is susceptible to shifts when accurate information is publicly released. </w:t>
      </w:r>
      <w:ins w:id="95" w:author="Sabine Noebel" w:date="2022-02-28T09:51:00Z">
        <w:r w:rsidR="005B5A27">
          <w:rPr>
            <w:rFonts w:asciiTheme="minorHAnsi" w:eastAsia="Arial" w:hAnsiTheme="minorHAnsi" w:cstheme="minorHAnsi"/>
            <w:color w:val="000000"/>
            <w:sz w:val="22"/>
            <w:szCs w:val="22"/>
            <w:lang w:val="en-GB"/>
          </w:rPr>
          <w:t xml:space="preserve">Back to the restaurant </w:t>
        </w:r>
      </w:ins>
      <w:del w:id="96" w:author="Sabine Noebel" w:date="2022-02-28T09:51:00Z">
        <w:r w:rsidRPr="00DB4661" w:rsidDel="005B5A27">
          <w:rPr>
            <w:rFonts w:asciiTheme="minorHAnsi" w:eastAsia="Arial" w:hAnsiTheme="minorHAnsi" w:cstheme="minorHAnsi"/>
            <w:color w:val="000000"/>
            <w:sz w:val="22"/>
            <w:szCs w:val="22"/>
            <w:lang w:val="en-GB"/>
          </w:rPr>
          <w:delText xml:space="preserve">In our </w:delText>
        </w:r>
      </w:del>
      <w:r w:rsidRPr="00DB4661">
        <w:rPr>
          <w:rFonts w:asciiTheme="minorHAnsi" w:eastAsia="Arial" w:hAnsiTheme="minorHAnsi" w:cstheme="minorHAnsi"/>
          <w:color w:val="000000"/>
          <w:sz w:val="22"/>
          <w:szCs w:val="22"/>
          <w:lang w:val="en-GB"/>
        </w:rPr>
        <w:t xml:space="preserve">example, it means that if customers had had access to the restaurants’ ratings on Yelp or </w:t>
      </w:r>
      <w:proofErr w:type="spellStart"/>
      <w:r w:rsidRPr="00DB4661">
        <w:rPr>
          <w:rFonts w:asciiTheme="minorHAnsi" w:eastAsia="Arial" w:hAnsiTheme="minorHAnsi" w:cstheme="minorHAnsi"/>
          <w:color w:val="000000"/>
          <w:sz w:val="22"/>
          <w:szCs w:val="22"/>
          <w:lang w:val="en-GB"/>
        </w:rPr>
        <w:t>Tripadvisor</w:t>
      </w:r>
      <w:proofErr w:type="spellEnd"/>
      <w:r w:rsidRPr="00DB4661">
        <w:rPr>
          <w:rFonts w:asciiTheme="minorHAnsi" w:eastAsia="Arial" w:hAnsiTheme="minorHAnsi" w:cstheme="minorHAnsi"/>
          <w:color w:val="000000"/>
          <w:sz w:val="22"/>
          <w:szCs w:val="22"/>
          <w:lang w:val="en-GB"/>
        </w:rPr>
        <w:t>, then they could have ignored the mistake of the first few customers and chosen the best restaurant instead despite it</w:t>
      </w:r>
      <w:del w:id="97" w:author="Sabine Noebel" w:date="2022-02-28T09:52:00Z">
        <w:r w:rsidRPr="00DB4661" w:rsidDel="005B5A27">
          <w:rPr>
            <w:rFonts w:asciiTheme="minorHAnsi" w:eastAsia="Arial" w:hAnsiTheme="minorHAnsi" w:cstheme="minorHAnsi"/>
            <w:color w:val="000000"/>
            <w:sz w:val="22"/>
            <w:szCs w:val="22"/>
            <w:lang w:val="en-GB"/>
          </w:rPr>
          <w:delText>s</w:delText>
        </w:r>
      </w:del>
      <w:ins w:id="98" w:author="Sabine Noebel" w:date="2022-02-28T09:52:00Z">
        <w:r w:rsidR="005B5A27">
          <w:rPr>
            <w:rFonts w:asciiTheme="minorHAnsi" w:eastAsia="Arial" w:hAnsiTheme="minorHAnsi" w:cstheme="minorHAnsi"/>
            <w:color w:val="000000"/>
            <w:sz w:val="22"/>
            <w:szCs w:val="22"/>
            <w:lang w:val="en-GB"/>
          </w:rPr>
          <w:t xml:space="preserve"> being</w:t>
        </w:r>
      </w:ins>
      <w:r w:rsidRPr="00DB4661">
        <w:rPr>
          <w:rFonts w:asciiTheme="minorHAnsi" w:eastAsia="Arial" w:hAnsiTheme="minorHAnsi" w:cstheme="minorHAnsi"/>
          <w:color w:val="000000"/>
          <w:sz w:val="22"/>
          <w:szCs w:val="22"/>
          <w:lang w:val="en-GB"/>
        </w:rPr>
        <w:t xml:space="preserve"> empt</w:t>
      </w:r>
      <w:ins w:id="99" w:author="Sabine Noebel" w:date="2022-02-28T09:52:00Z">
        <w:r w:rsidR="005B5A27">
          <w:rPr>
            <w:rFonts w:asciiTheme="minorHAnsi" w:eastAsia="Arial" w:hAnsiTheme="minorHAnsi" w:cstheme="minorHAnsi"/>
            <w:color w:val="000000"/>
            <w:sz w:val="22"/>
            <w:szCs w:val="22"/>
            <w:lang w:val="en-GB"/>
          </w:rPr>
          <w:t>y</w:t>
        </w:r>
      </w:ins>
      <w:del w:id="100" w:author="Sabine Noebel" w:date="2022-02-28T09:52:00Z">
        <w:r w:rsidRPr="00DB4661" w:rsidDel="005B5A27">
          <w:rPr>
            <w:rFonts w:asciiTheme="minorHAnsi" w:eastAsia="Arial" w:hAnsiTheme="minorHAnsi" w:cstheme="minorHAnsi"/>
            <w:color w:val="000000"/>
            <w:sz w:val="22"/>
            <w:szCs w:val="22"/>
            <w:lang w:val="en-GB"/>
          </w:rPr>
          <w:delText>iness</w:delText>
        </w:r>
      </w:del>
      <w:r w:rsidRPr="00DB4661">
        <w:rPr>
          <w:rFonts w:asciiTheme="minorHAnsi" w:eastAsia="Arial" w:hAnsiTheme="minorHAnsi" w:cstheme="minorHAnsi"/>
          <w:color w:val="000000"/>
          <w:sz w:val="22"/>
          <w:szCs w:val="22"/>
          <w:lang w:val="en-GB"/>
        </w:rPr>
        <w:t>.</w:t>
      </w:r>
    </w:p>
    <w:p w14:paraId="1D8DF9E0" w14:textId="7C225BCD" w:rsidR="005B5A27" w:rsidRDefault="00697658" w:rsidP="005B5A27">
      <w:pPr>
        <w:pBdr>
          <w:top w:val="nil"/>
          <w:left w:val="nil"/>
          <w:bottom w:val="nil"/>
          <w:right w:val="nil"/>
          <w:between w:val="nil"/>
        </w:pBdr>
        <w:ind w:firstLine="340"/>
        <w:jc w:val="both"/>
        <w:rPr>
          <w:ins w:id="101" w:author="Sabine Noebel" w:date="2022-02-28T09:52:00Z"/>
          <w:rFonts w:ascii="Calibri" w:eastAsia="Calibri" w:hAnsi="Calibri" w:cs="Calibri"/>
          <w:sz w:val="22"/>
          <w:szCs w:val="22"/>
        </w:rPr>
      </w:pPr>
      <w:commentRangeStart w:id="102"/>
      <w:r w:rsidRPr="00DB4661">
        <w:rPr>
          <w:rFonts w:asciiTheme="minorHAnsi" w:eastAsia="Arial" w:hAnsiTheme="minorHAnsi" w:cstheme="minorHAnsi"/>
          <w:color w:val="000000"/>
          <w:sz w:val="22"/>
          <w:szCs w:val="22"/>
          <w:lang w:val="en-GB"/>
        </w:rPr>
        <w:t xml:space="preserve">Economists also studied </w:t>
      </w:r>
      <w:commentRangeEnd w:id="102"/>
      <w:r w:rsidR="00FD7756">
        <w:rPr>
          <w:rStyle w:val="Marquedecommentaire"/>
          <w:rFonts w:ascii="Arial" w:eastAsia="Arial" w:hAnsi="Arial" w:cs="Arial"/>
          <w:color w:val="222222"/>
          <w:lang w:val="en-GB"/>
        </w:rPr>
        <w:commentReference w:id="102"/>
      </w:r>
      <w:r w:rsidRPr="00DB4661">
        <w:rPr>
          <w:rFonts w:asciiTheme="minorHAnsi" w:eastAsia="Arial" w:hAnsiTheme="minorHAnsi" w:cstheme="minorHAnsi"/>
          <w:color w:val="000000"/>
          <w:sz w:val="22"/>
          <w:szCs w:val="22"/>
          <w:lang w:val="en-GB"/>
        </w:rPr>
        <w:t xml:space="preserve">the normative channel. </w:t>
      </w:r>
      <w:proofErr w:type="spellStart"/>
      <w:ins w:id="103" w:author="Sabine Noebel" w:date="2022-02-28T09:52:00Z">
        <w:r w:rsidR="005B5A27">
          <w:rPr>
            <w:rFonts w:ascii="Calibri" w:eastAsia="Calibri" w:hAnsi="Calibri" w:cs="Calibri"/>
            <w:sz w:val="22"/>
            <w:szCs w:val="22"/>
          </w:rPr>
          <w:t>For</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instance</w:t>
        </w:r>
        <w:proofErr w:type="spellEnd"/>
        <w:r w:rsidR="005B5A27">
          <w:rPr>
            <w:rFonts w:ascii="Calibri" w:eastAsia="Calibri" w:hAnsi="Calibri" w:cs="Calibri"/>
            <w:sz w:val="22"/>
            <w:szCs w:val="22"/>
          </w:rPr>
          <w:t xml:space="preserve">, Bernheim (1994) </w:t>
        </w:r>
        <w:proofErr w:type="spellStart"/>
        <w:r w:rsidR="005B5A27">
          <w:rPr>
            <w:rFonts w:ascii="Calibri" w:eastAsia="Calibri" w:hAnsi="Calibri" w:cs="Calibri"/>
            <w:sz w:val="22"/>
            <w:szCs w:val="22"/>
          </w:rPr>
          <w:t>considered</w:t>
        </w:r>
        <w:proofErr w:type="spellEnd"/>
        <w:r w:rsidR="005B5A27">
          <w:rPr>
            <w:rFonts w:ascii="Calibri" w:eastAsia="Calibri" w:hAnsi="Calibri" w:cs="Calibri"/>
            <w:sz w:val="22"/>
            <w:szCs w:val="22"/>
          </w:rPr>
          <w:t xml:space="preserve"> a </w:t>
        </w:r>
        <w:proofErr w:type="spellStart"/>
        <w:r w:rsidR="005B5A27">
          <w:rPr>
            <w:rFonts w:ascii="Calibri" w:eastAsia="Calibri" w:hAnsi="Calibri" w:cs="Calibri"/>
            <w:sz w:val="22"/>
            <w:szCs w:val="22"/>
          </w:rPr>
          <w:t>population</w:t>
        </w:r>
        <w:proofErr w:type="spellEnd"/>
        <w:r w:rsidR="005B5A27">
          <w:rPr>
            <w:rFonts w:ascii="Calibri" w:eastAsia="Calibri" w:hAnsi="Calibri" w:cs="Calibri"/>
            <w:sz w:val="22"/>
            <w:szCs w:val="22"/>
          </w:rPr>
          <w:t xml:space="preserve"> in </w:t>
        </w:r>
        <w:proofErr w:type="spellStart"/>
        <w:r w:rsidR="005B5A27">
          <w:rPr>
            <w:rFonts w:ascii="Calibri" w:eastAsia="Calibri" w:hAnsi="Calibri" w:cs="Calibri"/>
            <w:sz w:val="22"/>
            <w:szCs w:val="22"/>
          </w:rPr>
          <w:t>which</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individuals</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must</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balance</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their</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self-interest</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with</w:t>
        </w:r>
        <w:proofErr w:type="spellEnd"/>
        <w:r w:rsidR="005B5A27">
          <w:rPr>
            <w:rFonts w:ascii="Calibri" w:eastAsia="Calibri" w:hAnsi="Calibri" w:cs="Calibri"/>
            <w:sz w:val="22"/>
            <w:szCs w:val="22"/>
          </w:rPr>
          <w:t xml:space="preserve"> social </w:t>
        </w:r>
        <w:proofErr w:type="spellStart"/>
        <w:r w:rsidR="005B5A27">
          <w:rPr>
            <w:rFonts w:ascii="Calibri" w:eastAsia="Calibri" w:hAnsi="Calibri" w:cs="Calibri"/>
            <w:sz w:val="22"/>
            <w:szCs w:val="22"/>
          </w:rPr>
          <w:t>esteem</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Social</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esteem</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is</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obtained</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by</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adhering</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to</w:t>
        </w:r>
        <w:proofErr w:type="spellEnd"/>
        <w:r w:rsidR="005B5A27">
          <w:rPr>
            <w:rFonts w:ascii="Calibri" w:eastAsia="Calibri" w:hAnsi="Calibri" w:cs="Calibri"/>
            <w:sz w:val="22"/>
            <w:szCs w:val="22"/>
          </w:rPr>
          <w:t xml:space="preserve"> a </w:t>
        </w:r>
        <w:proofErr w:type="spellStart"/>
        <w:r w:rsidR="005B5A27">
          <w:rPr>
            <w:rFonts w:ascii="Calibri" w:eastAsia="Calibri" w:hAnsi="Calibri" w:cs="Calibri"/>
            <w:sz w:val="22"/>
            <w:szCs w:val="22"/>
          </w:rPr>
          <w:t>group</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norm</w:t>
        </w:r>
        <w:proofErr w:type="spellEnd"/>
        <w:r w:rsidR="005B5A27">
          <w:rPr>
            <w:rFonts w:ascii="Calibri" w:eastAsia="Calibri" w:hAnsi="Calibri" w:cs="Calibri"/>
            <w:sz w:val="22"/>
            <w:szCs w:val="22"/>
          </w:rPr>
          <w:t xml:space="preserve">, but individual </w:t>
        </w:r>
        <w:proofErr w:type="spellStart"/>
        <w:r w:rsidR="005B5A27">
          <w:rPr>
            <w:rFonts w:ascii="Calibri" w:eastAsia="Calibri" w:hAnsi="Calibri" w:cs="Calibri"/>
            <w:sz w:val="22"/>
            <w:szCs w:val="22"/>
          </w:rPr>
          <w:t>vary</w:t>
        </w:r>
        <w:proofErr w:type="spellEnd"/>
        <w:r w:rsidR="005B5A27">
          <w:rPr>
            <w:rFonts w:ascii="Calibri" w:eastAsia="Calibri" w:hAnsi="Calibri" w:cs="Calibri"/>
            <w:sz w:val="22"/>
            <w:szCs w:val="22"/>
          </w:rPr>
          <w:t xml:space="preserve"> in </w:t>
        </w:r>
        <w:proofErr w:type="spellStart"/>
        <w:r w:rsidR="005B5A27">
          <w:rPr>
            <w:rFonts w:ascii="Calibri" w:eastAsia="Calibri" w:hAnsi="Calibri" w:cs="Calibri"/>
            <w:sz w:val="22"/>
            <w:szCs w:val="22"/>
          </w:rPr>
          <w:t>how</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their</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self-interest</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aligns</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with</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this</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norm</w:t>
        </w:r>
        <w:proofErr w:type="spellEnd"/>
        <w:r w:rsidR="005B5A27">
          <w:rPr>
            <w:rFonts w:ascii="Calibri" w:eastAsia="Calibri" w:hAnsi="Calibri" w:cs="Calibri"/>
            <w:sz w:val="22"/>
            <w:szCs w:val="22"/>
          </w:rPr>
          <w:t xml:space="preserve">. Bernheim </w:t>
        </w:r>
        <w:proofErr w:type="spellStart"/>
        <w:r w:rsidR="005B5A27">
          <w:rPr>
            <w:rFonts w:ascii="Calibri" w:eastAsia="Calibri" w:hAnsi="Calibri" w:cs="Calibri"/>
            <w:sz w:val="22"/>
            <w:szCs w:val="22"/>
          </w:rPr>
          <w:t>showed</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that</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individuals</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whose</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self-interest</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closely</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aligns</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with</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the</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norm</w:t>
        </w:r>
        <w:proofErr w:type="spellEnd"/>
        <w:r w:rsidR="005B5A27">
          <w:rPr>
            <w:rFonts w:ascii="Calibri" w:eastAsia="Calibri" w:hAnsi="Calibri" w:cs="Calibri"/>
            <w:sz w:val="22"/>
            <w:szCs w:val="22"/>
          </w:rPr>
          <w:t xml:space="preserve"> will </w:t>
        </w:r>
        <w:proofErr w:type="spellStart"/>
        <w:r w:rsidR="005B5A27">
          <w:rPr>
            <w:rFonts w:ascii="Calibri" w:eastAsia="Calibri" w:hAnsi="Calibri" w:cs="Calibri"/>
            <w:sz w:val="22"/>
            <w:szCs w:val="22"/>
          </w:rPr>
          <w:t>conform</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to</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it</w:t>
        </w:r>
        <w:proofErr w:type="spellEnd"/>
        <w:r w:rsidR="005B5A27">
          <w:rPr>
            <w:rFonts w:ascii="Calibri" w:eastAsia="Calibri" w:hAnsi="Calibri" w:cs="Calibri"/>
            <w:sz w:val="22"/>
            <w:szCs w:val="22"/>
          </w:rPr>
          <w:t xml:space="preserve"> in </w:t>
        </w:r>
        <w:proofErr w:type="spellStart"/>
        <w:r w:rsidR="005B5A27">
          <w:rPr>
            <w:rFonts w:ascii="Calibri" w:eastAsia="Calibri" w:hAnsi="Calibri" w:cs="Calibri"/>
            <w:sz w:val="22"/>
            <w:szCs w:val="22"/>
          </w:rPr>
          <w:t>order</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to</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reap</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the</w:t>
        </w:r>
        <w:proofErr w:type="spellEnd"/>
        <w:r w:rsidR="005B5A27">
          <w:rPr>
            <w:rFonts w:ascii="Calibri" w:eastAsia="Calibri" w:hAnsi="Calibri" w:cs="Calibri"/>
            <w:sz w:val="22"/>
            <w:szCs w:val="22"/>
          </w:rPr>
          <w:t xml:space="preserve"> social </w:t>
        </w:r>
        <w:proofErr w:type="spellStart"/>
        <w:r w:rsidR="005B5A27">
          <w:rPr>
            <w:rFonts w:ascii="Calibri" w:eastAsia="Calibri" w:hAnsi="Calibri" w:cs="Calibri"/>
            <w:sz w:val="22"/>
            <w:szCs w:val="22"/>
          </w:rPr>
          <w:t>esteem</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benefits</w:t>
        </w:r>
        <w:proofErr w:type="spellEnd"/>
        <w:r w:rsidR="005B5A27">
          <w:rPr>
            <w:rFonts w:ascii="Calibri" w:eastAsia="Calibri" w:hAnsi="Calibri" w:cs="Calibri"/>
            <w:sz w:val="22"/>
            <w:szCs w:val="22"/>
          </w:rPr>
          <w:t xml:space="preserve">. On </w:t>
        </w:r>
        <w:proofErr w:type="spellStart"/>
        <w:r w:rsidR="005B5A27">
          <w:rPr>
            <w:rFonts w:ascii="Calibri" w:eastAsia="Calibri" w:hAnsi="Calibri" w:cs="Calibri"/>
            <w:sz w:val="22"/>
            <w:szCs w:val="22"/>
          </w:rPr>
          <w:t>the</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other</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hand</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individuals</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whose</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self-interest</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departs</w:t>
        </w:r>
        <w:proofErr w:type="spellEnd"/>
        <w:r w:rsidR="005B5A27">
          <w:rPr>
            <w:rFonts w:ascii="Calibri" w:eastAsia="Calibri" w:hAnsi="Calibri" w:cs="Calibri"/>
            <w:sz w:val="22"/>
            <w:szCs w:val="22"/>
          </w:rPr>
          <w:t xml:space="preserve"> a </w:t>
        </w:r>
        <w:proofErr w:type="spellStart"/>
        <w:r w:rsidR="005B5A27">
          <w:rPr>
            <w:rFonts w:ascii="Calibri" w:eastAsia="Calibri" w:hAnsi="Calibri" w:cs="Calibri"/>
            <w:sz w:val="22"/>
            <w:szCs w:val="22"/>
          </w:rPr>
          <w:t>lot</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from</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the</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norm</w:t>
        </w:r>
        <w:proofErr w:type="spellEnd"/>
        <w:r w:rsidR="005B5A27">
          <w:rPr>
            <w:rFonts w:ascii="Calibri" w:eastAsia="Calibri" w:hAnsi="Calibri" w:cs="Calibri"/>
            <w:sz w:val="22"/>
            <w:szCs w:val="22"/>
          </w:rPr>
          <w:t xml:space="preserve"> will </w:t>
        </w:r>
        <w:proofErr w:type="spellStart"/>
        <w:r w:rsidR="005B5A27">
          <w:rPr>
            <w:rFonts w:ascii="Calibri" w:eastAsia="Calibri" w:hAnsi="Calibri" w:cs="Calibri"/>
            <w:sz w:val="22"/>
            <w:szCs w:val="22"/>
          </w:rPr>
          <w:t>ignore</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that</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norm</w:t>
        </w:r>
        <w:proofErr w:type="spellEnd"/>
        <w:r w:rsidR="005B5A27">
          <w:rPr>
            <w:rFonts w:ascii="Calibri" w:eastAsia="Calibri" w:hAnsi="Calibri" w:cs="Calibri"/>
            <w:sz w:val="22"/>
            <w:szCs w:val="22"/>
          </w:rPr>
          <w:t xml:space="preserve">, but </w:t>
        </w:r>
        <w:proofErr w:type="spellStart"/>
        <w:r w:rsidR="005B5A27">
          <w:rPr>
            <w:rFonts w:ascii="Calibri" w:eastAsia="Calibri" w:hAnsi="Calibri" w:cs="Calibri"/>
            <w:sz w:val="22"/>
            <w:szCs w:val="22"/>
          </w:rPr>
          <w:t>by</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doing</w:t>
        </w:r>
        <w:proofErr w:type="spellEnd"/>
        <w:r w:rsidR="005B5A27">
          <w:rPr>
            <w:rFonts w:ascii="Calibri" w:eastAsia="Calibri" w:hAnsi="Calibri" w:cs="Calibri"/>
            <w:sz w:val="22"/>
            <w:szCs w:val="22"/>
          </w:rPr>
          <w:t xml:space="preserve"> so </w:t>
        </w:r>
        <w:proofErr w:type="spellStart"/>
        <w:r w:rsidR="005B5A27">
          <w:rPr>
            <w:rFonts w:ascii="Calibri" w:eastAsia="Calibri" w:hAnsi="Calibri" w:cs="Calibri"/>
            <w:sz w:val="22"/>
            <w:szCs w:val="22"/>
          </w:rPr>
          <w:t>their</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behaviour</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flags</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them</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to</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the</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rest</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of</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society</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as</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undeserving</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of</w:t>
        </w:r>
        <w:proofErr w:type="spellEnd"/>
        <w:r w:rsidR="005B5A27">
          <w:rPr>
            <w:rFonts w:ascii="Calibri" w:eastAsia="Calibri" w:hAnsi="Calibri" w:cs="Calibri"/>
            <w:sz w:val="22"/>
            <w:szCs w:val="22"/>
          </w:rPr>
          <w:t xml:space="preserve"> social </w:t>
        </w:r>
        <w:proofErr w:type="spellStart"/>
        <w:r w:rsidR="005B5A27">
          <w:rPr>
            <w:rFonts w:ascii="Calibri" w:eastAsia="Calibri" w:hAnsi="Calibri" w:cs="Calibri"/>
            <w:sz w:val="22"/>
            <w:szCs w:val="22"/>
          </w:rPr>
          <w:t>esteem</w:t>
        </w:r>
        <w:proofErr w:type="spellEnd"/>
        <w:r w:rsidR="005B5A27">
          <w:rPr>
            <w:rFonts w:ascii="Calibri" w:eastAsia="Calibri" w:hAnsi="Calibri" w:cs="Calibri"/>
            <w:sz w:val="22"/>
            <w:szCs w:val="22"/>
          </w:rPr>
          <w:t xml:space="preserve">. This </w:t>
        </w:r>
        <w:proofErr w:type="spellStart"/>
        <w:r w:rsidR="005B5A27">
          <w:rPr>
            <w:rFonts w:ascii="Calibri" w:eastAsia="Calibri" w:hAnsi="Calibri" w:cs="Calibri"/>
            <w:sz w:val="22"/>
            <w:szCs w:val="22"/>
          </w:rPr>
          <w:t>model</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illustrates</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how</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reward</w:t>
        </w:r>
        <w:proofErr w:type="spellEnd"/>
        <w:r w:rsidR="005B5A27">
          <w:rPr>
            <w:rFonts w:ascii="Calibri" w:eastAsia="Calibri" w:hAnsi="Calibri" w:cs="Calibri"/>
            <w:sz w:val="22"/>
            <w:szCs w:val="22"/>
          </w:rPr>
          <w:t xml:space="preserve"> and </w:t>
        </w:r>
        <w:proofErr w:type="spellStart"/>
        <w:r w:rsidR="005B5A27">
          <w:rPr>
            <w:rFonts w:ascii="Calibri" w:eastAsia="Calibri" w:hAnsi="Calibri" w:cs="Calibri"/>
            <w:sz w:val="22"/>
            <w:szCs w:val="22"/>
          </w:rPr>
          <w:t>punishment</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can</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enforce</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conformity</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around</w:t>
        </w:r>
        <w:proofErr w:type="spellEnd"/>
        <w:r w:rsidR="005B5A27">
          <w:rPr>
            <w:rFonts w:ascii="Calibri" w:eastAsia="Calibri" w:hAnsi="Calibri" w:cs="Calibri"/>
            <w:sz w:val="22"/>
            <w:szCs w:val="22"/>
          </w:rPr>
          <w:t xml:space="preserve"> a social </w:t>
        </w:r>
        <w:proofErr w:type="spellStart"/>
        <w:r w:rsidR="005B5A27">
          <w:rPr>
            <w:rFonts w:ascii="Calibri" w:eastAsia="Calibri" w:hAnsi="Calibri" w:cs="Calibri"/>
            <w:sz w:val="22"/>
            <w:szCs w:val="22"/>
          </w:rPr>
          <w:t>norm</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even</w:t>
        </w:r>
        <w:proofErr w:type="spellEnd"/>
        <w:r w:rsidR="005B5A27">
          <w:rPr>
            <w:rFonts w:ascii="Calibri" w:eastAsia="Calibri" w:hAnsi="Calibri" w:cs="Calibri"/>
            <w:sz w:val="22"/>
            <w:szCs w:val="22"/>
          </w:rPr>
          <w:t xml:space="preserve"> in </w:t>
        </w:r>
        <w:proofErr w:type="spellStart"/>
        <w:r w:rsidR="005B5A27">
          <w:rPr>
            <w:rFonts w:ascii="Calibri" w:eastAsia="Calibri" w:hAnsi="Calibri" w:cs="Calibri"/>
            <w:sz w:val="22"/>
            <w:szCs w:val="22"/>
          </w:rPr>
          <w:t>the</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presence</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of</w:t>
        </w:r>
        <w:proofErr w:type="spellEnd"/>
        <w:r w:rsidR="005B5A27">
          <w:rPr>
            <w:rFonts w:ascii="Calibri" w:eastAsia="Calibri" w:hAnsi="Calibri" w:cs="Calibri"/>
            <w:sz w:val="22"/>
            <w:szCs w:val="22"/>
          </w:rPr>
          <w:t xml:space="preserve"> individual </w:t>
        </w:r>
        <w:proofErr w:type="spellStart"/>
        <w:r w:rsidR="005B5A27">
          <w:rPr>
            <w:rFonts w:ascii="Calibri" w:eastAsia="Calibri" w:hAnsi="Calibri" w:cs="Calibri"/>
            <w:sz w:val="22"/>
            <w:szCs w:val="22"/>
          </w:rPr>
          <w:t>heterogeneity</w:t>
        </w:r>
        <w:proofErr w:type="spellEnd"/>
        <w:r w:rsidR="005B5A27">
          <w:rPr>
            <w:rFonts w:ascii="Calibri" w:eastAsia="Calibri" w:hAnsi="Calibri" w:cs="Calibri"/>
            <w:sz w:val="22"/>
            <w:szCs w:val="22"/>
          </w:rPr>
          <w:t>.</w:t>
        </w:r>
      </w:ins>
    </w:p>
    <w:p w14:paraId="00000021" w14:textId="6AB7D127" w:rsidR="00784C4E" w:rsidRPr="00DB4661" w:rsidDel="005B5A27" w:rsidRDefault="00697658" w:rsidP="00FD7756">
      <w:pPr>
        <w:pBdr>
          <w:top w:val="nil"/>
          <w:left w:val="nil"/>
          <w:bottom w:val="nil"/>
          <w:right w:val="nil"/>
          <w:between w:val="nil"/>
        </w:pBdr>
        <w:ind w:firstLine="340"/>
        <w:jc w:val="both"/>
        <w:rPr>
          <w:del w:id="104" w:author="Sabine Noebel" w:date="2022-02-28T09:52:00Z"/>
          <w:rFonts w:asciiTheme="minorHAnsi" w:eastAsia="Arial" w:hAnsiTheme="minorHAnsi" w:cstheme="minorHAnsi"/>
          <w:color w:val="000000"/>
          <w:sz w:val="22"/>
          <w:szCs w:val="22"/>
          <w:lang w:val="en-GB"/>
        </w:rPr>
      </w:pPr>
      <w:del w:id="105" w:author="Sabine Noebel" w:date="2022-02-28T09:52:00Z">
        <w:r w:rsidRPr="00DB4661" w:rsidDel="005B5A27">
          <w:rPr>
            <w:rFonts w:asciiTheme="minorHAnsi" w:eastAsia="Arial" w:hAnsiTheme="minorHAnsi" w:cstheme="minorHAnsi"/>
            <w:color w:val="000000"/>
            <w:sz w:val="22"/>
            <w:szCs w:val="22"/>
            <w:lang w:val="en-GB"/>
          </w:rPr>
          <w:delText xml:space="preserve">For instance, a shared concern for social status could lead most people to conform to a group norm, despite varying personal predispositions to follow that norm (Bernheim, 1994). Only individuals with a strong predisposition against norm behaviour will not conform, thus automatically flagging them as dissidents to the rest of the society. The social status of these nonconformists will be </w:delText>
        </w:r>
        <w:commentRangeStart w:id="106"/>
        <w:r w:rsidRPr="00DB4661" w:rsidDel="005B5A27">
          <w:rPr>
            <w:rFonts w:asciiTheme="minorHAnsi" w:eastAsia="Arial" w:hAnsiTheme="minorHAnsi" w:cstheme="minorHAnsi"/>
            <w:color w:val="000000"/>
            <w:sz w:val="22"/>
            <w:szCs w:val="22"/>
            <w:lang w:val="en-GB"/>
          </w:rPr>
          <w:delText>downgraded accordingly</w:delText>
        </w:r>
        <w:commentRangeEnd w:id="106"/>
        <w:r w:rsidR="00FD7756" w:rsidDel="005B5A27">
          <w:rPr>
            <w:rStyle w:val="Marquedecommentaire"/>
            <w:rFonts w:ascii="Arial" w:eastAsia="Arial" w:hAnsi="Arial" w:cs="Arial"/>
            <w:color w:val="222222"/>
            <w:lang w:val="en-GB"/>
          </w:rPr>
          <w:commentReference w:id="106"/>
        </w:r>
        <w:r w:rsidRPr="00DB4661" w:rsidDel="005B5A27">
          <w:rPr>
            <w:rFonts w:asciiTheme="minorHAnsi" w:eastAsia="Arial" w:hAnsiTheme="minorHAnsi" w:cstheme="minorHAnsi"/>
            <w:color w:val="000000"/>
            <w:sz w:val="22"/>
            <w:szCs w:val="22"/>
            <w:lang w:val="en-GB"/>
          </w:rPr>
          <w:delText>, with material consequences such as withholding of cooperation or direct punishment.</w:delText>
        </w:r>
      </w:del>
    </w:p>
    <w:p w14:paraId="00000022" w14:textId="30EC8F7E" w:rsidR="00784C4E" w:rsidRPr="00DB4661" w:rsidRDefault="00697658" w:rsidP="00FD7756">
      <w:pPr>
        <w:pBdr>
          <w:top w:val="nil"/>
          <w:left w:val="nil"/>
          <w:bottom w:val="nil"/>
          <w:right w:val="nil"/>
          <w:between w:val="nil"/>
        </w:pBdr>
        <w:ind w:firstLine="34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 xml:space="preserve">This informational vs. normative dichotomy, together with the above studies </w:t>
      </w:r>
      <w:r w:rsidRPr="00DB4661">
        <w:rPr>
          <w:rFonts w:asciiTheme="minorHAnsi" w:eastAsia="Arial" w:hAnsiTheme="minorHAnsi" w:cstheme="minorHAnsi"/>
          <w:sz w:val="22"/>
          <w:szCs w:val="22"/>
          <w:lang w:val="en-GB"/>
        </w:rPr>
        <w:t>by</w:t>
      </w:r>
      <w:r w:rsidRPr="00DB4661">
        <w:rPr>
          <w:rFonts w:asciiTheme="minorHAnsi" w:eastAsia="Arial" w:hAnsiTheme="minorHAnsi" w:cstheme="minorHAnsi"/>
          <w:color w:val="000000"/>
          <w:sz w:val="22"/>
          <w:szCs w:val="22"/>
          <w:lang w:val="en-GB"/>
        </w:rPr>
        <w:t xml:space="preserve"> economists, provides a convenient analytical structure for evolutionary biologists. They suggest that any tendency towards positive frequency-dependent social learning should be rooted in one of these two channels, i.e., that it should have normative or informational benefits. </w:t>
      </w:r>
      <w:proofErr w:type="spellStart"/>
      <w:ins w:id="107" w:author="Sabine Noebel" w:date="2022-02-28T09:54:00Z">
        <w:r w:rsidR="005B5A27">
          <w:rPr>
            <w:rFonts w:ascii="Calibri" w:eastAsia="Calibri" w:hAnsi="Calibri" w:cs="Calibri"/>
            <w:sz w:val="22"/>
            <w:szCs w:val="22"/>
          </w:rPr>
          <w:t>However</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informational</w:t>
        </w:r>
        <w:proofErr w:type="spellEnd"/>
        <w:r w:rsidR="005B5A27">
          <w:rPr>
            <w:rFonts w:ascii="Calibri" w:eastAsia="Calibri" w:hAnsi="Calibri" w:cs="Calibri"/>
            <w:sz w:val="22"/>
            <w:szCs w:val="22"/>
          </w:rPr>
          <w:t xml:space="preserve"> and normative </w:t>
        </w:r>
        <w:proofErr w:type="spellStart"/>
        <w:r w:rsidR="005B5A27">
          <w:rPr>
            <w:rFonts w:ascii="Calibri" w:eastAsia="Calibri" w:hAnsi="Calibri" w:cs="Calibri"/>
            <w:sz w:val="22"/>
            <w:szCs w:val="22"/>
          </w:rPr>
          <w:t>conformity</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are</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interrelated</w:t>
        </w:r>
        <w:proofErr w:type="spellEnd"/>
        <w:r w:rsidR="005B5A27">
          <w:rPr>
            <w:rFonts w:ascii="Calibri" w:eastAsia="Calibri" w:hAnsi="Calibri" w:cs="Calibri"/>
            <w:sz w:val="22"/>
            <w:szCs w:val="22"/>
          </w:rPr>
          <w:t xml:space="preserve"> (David &amp; Turner 2011), and </w:t>
        </w:r>
        <w:proofErr w:type="spellStart"/>
        <w:r w:rsidR="005B5A27">
          <w:rPr>
            <w:rFonts w:ascii="Calibri" w:eastAsia="Calibri" w:hAnsi="Calibri" w:cs="Calibri"/>
            <w:sz w:val="22"/>
            <w:szCs w:val="22"/>
          </w:rPr>
          <w:t>as</w:t>
        </w:r>
        <w:proofErr w:type="spellEnd"/>
        <w:r w:rsidR="005B5A27">
          <w:rPr>
            <w:rFonts w:ascii="Calibri" w:eastAsia="Calibri" w:hAnsi="Calibri" w:cs="Calibri"/>
            <w:sz w:val="22"/>
            <w:szCs w:val="22"/>
          </w:rPr>
          <w:t xml:space="preserve"> such </w:t>
        </w:r>
        <w:proofErr w:type="spellStart"/>
        <w:r w:rsidR="005B5A27">
          <w:rPr>
            <w:rFonts w:ascii="Calibri" w:eastAsia="Calibri" w:hAnsi="Calibri" w:cs="Calibri"/>
            <w:sz w:val="22"/>
            <w:szCs w:val="22"/>
          </w:rPr>
          <w:t>they</w:t>
        </w:r>
        <w:proofErr w:type="spellEnd"/>
        <w:r w:rsidR="005B5A27">
          <w:rPr>
            <w:rFonts w:ascii="Calibri" w:eastAsia="Calibri" w:hAnsi="Calibri" w:cs="Calibri"/>
            <w:sz w:val="22"/>
            <w:szCs w:val="22"/>
          </w:rPr>
          <w:t xml:space="preserve"> </w:t>
        </w:r>
        <w:proofErr w:type="spellStart"/>
        <w:proofErr w:type="gramStart"/>
        <w:r w:rsidR="005B5A27">
          <w:rPr>
            <w:rFonts w:ascii="Calibri" w:eastAsia="Calibri" w:hAnsi="Calibri" w:cs="Calibri"/>
            <w:sz w:val="22"/>
            <w:szCs w:val="22"/>
          </w:rPr>
          <w:t>are</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difficult</w:t>
        </w:r>
        <w:proofErr w:type="spellEnd"/>
        <w:proofErr w:type="gram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to</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disentangle</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theoretically</w:t>
        </w:r>
        <w:proofErr w:type="spellEnd"/>
        <w:r w:rsidR="005B5A27">
          <w:rPr>
            <w:rFonts w:ascii="Calibri" w:eastAsia="Calibri" w:hAnsi="Calibri" w:cs="Calibri"/>
            <w:sz w:val="22"/>
            <w:szCs w:val="22"/>
          </w:rPr>
          <w:t xml:space="preserve"> </w:t>
        </w:r>
      </w:ins>
      <w:ins w:id="108" w:author="Sabine Noebel" w:date="2022-03-15T15:16:00Z">
        <w:r w:rsidR="00D74E34">
          <w:rPr>
            <w:rFonts w:ascii="Calibri" w:eastAsia="Calibri" w:hAnsi="Calibri" w:cs="Calibri"/>
            <w:sz w:val="22"/>
            <w:szCs w:val="22"/>
          </w:rPr>
          <w:t>and</w:t>
        </w:r>
      </w:ins>
      <w:ins w:id="109" w:author="Sabine Noebel" w:date="2022-02-28T09:54:00Z">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empirically</w:t>
        </w:r>
        <w:proofErr w:type="spellEnd"/>
        <w:r w:rsidR="005B5A27">
          <w:rPr>
            <w:rFonts w:ascii="Calibri" w:eastAsia="Calibri" w:hAnsi="Calibri" w:cs="Calibri"/>
            <w:sz w:val="22"/>
            <w:szCs w:val="22"/>
          </w:rPr>
          <w:t xml:space="preserve">. This </w:t>
        </w:r>
        <w:proofErr w:type="spellStart"/>
        <w:r w:rsidR="005B5A27">
          <w:rPr>
            <w:rFonts w:ascii="Calibri" w:eastAsia="Calibri" w:hAnsi="Calibri" w:cs="Calibri"/>
            <w:sz w:val="22"/>
            <w:szCs w:val="22"/>
          </w:rPr>
          <w:t>is</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reflected</w:t>
        </w:r>
        <w:proofErr w:type="spellEnd"/>
        <w:r w:rsidR="005B5A27">
          <w:rPr>
            <w:rFonts w:ascii="Calibri" w:eastAsia="Calibri" w:hAnsi="Calibri" w:cs="Calibri"/>
            <w:sz w:val="22"/>
            <w:szCs w:val="22"/>
          </w:rPr>
          <w:t xml:space="preserve"> in </w:t>
        </w:r>
        <w:proofErr w:type="spellStart"/>
        <w:r w:rsidR="005B5A27">
          <w:rPr>
            <w:rFonts w:ascii="Calibri" w:eastAsia="Calibri" w:hAnsi="Calibri" w:cs="Calibri"/>
            <w:sz w:val="22"/>
            <w:szCs w:val="22"/>
          </w:rPr>
          <w:t>the</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research</w:t>
        </w:r>
        <w:proofErr w:type="spellEnd"/>
        <w:r w:rsidR="005B5A27">
          <w:rPr>
            <w:rFonts w:ascii="Calibri" w:eastAsia="Calibri" w:hAnsi="Calibri" w:cs="Calibri"/>
            <w:sz w:val="22"/>
            <w:szCs w:val="22"/>
          </w:rPr>
          <w:t xml:space="preserve"> on individual </w:t>
        </w:r>
        <w:proofErr w:type="spellStart"/>
        <w:r w:rsidR="005B5A27">
          <w:rPr>
            <w:rFonts w:ascii="Calibri" w:eastAsia="Calibri" w:hAnsi="Calibri" w:cs="Calibri"/>
            <w:sz w:val="22"/>
            <w:szCs w:val="22"/>
          </w:rPr>
          <w:t>differences</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to</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conform</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For</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example</w:t>
        </w:r>
        <w:proofErr w:type="spellEnd"/>
        <w:r w:rsidR="005B5A27">
          <w:rPr>
            <w:rFonts w:ascii="Calibri" w:eastAsia="Calibri" w:hAnsi="Calibri" w:cs="Calibri"/>
            <w:sz w:val="22"/>
            <w:szCs w:val="22"/>
          </w:rPr>
          <w:t xml:space="preserve">, De Yong et al. (2002) </w:t>
        </w:r>
        <w:proofErr w:type="spellStart"/>
        <w:r w:rsidR="005B5A27">
          <w:rPr>
            <w:rFonts w:ascii="Calibri" w:eastAsia="Calibri" w:hAnsi="Calibri" w:cs="Calibri"/>
            <w:sz w:val="22"/>
            <w:szCs w:val="22"/>
          </w:rPr>
          <w:t>looked</w:t>
        </w:r>
        <w:proofErr w:type="spellEnd"/>
        <w:r w:rsidR="005B5A27">
          <w:rPr>
            <w:rFonts w:ascii="Calibri" w:eastAsia="Calibri" w:hAnsi="Calibri" w:cs="Calibri"/>
            <w:sz w:val="22"/>
            <w:szCs w:val="22"/>
          </w:rPr>
          <w:t xml:space="preserve"> at </w:t>
        </w:r>
        <w:proofErr w:type="spellStart"/>
        <w:r w:rsidR="005B5A27">
          <w:rPr>
            <w:rFonts w:ascii="Calibri" w:eastAsia="Calibri" w:hAnsi="Calibri" w:cs="Calibri"/>
            <w:sz w:val="22"/>
            <w:szCs w:val="22"/>
          </w:rPr>
          <w:t>two</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personality</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types</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namely</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i/>
            <w:sz w:val="22"/>
            <w:szCs w:val="22"/>
          </w:rPr>
          <w:t>Stability</w:t>
        </w:r>
        <w:proofErr w:type="spellEnd"/>
        <w:r w:rsidR="005B5A27">
          <w:rPr>
            <w:rFonts w:ascii="Calibri" w:eastAsia="Calibri" w:hAnsi="Calibri" w:cs="Calibri"/>
            <w:sz w:val="22"/>
            <w:szCs w:val="22"/>
          </w:rPr>
          <w:t xml:space="preserve"> (emotional </w:t>
        </w:r>
        <w:proofErr w:type="spellStart"/>
        <w:r w:rsidR="005B5A27">
          <w:rPr>
            <w:rFonts w:ascii="Calibri" w:eastAsia="Calibri" w:hAnsi="Calibri" w:cs="Calibri"/>
            <w:sz w:val="22"/>
            <w:szCs w:val="22"/>
          </w:rPr>
          <w:t>stability</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agreeableness</w:t>
        </w:r>
        <w:proofErr w:type="spellEnd"/>
        <w:r w:rsidR="005B5A27">
          <w:rPr>
            <w:rFonts w:ascii="Calibri" w:eastAsia="Calibri" w:hAnsi="Calibri" w:cs="Calibri"/>
            <w:sz w:val="22"/>
            <w:szCs w:val="22"/>
          </w:rPr>
          <w:t xml:space="preserve"> and </w:t>
        </w:r>
        <w:proofErr w:type="spellStart"/>
        <w:r w:rsidR="005B5A27">
          <w:rPr>
            <w:rFonts w:ascii="Calibri" w:eastAsia="Calibri" w:hAnsi="Calibri" w:cs="Calibri"/>
            <w:sz w:val="22"/>
            <w:szCs w:val="22"/>
          </w:rPr>
          <w:t>conscientiousness</w:t>
        </w:r>
        <w:proofErr w:type="spellEnd"/>
        <w:r w:rsidR="005B5A27">
          <w:rPr>
            <w:rFonts w:ascii="Calibri" w:eastAsia="Calibri" w:hAnsi="Calibri" w:cs="Calibri"/>
            <w:sz w:val="22"/>
            <w:szCs w:val="22"/>
          </w:rPr>
          <w:t xml:space="preserve">) and </w:t>
        </w:r>
        <w:proofErr w:type="spellStart"/>
        <w:r w:rsidR="005B5A27">
          <w:rPr>
            <w:rFonts w:ascii="Calibri" w:eastAsia="Calibri" w:hAnsi="Calibri" w:cs="Calibri"/>
            <w:i/>
            <w:sz w:val="22"/>
            <w:szCs w:val="22"/>
          </w:rPr>
          <w:t>Plasticity</w:t>
        </w:r>
        <w:proofErr w:type="spellEnd"/>
        <w:r w:rsidR="005B5A27">
          <w:rPr>
            <w:rFonts w:ascii="Calibri" w:eastAsia="Calibri" w:hAnsi="Calibri" w:cs="Calibri"/>
            <w:i/>
            <w:sz w:val="22"/>
            <w:szCs w:val="22"/>
          </w:rPr>
          <w:t xml:space="preserve"> </w:t>
        </w:r>
        <w:r w:rsidR="005B5A27">
          <w:rPr>
            <w:rFonts w:ascii="Calibri" w:eastAsia="Calibri" w:hAnsi="Calibri" w:cs="Calibri"/>
            <w:sz w:val="22"/>
            <w:szCs w:val="22"/>
          </w:rPr>
          <w:t>(</w:t>
        </w:r>
        <w:proofErr w:type="spellStart"/>
        <w:r w:rsidR="005B5A27">
          <w:rPr>
            <w:rFonts w:ascii="Calibri" w:eastAsia="Calibri" w:hAnsi="Calibri" w:cs="Calibri"/>
            <w:sz w:val="22"/>
            <w:szCs w:val="22"/>
          </w:rPr>
          <w:t>extraversion</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openness</w:t>
        </w:r>
        <w:proofErr w:type="spellEnd"/>
        <w:r w:rsidR="005B5A27">
          <w:rPr>
            <w:rFonts w:ascii="Calibri" w:eastAsia="Calibri" w:hAnsi="Calibri" w:cs="Calibri"/>
            <w:sz w:val="22"/>
            <w:szCs w:val="22"/>
          </w:rPr>
          <w:t xml:space="preserve">), and </w:t>
        </w:r>
        <w:proofErr w:type="spellStart"/>
        <w:r w:rsidR="005B5A27">
          <w:rPr>
            <w:rFonts w:ascii="Calibri" w:eastAsia="Calibri" w:hAnsi="Calibri" w:cs="Calibri"/>
            <w:sz w:val="22"/>
            <w:szCs w:val="22"/>
          </w:rPr>
          <w:t>found</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that</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Stability</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is</w:t>
        </w:r>
        <w:proofErr w:type="spellEnd"/>
        <w:r w:rsidR="005B5A27">
          <w:rPr>
            <w:rFonts w:ascii="Calibri" w:eastAsia="Calibri" w:hAnsi="Calibri" w:cs="Calibri"/>
            <w:sz w:val="22"/>
            <w:szCs w:val="22"/>
          </w:rPr>
          <w:t xml:space="preserve"> a positive </w:t>
        </w:r>
        <w:proofErr w:type="spellStart"/>
        <w:r w:rsidR="005B5A27">
          <w:rPr>
            <w:rFonts w:ascii="Calibri" w:eastAsia="Calibri" w:hAnsi="Calibri" w:cs="Calibri"/>
            <w:sz w:val="22"/>
            <w:szCs w:val="22"/>
          </w:rPr>
          <w:t>predictor</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of</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conformity</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while</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Plasticity</w:t>
        </w:r>
        <w:proofErr w:type="spellEnd"/>
        <w:r w:rsidR="005B5A27">
          <w:rPr>
            <w:rFonts w:ascii="Calibri" w:eastAsia="Calibri" w:hAnsi="Calibri" w:cs="Calibri"/>
            <w:sz w:val="22"/>
            <w:szCs w:val="22"/>
          </w:rPr>
          <w:t xml:space="preserve"> was </w:t>
        </w:r>
        <w:proofErr w:type="spellStart"/>
        <w:r w:rsidR="005B5A27">
          <w:rPr>
            <w:rFonts w:ascii="Calibri" w:eastAsia="Calibri" w:hAnsi="Calibri" w:cs="Calibri"/>
            <w:sz w:val="22"/>
            <w:szCs w:val="22"/>
          </w:rPr>
          <w:t>negatively</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correlated</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with</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conformity</w:t>
        </w:r>
        <w:proofErr w:type="spellEnd"/>
        <w:r w:rsidR="005B5A27">
          <w:rPr>
            <w:rFonts w:ascii="Calibri" w:eastAsia="Calibri" w:hAnsi="Calibri" w:cs="Calibri"/>
            <w:sz w:val="22"/>
            <w:szCs w:val="22"/>
          </w:rPr>
          <w:t xml:space="preserve">. Thus, strong </w:t>
        </w:r>
        <w:proofErr w:type="spellStart"/>
        <w:r w:rsidR="005B5A27">
          <w:rPr>
            <w:rFonts w:ascii="Calibri" w:eastAsia="Calibri" w:hAnsi="Calibri" w:cs="Calibri"/>
            <w:sz w:val="22"/>
            <w:szCs w:val="22"/>
          </w:rPr>
          <w:t>conformists</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tend</w:t>
        </w:r>
        <w:proofErr w:type="spellEnd"/>
        <w:r w:rsidR="005B5A27">
          <w:rPr>
            <w:rFonts w:ascii="Calibri" w:eastAsia="Calibri" w:hAnsi="Calibri" w:cs="Calibri"/>
            <w:sz w:val="22"/>
            <w:szCs w:val="22"/>
          </w:rPr>
          <w:t xml:space="preserve"> </w:t>
        </w:r>
      </w:ins>
      <w:ins w:id="110" w:author="Sabine Noebel" w:date="2022-03-15T15:16:00Z">
        <w:r w:rsidR="00D74E34">
          <w:rPr>
            <w:rFonts w:ascii="Calibri" w:eastAsia="Calibri" w:hAnsi="Calibri" w:cs="Calibri"/>
            <w:sz w:val="22"/>
            <w:szCs w:val="22"/>
          </w:rPr>
          <w:pgNum/>
        </w:r>
        <w:r w:rsidR="00D74E34">
          <w:rPr>
            <w:rFonts w:ascii="Calibri" w:eastAsia="Calibri" w:hAnsi="Calibri" w:cs="Calibri"/>
            <w:sz w:val="22"/>
            <w:szCs w:val="22"/>
          </w:rPr>
          <w:t>ob e</w:t>
        </w:r>
      </w:ins>
      <w:ins w:id="111" w:author="Sabine Noebel" w:date="2022-02-28T09:54:00Z">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very</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stable</w:t>
        </w:r>
        <w:proofErr w:type="spellEnd"/>
        <w:r w:rsidR="005B5A27">
          <w:rPr>
            <w:rFonts w:ascii="Calibri" w:eastAsia="Calibri" w:hAnsi="Calibri" w:cs="Calibri"/>
            <w:sz w:val="22"/>
            <w:szCs w:val="22"/>
          </w:rPr>
          <w:t xml:space="preserve"> but also </w:t>
        </w:r>
        <w:proofErr w:type="spellStart"/>
        <w:r w:rsidR="005B5A27">
          <w:rPr>
            <w:rFonts w:ascii="Calibri" w:eastAsia="Calibri" w:hAnsi="Calibri" w:cs="Calibri"/>
            <w:sz w:val="22"/>
            <w:szCs w:val="22"/>
          </w:rPr>
          <w:t>less</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able</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to</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adjust</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to</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novelty</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or</w:t>
        </w:r>
        <w:proofErr w:type="spellEnd"/>
        <w:r w:rsidR="005B5A27">
          <w:rPr>
            <w:rFonts w:ascii="Calibri" w:eastAsia="Calibri" w:hAnsi="Calibri" w:cs="Calibri"/>
            <w:sz w:val="22"/>
            <w:szCs w:val="22"/>
          </w:rPr>
          <w:t xml:space="preserve"> </w:t>
        </w:r>
        <w:proofErr w:type="spellStart"/>
        <w:r w:rsidR="005B5A27">
          <w:rPr>
            <w:rFonts w:ascii="Calibri" w:eastAsia="Calibri" w:hAnsi="Calibri" w:cs="Calibri"/>
            <w:sz w:val="22"/>
            <w:szCs w:val="22"/>
          </w:rPr>
          <w:t>change</w:t>
        </w:r>
        <w:proofErr w:type="spellEnd"/>
        <w:r w:rsidR="005B5A27">
          <w:rPr>
            <w:rFonts w:ascii="Calibri" w:eastAsia="Calibri" w:hAnsi="Calibri" w:cs="Calibri"/>
            <w:sz w:val="22"/>
            <w:szCs w:val="22"/>
          </w:rPr>
          <w:t xml:space="preserve">. </w:t>
        </w:r>
        <w:r w:rsidR="005B5A27">
          <w:rPr>
            <w:rFonts w:ascii="Calibri" w:eastAsia="Calibri" w:hAnsi="Calibri" w:cs="Calibri"/>
            <w:color w:val="000000"/>
            <w:sz w:val="22"/>
            <w:szCs w:val="22"/>
          </w:rPr>
          <w:t xml:space="preserve"> </w:t>
        </w:r>
        <w:r w:rsidR="005B5A27">
          <w:rPr>
            <w:rFonts w:ascii="Calibri" w:eastAsia="Calibri" w:hAnsi="Calibri" w:cs="Calibri"/>
            <w:sz w:val="22"/>
            <w:szCs w:val="22"/>
          </w:rPr>
          <w:t>T</w:t>
        </w:r>
        <w:r w:rsidR="005B5A27">
          <w:rPr>
            <w:rFonts w:ascii="Calibri" w:eastAsia="Calibri" w:hAnsi="Calibri" w:cs="Calibri"/>
            <w:color w:val="000000"/>
            <w:sz w:val="22"/>
            <w:szCs w:val="22"/>
          </w:rPr>
          <w:t xml:space="preserve">his </w:t>
        </w:r>
      </w:ins>
      <w:del w:id="112" w:author="Sabine Noebel" w:date="2022-02-28T09:55:00Z">
        <w:r w:rsidRPr="00DB4661" w:rsidDel="005B5A27">
          <w:rPr>
            <w:rFonts w:asciiTheme="minorHAnsi" w:eastAsia="Arial" w:hAnsiTheme="minorHAnsi" w:cstheme="minorHAnsi"/>
            <w:color w:val="000000"/>
            <w:sz w:val="22"/>
            <w:szCs w:val="22"/>
            <w:lang w:val="en-GB"/>
          </w:rPr>
          <w:delText xml:space="preserve">On the other hand, this analysis </w:delText>
        </w:r>
      </w:del>
      <w:r w:rsidRPr="00DB4661">
        <w:rPr>
          <w:rFonts w:asciiTheme="minorHAnsi" w:eastAsia="Arial" w:hAnsiTheme="minorHAnsi" w:cstheme="minorHAnsi"/>
          <w:color w:val="000000"/>
          <w:sz w:val="22"/>
          <w:szCs w:val="22"/>
          <w:lang w:val="en-GB"/>
        </w:rPr>
        <w:t xml:space="preserve">also suggests that positive frequency-dependent social learning is not always the right answer to an environmental challenge, as we will see more in detail below. Finally, as a particular case of positive frequency-dependent social learning, conformist transmission in the Boyd &amp; </w:t>
      </w:r>
      <w:proofErr w:type="spellStart"/>
      <w:r w:rsidRPr="00DB4661">
        <w:rPr>
          <w:rFonts w:asciiTheme="minorHAnsi" w:eastAsia="Arial" w:hAnsiTheme="minorHAnsi" w:cstheme="minorHAnsi"/>
          <w:color w:val="000000"/>
          <w:sz w:val="22"/>
          <w:szCs w:val="22"/>
          <w:lang w:val="en-GB"/>
        </w:rPr>
        <w:t>Richerson</w:t>
      </w:r>
      <w:proofErr w:type="spellEnd"/>
      <w:r w:rsidRPr="00DB4661">
        <w:rPr>
          <w:rFonts w:asciiTheme="minorHAnsi" w:eastAsia="Arial" w:hAnsiTheme="minorHAnsi" w:cstheme="minorHAnsi"/>
          <w:color w:val="000000"/>
          <w:sz w:val="22"/>
          <w:szCs w:val="22"/>
          <w:lang w:val="en-GB"/>
        </w:rPr>
        <w:t xml:space="preserve"> sense should also obey these insights.</w:t>
      </w:r>
      <w:commentRangeEnd w:id="85"/>
      <w:r w:rsidR="00FD7756">
        <w:rPr>
          <w:rStyle w:val="Marquedecommentaire"/>
          <w:rFonts w:ascii="Arial" w:eastAsia="Arial" w:hAnsi="Arial" w:cs="Arial"/>
          <w:color w:val="222222"/>
          <w:lang w:val="en-GB"/>
        </w:rPr>
        <w:commentReference w:id="85"/>
      </w:r>
    </w:p>
    <w:p w14:paraId="00000023" w14:textId="7E49B31B" w:rsidR="00784C4E" w:rsidRPr="00C42D1C" w:rsidRDefault="00697658" w:rsidP="00B60F1A">
      <w:pPr>
        <w:pStyle w:val="Titre1"/>
        <w:numPr>
          <w:ilvl w:val="0"/>
          <w:numId w:val="6"/>
        </w:numPr>
        <w:rPr>
          <w:rFonts w:ascii="Calibri" w:hAnsi="Calibri" w:cs="Calibri"/>
          <w:color w:val="000000" w:themeColor="text1"/>
          <w:sz w:val="48"/>
          <w:lang w:eastAsia="de-DE"/>
        </w:rPr>
      </w:pPr>
      <w:bookmarkStart w:id="113" w:name="_Toc87371208"/>
      <w:del w:id="114" w:author="Sabine Noebel" w:date="2022-03-15T15:16:00Z">
        <w:r w:rsidRPr="00C42D1C" w:rsidDel="00D74E34">
          <w:rPr>
            <w:rFonts w:ascii="Calibri" w:hAnsi="Calibri" w:cs="Calibri"/>
            <w:color w:val="000000" w:themeColor="text1"/>
            <w:sz w:val="48"/>
            <w:lang w:eastAsia="de-DE"/>
          </w:rPr>
          <w:lastRenderedPageBreak/>
          <w:delText xml:space="preserve">III. </w:delText>
        </w:r>
      </w:del>
      <w:r w:rsidRPr="00C42D1C">
        <w:rPr>
          <w:rFonts w:ascii="Calibri" w:hAnsi="Calibri" w:cs="Calibri"/>
          <w:color w:val="000000" w:themeColor="text1"/>
          <w:sz w:val="48"/>
          <w:lang w:eastAsia="de-DE"/>
        </w:rPr>
        <w:t>CONFORMITY EVOLVES: A BENEFICIAL BIAS?</w:t>
      </w:r>
      <w:bookmarkEnd w:id="113"/>
    </w:p>
    <w:p w14:paraId="00000024" w14:textId="1F0E3590" w:rsidR="00784C4E" w:rsidRPr="00DB4661" w:rsidRDefault="00697658" w:rsidP="00FD7756">
      <w:pPr>
        <w:pBdr>
          <w:top w:val="nil"/>
          <w:left w:val="nil"/>
          <w:bottom w:val="nil"/>
          <w:right w:val="nil"/>
          <w:between w:val="nil"/>
        </w:pBdr>
        <w:spacing w:before="12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A few decades after Asch’s experiments, biologists incorporated conformity within the study of c</w:t>
      </w:r>
      <w:commentRangeStart w:id="115"/>
      <w:r w:rsidRPr="00DB4661">
        <w:rPr>
          <w:rFonts w:asciiTheme="minorHAnsi" w:eastAsia="Arial" w:hAnsiTheme="minorHAnsi" w:cstheme="minorHAnsi"/>
          <w:color w:val="000000"/>
          <w:sz w:val="22"/>
          <w:szCs w:val="22"/>
          <w:lang w:val="en-GB"/>
        </w:rPr>
        <w:t>ultural evolution</w:t>
      </w:r>
      <w:commentRangeEnd w:id="115"/>
      <w:r w:rsidR="00FD7756">
        <w:rPr>
          <w:rStyle w:val="Marquedecommentaire"/>
          <w:rFonts w:ascii="Arial" w:eastAsia="Arial" w:hAnsi="Arial" w:cs="Arial"/>
          <w:color w:val="222222"/>
          <w:lang w:val="en-GB"/>
        </w:rPr>
        <w:commentReference w:id="115"/>
      </w:r>
      <w:ins w:id="116" w:author="Sabine Noebel" w:date="2022-02-28T09:56:00Z">
        <w:r w:rsidR="006B5C84">
          <w:rPr>
            <w:rFonts w:asciiTheme="minorHAnsi" w:eastAsia="Arial" w:hAnsiTheme="minorHAnsi" w:cstheme="minorHAnsi"/>
            <w:color w:val="000000"/>
            <w:sz w:val="22"/>
            <w:szCs w:val="22"/>
            <w:lang w:val="en-GB"/>
          </w:rPr>
          <w:t>, i.e., the change of cul</w:t>
        </w:r>
      </w:ins>
      <w:ins w:id="117" w:author="Sabine Noebel" w:date="2022-02-28T09:57:00Z">
        <w:r w:rsidR="006B5C84">
          <w:rPr>
            <w:rFonts w:asciiTheme="minorHAnsi" w:eastAsia="Arial" w:hAnsiTheme="minorHAnsi" w:cstheme="minorHAnsi"/>
            <w:color w:val="000000"/>
            <w:sz w:val="22"/>
            <w:szCs w:val="22"/>
            <w:lang w:val="en-GB"/>
          </w:rPr>
          <w:t>ture over time</w:t>
        </w:r>
      </w:ins>
      <w:r w:rsidRPr="00DB4661">
        <w:rPr>
          <w:rFonts w:asciiTheme="minorHAnsi" w:eastAsia="Arial" w:hAnsiTheme="minorHAnsi" w:cstheme="minorHAnsi"/>
          <w:color w:val="000000"/>
          <w:sz w:val="22"/>
          <w:szCs w:val="22"/>
          <w:lang w:val="en-GB"/>
        </w:rPr>
        <w:t xml:space="preserve"> (</w:t>
      </w:r>
      <w:proofErr w:type="spellStart"/>
      <w:r w:rsidRPr="00DB4661">
        <w:rPr>
          <w:rFonts w:asciiTheme="minorHAnsi" w:eastAsia="Arial" w:hAnsiTheme="minorHAnsi" w:cstheme="minorHAnsi"/>
          <w:sz w:val="22"/>
          <w:szCs w:val="22"/>
          <w:lang w:val="en-GB"/>
        </w:rPr>
        <w:t>Claidière</w:t>
      </w:r>
      <w:proofErr w:type="spellEnd"/>
      <w:r w:rsidRPr="00DB4661">
        <w:rPr>
          <w:rFonts w:asciiTheme="minorHAnsi" w:eastAsia="Arial" w:hAnsiTheme="minorHAnsi" w:cstheme="minorHAnsi"/>
          <w:color w:val="000000"/>
          <w:sz w:val="22"/>
          <w:szCs w:val="22"/>
          <w:lang w:val="en-GB"/>
        </w:rPr>
        <w:t xml:space="preserve"> &amp; Whiten, 2012; Haun, van Leeuwen &amp; Edelson, 2013; van Leeuwen &amp; Haun 2013; Whiten, 2019, 2021)</w:t>
      </w:r>
      <w:ins w:id="118" w:author="Sabine Noebel" w:date="2022-03-15T15:16:00Z">
        <w:r w:rsidR="00D74E34">
          <w:rPr>
            <w:rFonts w:asciiTheme="minorHAnsi" w:eastAsia="Arial" w:hAnsiTheme="minorHAnsi" w:cstheme="minorHAnsi"/>
            <w:color w:val="000000"/>
            <w:sz w:val="22"/>
            <w:szCs w:val="22"/>
            <w:lang w:val="en-GB"/>
          </w:rPr>
          <w:t>, culture being the phenotyp</w:t>
        </w:r>
      </w:ins>
      <w:ins w:id="119" w:author="Sabine Noebel" w:date="2022-03-15T15:17:00Z">
        <w:r w:rsidR="00D74E34">
          <w:rPr>
            <w:rFonts w:asciiTheme="minorHAnsi" w:eastAsia="Arial" w:hAnsiTheme="minorHAnsi" w:cstheme="minorHAnsi"/>
            <w:color w:val="000000"/>
            <w:sz w:val="22"/>
            <w:szCs w:val="22"/>
            <w:lang w:val="en-GB"/>
          </w:rPr>
          <w:t>ic variation that is inher</w:t>
        </w:r>
        <w:r w:rsidR="00B60F1A">
          <w:rPr>
            <w:rFonts w:asciiTheme="minorHAnsi" w:eastAsia="Arial" w:hAnsiTheme="minorHAnsi" w:cstheme="minorHAnsi"/>
            <w:color w:val="000000"/>
            <w:sz w:val="22"/>
            <w:szCs w:val="22"/>
            <w:lang w:val="en-GB"/>
          </w:rPr>
          <w:t>ited through social learning (</w:t>
        </w:r>
        <w:proofErr w:type="spellStart"/>
        <w:r w:rsidR="00B60F1A">
          <w:rPr>
            <w:rFonts w:asciiTheme="minorHAnsi" w:eastAsia="Arial" w:hAnsiTheme="minorHAnsi" w:cstheme="minorHAnsi"/>
            <w:color w:val="000000"/>
            <w:sz w:val="22"/>
            <w:szCs w:val="22"/>
            <w:lang w:val="en-GB"/>
          </w:rPr>
          <w:t>Danchin</w:t>
        </w:r>
        <w:proofErr w:type="spellEnd"/>
        <w:r w:rsidR="00B60F1A">
          <w:rPr>
            <w:rFonts w:asciiTheme="minorHAnsi" w:eastAsia="Arial" w:hAnsiTheme="minorHAnsi" w:cstheme="minorHAnsi"/>
            <w:color w:val="000000"/>
            <w:sz w:val="22"/>
            <w:szCs w:val="22"/>
            <w:lang w:val="en-GB"/>
          </w:rPr>
          <w:t xml:space="preserve"> </w:t>
        </w:r>
        <w:r w:rsidR="00B60F1A" w:rsidRPr="00B60F1A">
          <w:rPr>
            <w:rFonts w:asciiTheme="minorHAnsi" w:eastAsia="Arial" w:hAnsiTheme="minorHAnsi" w:cstheme="minorHAnsi"/>
            <w:i/>
            <w:iCs/>
            <w:color w:val="000000"/>
            <w:sz w:val="22"/>
            <w:szCs w:val="22"/>
            <w:lang w:val="en-GB"/>
          </w:rPr>
          <w:t>et al.</w:t>
        </w:r>
        <w:r w:rsidR="00B60F1A">
          <w:rPr>
            <w:rFonts w:asciiTheme="minorHAnsi" w:eastAsia="Arial" w:hAnsiTheme="minorHAnsi" w:cstheme="minorHAnsi"/>
            <w:i/>
            <w:iCs/>
            <w:color w:val="000000"/>
            <w:sz w:val="22"/>
            <w:szCs w:val="22"/>
            <w:lang w:val="en-GB"/>
          </w:rPr>
          <w:t>,</w:t>
        </w:r>
        <w:r w:rsidR="00B60F1A">
          <w:rPr>
            <w:rFonts w:asciiTheme="minorHAnsi" w:eastAsia="Arial" w:hAnsiTheme="minorHAnsi" w:cstheme="minorHAnsi"/>
            <w:color w:val="000000"/>
            <w:sz w:val="22"/>
            <w:szCs w:val="22"/>
            <w:lang w:val="en-GB"/>
          </w:rPr>
          <w:t xml:space="preserve"> 2018)</w:t>
        </w:r>
      </w:ins>
      <w:r w:rsidRPr="00DB4661">
        <w:rPr>
          <w:rFonts w:asciiTheme="minorHAnsi" w:eastAsia="Arial" w:hAnsiTheme="minorHAnsi" w:cstheme="minorHAnsi"/>
          <w:color w:val="000000"/>
          <w:sz w:val="22"/>
          <w:szCs w:val="22"/>
          <w:lang w:val="en-GB"/>
        </w:rPr>
        <w:t xml:space="preserve">. Integrating socially transmitted information into a population genetics framework raised the question of how individuals use social information to maximize fitness (Cavalli-Sforza &amp; Feldman, 1981; Boyd &amp; </w:t>
      </w:r>
      <w:proofErr w:type="spellStart"/>
      <w:r w:rsidRPr="00DB4661">
        <w:rPr>
          <w:rFonts w:asciiTheme="minorHAnsi" w:eastAsia="Arial" w:hAnsiTheme="minorHAnsi" w:cstheme="minorHAnsi"/>
          <w:color w:val="000000"/>
          <w:sz w:val="22"/>
          <w:szCs w:val="22"/>
          <w:lang w:val="en-GB"/>
        </w:rPr>
        <w:t>Richerson</w:t>
      </w:r>
      <w:proofErr w:type="spellEnd"/>
      <w:r w:rsidRPr="00DB4661">
        <w:rPr>
          <w:rFonts w:asciiTheme="minorHAnsi" w:eastAsia="Arial" w:hAnsiTheme="minorHAnsi" w:cstheme="minorHAnsi"/>
          <w:color w:val="000000"/>
          <w:sz w:val="22"/>
          <w:szCs w:val="22"/>
          <w:lang w:val="en-GB"/>
        </w:rPr>
        <w:t xml:space="preserve">, 1985). This predicts that such socially aware individuals would be equipped with a wide range of social transmission biases that dictate whom they copy and when (Feldman, Aoki &amp; </w:t>
      </w:r>
      <w:proofErr w:type="spellStart"/>
      <w:r w:rsidRPr="00DB4661">
        <w:rPr>
          <w:rFonts w:asciiTheme="minorHAnsi" w:eastAsia="Arial" w:hAnsiTheme="minorHAnsi" w:cstheme="minorHAnsi"/>
          <w:color w:val="000000"/>
          <w:sz w:val="22"/>
          <w:szCs w:val="22"/>
          <w:lang w:val="en-GB"/>
        </w:rPr>
        <w:t>Kumm</w:t>
      </w:r>
      <w:proofErr w:type="spellEnd"/>
      <w:r w:rsidRPr="00DB4661">
        <w:rPr>
          <w:rFonts w:asciiTheme="minorHAnsi" w:eastAsia="Arial" w:hAnsiTheme="minorHAnsi" w:cstheme="minorHAnsi"/>
          <w:color w:val="000000"/>
          <w:sz w:val="22"/>
          <w:szCs w:val="22"/>
          <w:lang w:val="en-GB"/>
        </w:rPr>
        <w:t xml:space="preserve">, 1996; Henrich &amp; Boyd, 1998; Henrich &amp; </w:t>
      </w:r>
      <w:proofErr w:type="spellStart"/>
      <w:r w:rsidRPr="00DB4661">
        <w:rPr>
          <w:rFonts w:asciiTheme="minorHAnsi" w:eastAsia="Arial" w:hAnsiTheme="minorHAnsi" w:cstheme="minorHAnsi"/>
          <w:color w:val="000000"/>
          <w:sz w:val="22"/>
          <w:szCs w:val="22"/>
          <w:lang w:val="en-GB"/>
        </w:rPr>
        <w:t>McElreath</w:t>
      </w:r>
      <w:proofErr w:type="spellEnd"/>
      <w:r w:rsidRPr="00DB4661">
        <w:rPr>
          <w:rFonts w:asciiTheme="minorHAnsi" w:eastAsia="Arial" w:hAnsiTheme="minorHAnsi" w:cstheme="minorHAnsi"/>
          <w:color w:val="000000"/>
          <w:sz w:val="22"/>
          <w:szCs w:val="22"/>
          <w:lang w:val="en-GB"/>
        </w:rPr>
        <w:t xml:space="preserve">, 2003; </w:t>
      </w:r>
      <w:proofErr w:type="spellStart"/>
      <w:r w:rsidRPr="00DB4661">
        <w:rPr>
          <w:rFonts w:asciiTheme="minorHAnsi" w:eastAsia="Arial" w:hAnsiTheme="minorHAnsi" w:cstheme="minorHAnsi"/>
          <w:color w:val="000000"/>
          <w:sz w:val="22"/>
          <w:szCs w:val="22"/>
          <w:lang w:val="en-GB"/>
        </w:rPr>
        <w:t>Laland</w:t>
      </w:r>
      <w:proofErr w:type="spellEnd"/>
      <w:r w:rsidRPr="00DB4661">
        <w:rPr>
          <w:rFonts w:asciiTheme="minorHAnsi" w:eastAsia="Arial" w:hAnsiTheme="minorHAnsi" w:cstheme="minorHAnsi"/>
          <w:color w:val="000000"/>
          <w:sz w:val="22"/>
          <w:szCs w:val="22"/>
          <w:lang w:val="en-GB"/>
        </w:rPr>
        <w:t xml:space="preserve">, 2004; </w:t>
      </w:r>
      <w:proofErr w:type="spellStart"/>
      <w:r w:rsidRPr="00DB4661">
        <w:rPr>
          <w:rFonts w:asciiTheme="minorHAnsi" w:eastAsia="Arial" w:hAnsiTheme="minorHAnsi" w:cstheme="minorHAnsi"/>
          <w:color w:val="000000"/>
          <w:sz w:val="22"/>
          <w:szCs w:val="22"/>
          <w:lang w:val="en-GB"/>
        </w:rPr>
        <w:t>Enquist</w:t>
      </w:r>
      <w:proofErr w:type="spellEnd"/>
      <w:r w:rsidRPr="00DB4661">
        <w:rPr>
          <w:rFonts w:asciiTheme="minorHAnsi" w:eastAsia="Arial" w:hAnsiTheme="minorHAnsi" w:cstheme="minorHAnsi"/>
          <w:color w:val="000000"/>
          <w:sz w:val="22"/>
          <w:szCs w:val="22"/>
          <w:lang w:val="en-GB"/>
        </w:rPr>
        <w:t xml:space="preserve">, Eriksson &amp; </w:t>
      </w:r>
      <w:proofErr w:type="spellStart"/>
      <w:r w:rsidRPr="00DB4661">
        <w:rPr>
          <w:rFonts w:asciiTheme="minorHAnsi" w:eastAsia="Arial" w:hAnsiTheme="minorHAnsi" w:cstheme="minorHAnsi"/>
          <w:color w:val="000000"/>
          <w:sz w:val="22"/>
          <w:szCs w:val="22"/>
          <w:lang w:val="en-GB"/>
        </w:rPr>
        <w:t>Ghirlanda</w:t>
      </w:r>
      <w:proofErr w:type="spellEnd"/>
      <w:r w:rsidRPr="00DB4661">
        <w:rPr>
          <w:rFonts w:asciiTheme="minorHAnsi" w:eastAsia="Arial" w:hAnsiTheme="minorHAnsi" w:cstheme="minorHAnsi"/>
          <w:color w:val="000000"/>
          <w:sz w:val="22"/>
          <w:szCs w:val="22"/>
          <w:lang w:val="en-GB"/>
        </w:rPr>
        <w:t xml:space="preserve">, 2007; </w:t>
      </w:r>
      <w:proofErr w:type="spellStart"/>
      <w:r w:rsidRPr="00DB4661">
        <w:rPr>
          <w:rFonts w:asciiTheme="minorHAnsi" w:eastAsia="Arial" w:hAnsiTheme="minorHAnsi" w:cstheme="minorHAnsi"/>
          <w:color w:val="000000"/>
          <w:sz w:val="22"/>
          <w:szCs w:val="22"/>
          <w:lang w:val="en-GB"/>
        </w:rPr>
        <w:t>Wakano</w:t>
      </w:r>
      <w:proofErr w:type="spellEnd"/>
      <w:r w:rsidRPr="00DB4661">
        <w:rPr>
          <w:rFonts w:asciiTheme="minorHAnsi" w:eastAsia="Arial" w:hAnsiTheme="minorHAnsi" w:cstheme="minorHAnsi"/>
          <w:color w:val="000000"/>
          <w:sz w:val="22"/>
          <w:szCs w:val="22"/>
          <w:lang w:val="en-GB"/>
        </w:rPr>
        <w:t xml:space="preserve"> &amp; Aoki, 2007; Kendal </w:t>
      </w:r>
      <w:r w:rsidRPr="00DB4661">
        <w:rPr>
          <w:rFonts w:asciiTheme="minorHAnsi" w:eastAsia="Arial" w:hAnsiTheme="minorHAnsi" w:cstheme="minorHAnsi"/>
          <w:i/>
          <w:color w:val="000000"/>
          <w:sz w:val="22"/>
          <w:szCs w:val="22"/>
          <w:lang w:val="en-GB"/>
        </w:rPr>
        <w:t>et al.</w:t>
      </w:r>
      <w:r w:rsidRPr="00DB4661">
        <w:rPr>
          <w:rFonts w:asciiTheme="minorHAnsi" w:eastAsia="Arial" w:hAnsiTheme="minorHAnsi" w:cstheme="minorHAnsi"/>
          <w:color w:val="000000"/>
          <w:sz w:val="22"/>
          <w:szCs w:val="22"/>
          <w:lang w:val="en-GB"/>
        </w:rPr>
        <w:t xml:space="preserve">, 2009). For instance, individuals could preferentially copy prestigious models (prestige bias), or models that look like themselves (similarity bias), or even – our focus here – models that display the majority behaviour (conformist bias, or </w:t>
      </w:r>
      <w:r w:rsidRPr="00DB4661">
        <w:rPr>
          <w:rFonts w:asciiTheme="minorHAnsi" w:eastAsia="Arial" w:hAnsiTheme="minorHAnsi" w:cstheme="minorHAnsi"/>
          <w:i/>
          <w:color w:val="000000"/>
          <w:sz w:val="22"/>
          <w:szCs w:val="22"/>
          <w:lang w:val="en-GB"/>
        </w:rPr>
        <w:t>conformity</w:t>
      </w:r>
      <w:r w:rsidRPr="00DB4661">
        <w:rPr>
          <w:rFonts w:asciiTheme="minorHAnsi" w:eastAsia="Arial" w:hAnsiTheme="minorHAnsi" w:cstheme="minorHAnsi"/>
          <w:color w:val="000000"/>
          <w:sz w:val="22"/>
          <w:szCs w:val="22"/>
          <w:lang w:val="en-GB"/>
        </w:rPr>
        <w:t xml:space="preserve"> for short). A rigorous definition of conformity was established early on by Boyd &amp; </w:t>
      </w:r>
      <w:proofErr w:type="spellStart"/>
      <w:r w:rsidRPr="00DB4661">
        <w:rPr>
          <w:rFonts w:asciiTheme="minorHAnsi" w:eastAsia="Arial" w:hAnsiTheme="minorHAnsi" w:cstheme="minorHAnsi"/>
          <w:color w:val="000000"/>
          <w:sz w:val="22"/>
          <w:szCs w:val="22"/>
          <w:lang w:val="en-GB"/>
        </w:rPr>
        <w:t>Richerson</w:t>
      </w:r>
      <w:proofErr w:type="spellEnd"/>
      <w:r w:rsidRPr="00DB4661">
        <w:rPr>
          <w:rFonts w:asciiTheme="minorHAnsi" w:eastAsia="Arial" w:hAnsiTheme="minorHAnsi" w:cstheme="minorHAnsi"/>
          <w:color w:val="000000"/>
          <w:sz w:val="22"/>
          <w:szCs w:val="22"/>
          <w:lang w:val="en-GB"/>
        </w:rPr>
        <w:t xml:space="preserve"> (1985): an individual is </w:t>
      </w:r>
      <w:r w:rsidRPr="00DB4661">
        <w:rPr>
          <w:rFonts w:asciiTheme="minorHAnsi" w:eastAsia="Arial" w:hAnsiTheme="minorHAnsi" w:cstheme="minorHAnsi"/>
          <w:i/>
          <w:color w:val="000000"/>
          <w:sz w:val="22"/>
          <w:szCs w:val="22"/>
          <w:lang w:val="en-GB"/>
        </w:rPr>
        <w:t>conformist</w:t>
      </w:r>
      <w:r w:rsidRPr="00DB4661">
        <w:rPr>
          <w:rFonts w:asciiTheme="minorHAnsi" w:eastAsia="Arial" w:hAnsiTheme="minorHAnsi" w:cstheme="minorHAnsi"/>
          <w:color w:val="000000"/>
          <w:sz w:val="22"/>
          <w:szCs w:val="22"/>
          <w:lang w:val="en-GB"/>
        </w:rPr>
        <w:t xml:space="preserve"> if it is more likely to adopt the majority behaviour than if it copied a demonstrator picked at random (Morgan &amp; </w:t>
      </w:r>
      <w:proofErr w:type="spellStart"/>
      <w:r w:rsidRPr="00DB4661">
        <w:rPr>
          <w:rFonts w:asciiTheme="minorHAnsi" w:eastAsia="Arial" w:hAnsiTheme="minorHAnsi" w:cstheme="minorHAnsi"/>
          <w:color w:val="000000"/>
          <w:sz w:val="22"/>
          <w:szCs w:val="22"/>
          <w:lang w:val="en-GB"/>
        </w:rPr>
        <w:t>Laland</w:t>
      </w:r>
      <w:proofErr w:type="spellEnd"/>
      <w:r w:rsidRPr="00DB4661">
        <w:rPr>
          <w:rFonts w:asciiTheme="minorHAnsi" w:eastAsia="Arial" w:hAnsiTheme="minorHAnsi" w:cstheme="minorHAnsi"/>
          <w:color w:val="000000"/>
          <w:sz w:val="22"/>
          <w:szCs w:val="22"/>
          <w:lang w:val="en-GB"/>
        </w:rPr>
        <w:t xml:space="preserve">, 2012; </w:t>
      </w:r>
      <w:proofErr w:type="spellStart"/>
      <w:r w:rsidRPr="00DB4661">
        <w:rPr>
          <w:rFonts w:asciiTheme="minorHAnsi" w:eastAsia="Arial" w:hAnsiTheme="minorHAnsi" w:cstheme="minorHAnsi"/>
          <w:color w:val="000000"/>
          <w:sz w:val="22"/>
          <w:szCs w:val="22"/>
          <w:lang w:val="en-GB"/>
        </w:rPr>
        <w:t>Muthukrishna</w:t>
      </w:r>
      <w:proofErr w:type="spellEnd"/>
      <w:r w:rsidRPr="00DB4661">
        <w:rPr>
          <w:rFonts w:asciiTheme="minorHAnsi" w:eastAsia="Arial" w:hAnsiTheme="minorHAnsi" w:cstheme="minorHAnsi"/>
          <w:color w:val="000000"/>
          <w:sz w:val="22"/>
          <w:szCs w:val="22"/>
          <w:lang w:val="en-GB"/>
        </w:rPr>
        <w:t>, Morgan &amp; Henrich, 2016; see Fig. 1). Given the right conditions, this ‘over-copy-the-majority’ rule could be highly profitable.</w:t>
      </w:r>
    </w:p>
    <w:p w14:paraId="00000025" w14:textId="77777777" w:rsidR="00784C4E" w:rsidRPr="00DB4661" w:rsidRDefault="00697658" w:rsidP="00FD7756">
      <w:pPr>
        <w:pBdr>
          <w:top w:val="nil"/>
          <w:left w:val="nil"/>
          <w:bottom w:val="nil"/>
          <w:right w:val="nil"/>
          <w:between w:val="nil"/>
        </w:pBdr>
        <w:ind w:firstLine="34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 xml:space="preserve">Subsequent evolutionary models examined conditions favouring different learning biases. Conformity’s ‘sweet spot’ turned out to be a spatially variable environment with migration, since conforming helps migrants to quickly adopt the locally adaptive behaviour (Henrich &amp; Boyd, 1998; Boyd &amp; </w:t>
      </w:r>
      <w:proofErr w:type="spellStart"/>
      <w:r w:rsidRPr="00DB4661">
        <w:rPr>
          <w:rFonts w:asciiTheme="minorHAnsi" w:eastAsia="Arial" w:hAnsiTheme="minorHAnsi" w:cstheme="minorHAnsi"/>
          <w:color w:val="000000"/>
          <w:sz w:val="22"/>
          <w:szCs w:val="22"/>
          <w:lang w:val="en-GB"/>
        </w:rPr>
        <w:t>Richerson</w:t>
      </w:r>
      <w:proofErr w:type="spellEnd"/>
      <w:r w:rsidRPr="00DB4661">
        <w:rPr>
          <w:rFonts w:asciiTheme="minorHAnsi" w:eastAsia="Arial" w:hAnsiTheme="minorHAnsi" w:cstheme="minorHAnsi"/>
          <w:color w:val="000000"/>
          <w:sz w:val="22"/>
          <w:szCs w:val="22"/>
          <w:lang w:val="en-GB"/>
        </w:rPr>
        <w:t>, 1985; reviewed in Aoki &amp; Feldman, 2014). More generally, conformists perform better when environmental change is slow, social learning is easy (relative to individual learning), transmitted traits have high adaptive value, and fitness payoffs vary a lot with space (</w:t>
      </w:r>
      <w:proofErr w:type="spellStart"/>
      <w:r w:rsidRPr="00DB4661">
        <w:rPr>
          <w:rFonts w:asciiTheme="minorHAnsi" w:eastAsia="Arial" w:hAnsiTheme="minorHAnsi" w:cstheme="minorHAnsi"/>
          <w:color w:val="000000"/>
          <w:sz w:val="22"/>
          <w:szCs w:val="22"/>
          <w:lang w:val="en-GB"/>
        </w:rPr>
        <w:t>Nakahashi</w:t>
      </w:r>
      <w:proofErr w:type="spellEnd"/>
      <w:r w:rsidRPr="00DB4661">
        <w:rPr>
          <w:rFonts w:asciiTheme="minorHAnsi" w:eastAsia="Arial" w:hAnsiTheme="minorHAnsi" w:cstheme="minorHAnsi"/>
          <w:color w:val="000000"/>
          <w:sz w:val="22"/>
          <w:szCs w:val="22"/>
          <w:lang w:val="en-GB"/>
        </w:rPr>
        <w:t xml:space="preserve">, 2007; Kendal </w:t>
      </w:r>
      <w:r w:rsidRPr="00DB4661">
        <w:rPr>
          <w:rFonts w:asciiTheme="minorHAnsi" w:eastAsia="Arial" w:hAnsiTheme="minorHAnsi" w:cstheme="minorHAnsi"/>
          <w:i/>
          <w:color w:val="000000"/>
          <w:sz w:val="22"/>
          <w:szCs w:val="22"/>
          <w:lang w:val="en-GB"/>
        </w:rPr>
        <w:t>et al.</w:t>
      </w:r>
      <w:r w:rsidRPr="00DB4661">
        <w:rPr>
          <w:rFonts w:asciiTheme="minorHAnsi" w:eastAsia="Arial" w:hAnsiTheme="minorHAnsi" w:cstheme="minorHAnsi"/>
          <w:color w:val="000000"/>
          <w:sz w:val="22"/>
          <w:szCs w:val="22"/>
          <w:lang w:val="en-GB"/>
        </w:rPr>
        <w:t>, 2009).</w:t>
      </w:r>
    </w:p>
    <w:p w14:paraId="00000026" w14:textId="13374BFB" w:rsidR="00784C4E" w:rsidRDefault="00697658" w:rsidP="00FD7756">
      <w:pPr>
        <w:pBdr>
          <w:top w:val="nil"/>
          <w:left w:val="nil"/>
          <w:bottom w:val="nil"/>
          <w:right w:val="nil"/>
          <w:between w:val="nil"/>
        </w:pBdr>
        <w:ind w:firstLine="340"/>
        <w:jc w:val="both"/>
        <w:rPr>
          <w:ins w:id="120" w:author="Sabine Noebel" w:date="2022-02-28T10:03:00Z"/>
          <w:rFonts w:ascii="Calibri" w:eastAsia="Calibri" w:hAnsi="Calibri" w:cs="Calibri"/>
          <w:sz w:val="22"/>
          <w:szCs w:val="22"/>
        </w:rPr>
      </w:pPr>
      <w:r w:rsidRPr="00DB4661">
        <w:rPr>
          <w:rFonts w:asciiTheme="minorHAnsi" w:eastAsia="Arial" w:hAnsiTheme="minorHAnsi" w:cstheme="minorHAnsi"/>
          <w:color w:val="000000"/>
          <w:sz w:val="22"/>
          <w:szCs w:val="22"/>
          <w:lang w:val="en-GB"/>
        </w:rPr>
        <w:t>Conformity adds robustness in the transmission process overall (</w:t>
      </w:r>
      <w:proofErr w:type="spellStart"/>
      <w:r w:rsidRPr="00DB4661">
        <w:rPr>
          <w:rFonts w:asciiTheme="minorHAnsi" w:eastAsia="Arial" w:hAnsiTheme="minorHAnsi" w:cstheme="minorHAnsi"/>
          <w:color w:val="000000"/>
          <w:sz w:val="22"/>
          <w:szCs w:val="22"/>
          <w:lang w:val="en-GB"/>
        </w:rPr>
        <w:t>Dindo</w:t>
      </w:r>
      <w:proofErr w:type="spellEnd"/>
      <w:r w:rsidRPr="00DB4661">
        <w:rPr>
          <w:rFonts w:asciiTheme="minorHAnsi" w:eastAsia="Arial" w:hAnsiTheme="minorHAnsi" w:cstheme="minorHAnsi"/>
          <w:color w:val="000000"/>
          <w:sz w:val="22"/>
          <w:szCs w:val="22"/>
          <w:lang w:val="en-GB"/>
        </w:rPr>
        <w:t xml:space="preserve">, Whiten &amp; de Waal, 2009; </w:t>
      </w:r>
      <w:proofErr w:type="spellStart"/>
      <w:r w:rsidRPr="00DB4661">
        <w:rPr>
          <w:rFonts w:asciiTheme="minorHAnsi" w:eastAsia="Arial" w:hAnsiTheme="minorHAnsi" w:cstheme="minorHAnsi"/>
          <w:color w:val="000000"/>
          <w:sz w:val="22"/>
          <w:szCs w:val="22"/>
          <w:lang w:val="en-GB"/>
        </w:rPr>
        <w:t>Danchin</w:t>
      </w:r>
      <w:proofErr w:type="spellEnd"/>
      <w:r w:rsidRPr="00DB4661">
        <w:rPr>
          <w:rFonts w:asciiTheme="minorHAnsi" w:eastAsia="Arial" w:hAnsiTheme="minorHAnsi" w:cstheme="minorHAnsi"/>
          <w:color w:val="000000"/>
          <w:sz w:val="22"/>
          <w:szCs w:val="22"/>
          <w:lang w:val="en-GB"/>
        </w:rPr>
        <w:t xml:space="preserve"> </w:t>
      </w:r>
      <w:r w:rsidRPr="00DB4661">
        <w:rPr>
          <w:rFonts w:asciiTheme="minorHAnsi" w:eastAsia="Arial" w:hAnsiTheme="minorHAnsi" w:cstheme="minorHAnsi"/>
          <w:i/>
          <w:color w:val="000000"/>
          <w:sz w:val="22"/>
          <w:szCs w:val="22"/>
          <w:lang w:val="en-GB"/>
        </w:rPr>
        <w:t>et al.</w:t>
      </w:r>
      <w:r w:rsidRPr="00DB4661">
        <w:rPr>
          <w:rFonts w:asciiTheme="minorHAnsi" w:eastAsia="Arial" w:hAnsiTheme="minorHAnsi" w:cstheme="minorHAnsi"/>
          <w:color w:val="000000"/>
          <w:sz w:val="22"/>
          <w:szCs w:val="22"/>
          <w:lang w:val="en-GB"/>
        </w:rPr>
        <w:t xml:space="preserve">, 2018; Lachlan, </w:t>
      </w:r>
      <w:proofErr w:type="spellStart"/>
      <w:r w:rsidRPr="00DB4661">
        <w:rPr>
          <w:rFonts w:asciiTheme="minorHAnsi" w:eastAsia="Arial" w:hAnsiTheme="minorHAnsi" w:cstheme="minorHAnsi"/>
          <w:color w:val="000000"/>
          <w:sz w:val="22"/>
          <w:szCs w:val="22"/>
          <w:lang w:val="en-GB"/>
        </w:rPr>
        <w:t>Ratmann</w:t>
      </w:r>
      <w:proofErr w:type="spellEnd"/>
      <w:r w:rsidRPr="00DB4661">
        <w:rPr>
          <w:rFonts w:asciiTheme="minorHAnsi" w:eastAsia="Arial" w:hAnsiTheme="minorHAnsi" w:cstheme="minorHAnsi"/>
          <w:color w:val="000000"/>
          <w:sz w:val="22"/>
          <w:szCs w:val="22"/>
          <w:lang w:val="en-GB"/>
        </w:rPr>
        <w:t xml:space="preserve"> &amp; Nowicki, 2018). A conformist learner is unlikely to pick up a one-off behavioural </w:t>
      </w:r>
      <w:proofErr w:type="gramStart"/>
      <w:r w:rsidRPr="00DB4661">
        <w:rPr>
          <w:rFonts w:asciiTheme="minorHAnsi" w:eastAsia="Arial" w:hAnsiTheme="minorHAnsi" w:cstheme="minorHAnsi"/>
          <w:color w:val="000000"/>
          <w:sz w:val="22"/>
          <w:szCs w:val="22"/>
          <w:lang w:val="en-GB"/>
        </w:rPr>
        <w:t>mistake, since</w:t>
      </w:r>
      <w:proofErr w:type="gramEnd"/>
      <w:r w:rsidRPr="00DB4661">
        <w:rPr>
          <w:rFonts w:asciiTheme="minorHAnsi" w:eastAsia="Arial" w:hAnsiTheme="minorHAnsi" w:cstheme="minorHAnsi"/>
          <w:color w:val="000000"/>
          <w:sz w:val="22"/>
          <w:szCs w:val="22"/>
          <w:lang w:val="en-GB"/>
        </w:rPr>
        <w:t xml:space="preserve"> its decision is based on many demonstrators. Yet this redundancy also dampens innovation (</w:t>
      </w:r>
      <w:proofErr w:type="spellStart"/>
      <w:r w:rsidRPr="00DB4661">
        <w:rPr>
          <w:rFonts w:asciiTheme="minorHAnsi" w:eastAsia="Arial" w:hAnsiTheme="minorHAnsi" w:cstheme="minorHAnsi"/>
          <w:color w:val="000000"/>
          <w:sz w:val="22"/>
          <w:szCs w:val="22"/>
          <w:lang w:val="en-GB"/>
        </w:rPr>
        <w:t>Sterelny</w:t>
      </w:r>
      <w:proofErr w:type="spellEnd"/>
      <w:r w:rsidRPr="00DB4661">
        <w:rPr>
          <w:rFonts w:asciiTheme="minorHAnsi" w:eastAsia="Arial" w:hAnsiTheme="minorHAnsi" w:cstheme="minorHAnsi"/>
          <w:color w:val="000000"/>
          <w:sz w:val="22"/>
          <w:szCs w:val="22"/>
          <w:lang w:val="en-GB"/>
        </w:rPr>
        <w:t>, 2006), and in rapidly changing environments</w:t>
      </w:r>
      <w:commentRangeStart w:id="121"/>
      <w:r w:rsidRPr="00DB4661">
        <w:rPr>
          <w:rFonts w:asciiTheme="minorHAnsi" w:eastAsia="Arial" w:hAnsiTheme="minorHAnsi" w:cstheme="minorHAnsi"/>
          <w:color w:val="000000"/>
          <w:sz w:val="22"/>
          <w:szCs w:val="22"/>
          <w:lang w:val="en-GB"/>
        </w:rPr>
        <w:t>, it may cause a carryover of old behaviours that are no longer adaptive if the individuals are not flexible enough to adapt at the same speed as the environment changes (</w:t>
      </w:r>
      <w:proofErr w:type="spellStart"/>
      <w:r w:rsidRPr="00DB4661">
        <w:rPr>
          <w:rFonts w:asciiTheme="minorHAnsi" w:eastAsia="Arial" w:hAnsiTheme="minorHAnsi" w:cstheme="minorHAnsi"/>
          <w:color w:val="000000"/>
          <w:sz w:val="22"/>
          <w:szCs w:val="22"/>
          <w:lang w:val="en-GB"/>
        </w:rPr>
        <w:t>Aplin</w:t>
      </w:r>
      <w:proofErr w:type="spellEnd"/>
      <w:r w:rsidRPr="00DB4661">
        <w:rPr>
          <w:rFonts w:asciiTheme="minorHAnsi" w:eastAsia="Arial" w:hAnsiTheme="minorHAnsi" w:cstheme="minorHAnsi"/>
          <w:color w:val="000000"/>
          <w:sz w:val="22"/>
          <w:szCs w:val="22"/>
          <w:lang w:val="en-GB"/>
        </w:rPr>
        <w:t xml:space="preserve"> </w:t>
      </w:r>
      <w:r w:rsidRPr="00DB4661">
        <w:rPr>
          <w:rFonts w:asciiTheme="minorHAnsi" w:eastAsia="Arial" w:hAnsiTheme="minorHAnsi" w:cstheme="minorHAnsi"/>
          <w:i/>
          <w:color w:val="000000"/>
          <w:sz w:val="22"/>
          <w:szCs w:val="22"/>
          <w:lang w:val="en-GB"/>
        </w:rPr>
        <w:t>et al.,</w:t>
      </w:r>
      <w:r w:rsidRPr="00DB4661">
        <w:rPr>
          <w:rFonts w:asciiTheme="minorHAnsi" w:eastAsia="Arial" w:hAnsiTheme="minorHAnsi" w:cstheme="minorHAnsi"/>
          <w:color w:val="000000"/>
          <w:sz w:val="22"/>
          <w:szCs w:val="22"/>
          <w:lang w:val="en-GB"/>
        </w:rPr>
        <w:t xml:space="preserve"> 2017). </w:t>
      </w:r>
      <w:commentRangeEnd w:id="121"/>
      <w:r w:rsidR="00FD7756">
        <w:rPr>
          <w:rStyle w:val="Marquedecommentaire"/>
          <w:rFonts w:ascii="Arial" w:eastAsia="Arial" w:hAnsi="Arial" w:cs="Arial"/>
          <w:color w:val="222222"/>
          <w:lang w:val="en-GB"/>
        </w:rPr>
        <w:commentReference w:id="121"/>
      </w:r>
      <w:r w:rsidRPr="00DB4661">
        <w:rPr>
          <w:rFonts w:asciiTheme="minorHAnsi" w:eastAsia="Arial" w:hAnsiTheme="minorHAnsi" w:cstheme="minorHAnsi"/>
          <w:color w:val="000000"/>
          <w:sz w:val="22"/>
          <w:szCs w:val="22"/>
          <w:lang w:val="en-GB"/>
        </w:rPr>
        <w:t xml:space="preserve">In the context of cultural evolution, this can in turn slow down the response to environmental change and thus promote the maintenance of outdated maladaptive behaviours (Whitehead &amp; </w:t>
      </w:r>
      <w:proofErr w:type="spellStart"/>
      <w:r w:rsidRPr="00DB4661">
        <w:rPr>
          <w:rFonts w:asciiTheme="minorHAnsi" w:eastAsia="Arial" w:hAnsiTheme="minorHAnsi" w:cstheme="minorHAnsi"/>
          <w:color w:val="000000"/>
          <w:sz w:val="22"/>
          <w:szCs w:val="22"/>
          <w:lang w:val="en-GB"/>
        </w:rPr>
        <w:t>Richerson</w:t>
      </w:r>
      <w:proofErr w:type="spellEnd"/>
      <w:r w:rsidRPr="00DB4661">
        <w:rPr>
          <w:rFonts w:asciiTheme="minorHAnsi" w:eastAsia="Arial" w:hAnsiTheme="minorHAnsi" w:cstheme="minorHAnsi"/>
          <w:color w:val="000000"/>
          <w:sz w:val="22"/>
          <w:szCs w:val="22"/>
          <w:lang w:val="en-GB"/>
        </w:rPr>
        <w:t>, 2009).</w:t>
      </w:r>
      <w:ins w:id="122" w:author="Sabine Noebel" w:date="2022-02-28T10:02:00Z">
        <w:r w:rsidR="006B5C84">
          <w:rPr>
            <w:rFonts w:asciiTheme="minorHAnsi" w:eastAsia="Arial" w:hAnsiTheme="minorHAnsi" w:cstheme="minorHAnsi"/>
            <w:color w:val="000000"/>
            <w:sz w:val="22"/>
            <w:szCs w:val="22"/>
            <w:lang w:val="en-GB"/>
          </w:rPr>
          <w:t xml:space="preserve"> </w:t>
        </w:r>
        <w:r w:rsidR="006B5C84">
          <w:rPr>
            <w:rFonts w:ascii="Calibri" w:eastAsia="Calibri" w:hAnsi="Calibri" w:cs="Calibri"/>
            <w:sz w:val="22"/>
            <w:szCs w:val="22"/>
          </w:rPr>
          <w:t xml:space="preserve">In </w:t>
        </w:r>
        <w:proofErr w:type="spellStart"/>
        <w:r w:rsidR="006B5C84">
          <w:rPr>
            <w:rFonts w:ascii="Calibri" w:eastAsia="Calibri" w:hAnsi="Calibri" w:cs="Calibri"/>
            <w:sz w:val="22"/>
            <w:szCs w:val="22"/>
          </w:rPr>
          <w:t>practice</w:t>
        </w:r>
        <w:proofErr w:type="spellEnd"/>
        <w:r w:rsidR="006B5C84">
          <w:rPr>
            <w:rFonts w:ascii="Calibri" w:eastAsia="Calibri" w:hAnsi="Calibri" w:cs="Calibri"/>
            <w:sz w:val="22"/>
            <w:szCs w:val="22"/>
          </w:rPr>
          <w:t xml:space="preserve"> </w:t>
        </w:r>
        <w:proofErr w:type="spellStart"/>
        <w:r w:rsidR="006B5C84">
          <w:rPr>
            <w:rFonts w:ascii="Calibri" w:eastAsia="Calibri" w:hAnsi="Calibri" w:cs="Calibri"/>
            <w:sz w:val="22"/>
            <w:szCs w:val="22"/>
          </w:rPr>
          <w:t>however</w:t>
        </w:r>
        <w:proofErr w:type="spellEnd"/>
        <w:r w:rsidR="006B5C84">
          <w:rPr>
            <w:rFonts w:ascii="Calibri" w:eastAsia="Calibri" w:hAnsi="Calibri" w:cs="Calibri"/>
            <w:sz w:val="22"/>
            <w:szCs w:val="22"/>
          </w:rPr>
          <w:t xml:space="preserve">, a mix </w:t>
        </w:r>
        <w:proofErr w:type="spellStart"/>
        <w:r w:rsidR="006B5C84">
          <w:rPr>
            <w:rFonts w:ascii="Calibri" w:eastAsia="Calibri" w:hAnsi="Calibri" w:cs="Calibri"/>
            <w:sz w:val="22"/>
            <w:szCs w:val="22"/>
          </w:rPr>
          <w:t>of</w:t>
        </w:r>
        <w:proofErr w:type="spellEnd"/>
        <w:r w:rsidR="006B5C84">
          <w:rPr>
            <w:rFonts w:ascii="Calibri" w:eastAsia="Calibri" w:hAnsi="Calibri" w:cs="Calibri"/>
            <w:sz w:val="22"/>
            <w:szCs w:val="22"/>
          </w:rPr>
          <w:t xml:space="preserve"> </w:t>
        </w:r>
        <w:proofErr w:type="spellStart"/>
        <w:r w:rsidR="006B5C84">
          <w:rPr>
            <w:rFonts w:ascii="Calibri" w:eastAsia="Calibri" w:hAnsi="Calibri" w:cs="Calibri"/>
            <w:sz w:val="22"/>
            <w:szCs w:val="22"/>
          </w:rPr>
          <w:t>conformity</w:t>
        </w:r>
        <w:proofErr w:type="spellEnd"/>
        <w:r w:rsidR="006B5C84">
          <w:rPr>
            <w:rFonts w:ascii="Calibri" w:eastAsia="Calibri" w:hAnsi="Calibri" w:cs="Calibri"/>
            <w:sz w:val="22"/>
            <w:szCs w:val="22"/>
          </w:rPr>
          <w:t xml:space="preserve"> and individual </w:t>
        </w:r>
        <w:proofErr w:type="spellStart"/>
        <w:r w:rsidR="006B5C84">
          <w:rPr>
            <w:rFonts w:ascii="Calibri" w:eastAsia="Calibri" w:hAnsi="Calibri" w:cs="Calibri"/>
            <w:sz w:val="22"/>
            <w:szCs w:val="22"/>
          </w:rPr>
          <w:t>learning</w:t>
        </w:r>
        <w:proofErr w:type="spellEnd"/>
        <w:r w:rsidR="006B5C84">
          <w:rPr>
            <w:rFonts w:ascii="Calibri" w:eastAsia="Calibri" w:hAnsi="Calibri" w:cs="Calibri"/>
            <w:sz w:val="22"/>
            <w:szCs w:val="22"/>
          </w:rPr>
          <w:t xml:space="preserve"> </w:t>
        </w:r>
        <w:proofErr w:type="spellStart"/>
        <w:r w:rsidR="006B5C84">
          <w:rPr>
            <w:rFonts w:ascii="Calibri" w:eastAsia="Calibri" w:hAnsi="Calibri" w:cs="Calibri"/>
            <w:sz w:val="22"/>
            <w:szCs w:val="22"/>
          </w:rPr>
          <w:t>may</w:t>
        </w:r>
        <w:proofErr w:type="spellEnd"/>
        <w:r w:rsidR="006B5C84">
          <w:rPr>
            <w:rFonts w:ascii="Calibri" w:eastAsia="Calibri" w:hAnsi="Calibri" w:cs="Calibri"/>
            <w:sz w:val="22"/>
            <w:szCs w:val="22"/>
          </w:rPr>
          <w:t xml:space="preserve"> </w:t>
        </w:r>
        <w:proofErr w:type="spellStart"/>
        <w:r w:rsidR="006B5C84">
          <w:rPr>
            <w:rFonts w:ascii="Calibri" w:eastAsia="Calibri" w:hAnsi="Calibri" w:cs="Calibri"/>
            <w:sz w:val="22"/>
            <w:szCs w:val="22"/>
          </w:rPr>
          <w:t>allow</w:t>
        </w:r>
        <w:proofErr w:type="spellEnd"/>
        <w:r w:rsidR="006B5C84">
          <w:rPr>
            <w:rFonts w:ascii="Calibri" w:eastAsia="Calibri" w:hAnsi="Calibri" w:cs="Calibri"/>
            <w:sz w:val="22"/>
            <w:szCs w:val="22"/>
          </w:rPr>
          <w:t xml:space="preserve"> </w:t>
        </w:r>
        <w:proofErr w:type="spellStart"/>
        <w:r w:rsidR="006B5C84">
          <w:rPr>
            <w:rFonts w:ascii="Calibri" w:eastAsia="Calibri" w:hAnsi="Calibri" w:cs="Calibri"/>
            <w:sz w:val="22"/>
            <w:szCs w:val="22"/>
          </w:rPr>
          <w:t>populations</w:t>
        </w:r>
        <w:proofErr w:type="spellEnd"/>
        <w:r w:rsidR="006B5C84">
          <w:rPr>
            <w:rFonts w:ascii="Calibri" w:eastAsia="Calibri" w:hAnsi="Calibri" w:cs="Calibri"/>
            <w:sz w:val="22"/>
            <w:szCs w:val="22"/>
          </w:rPr>
          <w:t xml:space="preserve"> </w:t>
        </w:r>
        <w:proofErr w:type="spellStart"/>
        <w:r w:rsidR="006B5C84">
          <w:rPr>
            <w:rFonts w:ascii="Calibri" w:eastAsia="Calibri" w:hAnsi="Calibri" w:cs="Calibri"/>
            <w:sz w:val="22"/>
            <w:szCs w:val="22"/>
          </w:rPr>
          <w:t>to</w:t>
        </w:r>
        <w:proofErr w:type="spellEnd"/>
        <w:r w:rsidR="006B5C84">
          <w:rPr>
            <w:rFonts w:ascii="Calibri" w:eastAsia="Calibri" w:hAnsi="Calibri" w:cs="Calibri"/>
            <w:sz w:val="22"/>
            <w:szCs w:val="22"/>
          </w:rPr>
          <w:t xml:space="preserve"> switch </w:t>
        </w:r>
        <w:proofErr w:type="spellStart"/>
        <w:r w:rsidR="006B5C84">
          <w:rPr>
            <w:rFonts w:ascii="Calibri" w:eastAsia="Calibri" w:hAnsi="Calibri" w:cs="Calibri"/>
            <w:sz w:val="22"/>
            <w:szCs w:val="22"/>
          </w:rPr>
          <w:t>to</w:t>
        </w:r>
        <w:proofErr w:type="spellEnd"/>
        <w:r w:rsidR="006B5C84">
          <w:rPr>
            <w:rFonts w:ascii="Calibri" w:eastAsia="Calibri" w:hAnsi="Calibri" w:cs="Calibri"/>
            <w:sz w:val="22"/>
            <w:szCs w:val="22"/>
          </w:rPr>
          <w:t xml:space="preserve"> </w:t>
        </w:r>
        <w:proofErr w:type="spellStart"/>
        <w:r w:rsidR="006B5C84">
          <w:rPr>
            <w:rFonts w:ascii="Calibri" w:eastAsia="Calibri" w:hAnsi="Calibri" w:cs="Calibri"/>
            <w:sz w:val="22"/>
            <w:szCs w:val="22"/>
          </w:rPr>
          <w:t>newly</w:t>
        </w:r>
        <w:proofErr w:type="spellEnd"/>
        <w:r w:rsidR="006B5C84">
          <w:rPr>
            <w:rFonts w:ascii="Calibri" w:eastAsia="Calibri" w:hAnsi="Calibri" w:cs="Calibri"/>
            <w:sz w:val="22"/>
            <w:szCs w:val="22"/>
          </w:rPr>
          <w:t xml:space="preserve"> adaptive </w:t>
        </w:r>
        <w:proofErr w:type="spellStart"/>
        <w:r w:rsidR="006B5C84">
          <w:rPr>
            <w:rFonts w:ascii="Calibri" w:eastAsia="Calibri" w:hAnsi="Calibri" w:cs="Calibri"/>
            <w:sz w:val="22"/>
            <w:szCs w:val="22"/>
          </w:rPr>
          <w:t>behaviours</w:t>
        </w:r>
        <w:proofErr w:type="spellEnd"/>
        <w:r w:rsidR="006B5C84">
          <w:rPr>
            <w:rFonts w:ascii="Calibri" w:eastAsia="Calibri" w:hAnsi="Calibri" w:cs="Calibri"/>
            <w:sz w:val="22"/>
            <w:szCs w:val="22"/>
          </w:rPr>
          <w:t xml:space="preserve">. This was </w:t>
        </w:r>
        <w:proofErr w:type="spellStart"/>
        <w:r w:rsidR="006B5C84">
          <w:rPr>
            <w:rFonts w:ascii="Calibri" w:eastAsia="Calibri" w:hAnsi="Calibri" w:cs="Calibri"/>
            <w:sz w:val="22"/>
            <w:szCs w:val="22"/>
          </w:rPr>
          <w:t>shown</w:t>
        </w:r>
        <w:proofErr w:type="spellEnd"/>
        <w:r w:rsidR="006B5C84">
          <w:rPr>
            <w:rFonts w:ascii="Calibri" w:eastAsia="Calibri" w:hAnsi="Calibri" w:cs="Calibri"/>
            <w:sz w:val="22"/>
            <w:szCs w:val="22"/>
          </w:rPr>
          <w:t xml:space="preserve"> </w:t>
        </w:r>
        <w:proofErr w:type="spellStart"/>
        <w:r w:rsidR="006B5C84">
          <w:rPr>
            <w:rFonts w:ascii="Calibri" w:eastAsia="Calibri" w:hAnsi="Calibri" w:cs="Calibri"/>
            <w:sz w:val="22"/>
            <w:szCs w:val="22"/>
          </w:rPr>
          <w:t>by</w:t>
        </w:r>
        <w:proofErr w:type="spellEnd"/>
        <w:r w:rsidR="006B5C84">
          <w:rPr>
            <w:rFonts w:ascii="Calibri" w:eastAsia="Calibri" w:hAnsi="Calibri" w:cs="Calibri"/>
            <w:sz w:val="22"/>
            <w:szCs w:val="22"/>
          </w:rPr>
          <w:t xml:space="preserve"> </w:t>
        </w:r>
        <w:proofErr w:type="spellStart"/>
        <w:r w:rsidR="006B5C84">
          <w:rPr>
            <w:rFonts w:ascii="Calibri" w:eastAsia="Calibri" w:hAnsi="Calibri" w:cs="Calibri"/>
            <w:sz w:val="22"/>
            <w:szCs w:val="22"/>
          </w:rPr>
          <w:t>Aplin</w:t>
        </w:r>
        <w:proofErr w:type="spellEnd"/>
        <w:r w:rsidR="006B5C84">
          <w:rPr>
            <w:rFonts w:ascii="Calibri" w:eastAsia="Calibri" w:hAnsi="Calibri" w:cs="Calibri"/>
            <w:sz w:val="22"/>
            <w:szCs w:val="22"/>
          </w:rPr>
          <w:t xml:space="preserve"> </w:t>
        </w:r>
        <w:r w:rsidR="006B5C84">
          <w:rPr>
            <w:rFonts w:ascii="Calibri" w:eastAsia="Calibri" w:hAnsi="Calibri" w:cs="Calibri"/>
            <w:i/>
            <w:sz w:val="22"/>
            <w:szCs w:val="22"/>
          </w:rPr>
          <w:t>et al.</w:t>
        </w:r>
        <w:r w:rsidR="006B5C84">
          <w:rPr>
            <w:rFonts w:ascii="Calibri" w:eastAsia="Calibri" w:hAnsi="Calibri" w:cs="Calibri"/>
            <w:sz w:val="22"/>
            <w:szCs w:val="22"/>
          </w:rPr>
          <w:t xml:space="preserve"> (2017) in an experimental </w:t>
        </w:r>
        <w:proofErr w:type="spellStart"/>
        <w:r w:rsidR="006B5C84">
          <w:rPr>
            <w:rFonts w:ascii="Calibri" w:eastAsia="Calibri" w:hAnsi="Calibri" w:cs="Calibri"/>
            <w:sz w:val="22"/>
            <w:szCs w:val="22"/>
          </w:rPr>
          <w:t>study</w:t>
        </w:r>
        <w:proofErr w:type="spellEnd"/>
        <w:r w:rsidR="006B5C84">
          <w:rPr>
            <w:rFonts w:ascii="Calibri" w:eastAsia="Calibri" w:hAnsi="Calibri" w:cs="Calibri"/>
            <w:sz w:val="22"/>
            <w:szCs w:val="22"/>
          </w:rPr>
          <w:t xml:space="preserve"> on </w:t>
        </w:r>
        <w:proofErr w:type="spellStart"/>
        <w:r w:rsidR="006B5C84">
          <w:rPr>
            <w:rFonts w:ascii="Calibri" w:eastAsia="Calibri" w:hAnsi="Calibri" w:cs="Calibri"/>
            <w:sz w:val="22"/>
            <w:szCs w:val="22"/>
          </w:rPr>
          <w:t>great</w:t>
        </w:r>
        <w:proofErr w:type="spellEnd"/>
        <w:r w:rsidR="006B5C84">
          <w:rPr>
            <w:rFonts w:ascii="Calibri" w:eastAsia="Calibri" w:hAnsi="Calibri" w:cs="Calibri"/>
            <w:sz w:val="22"/>
            <w:szCs w:val="22"/>
          </w:rPr>
          <w:t xml:space="preserve"> </w:t>
        </w:r>
        <w:proofErr w:type="spellStart"/>
        <w:r w:rsidR="006B5C84">
          <w:rPr>
            <w:rFonts w:ascii="Calibri" w:eastAsia="Calibri" w:hAnsi="Calibri" w:cs="Calibri"/>
            <w:sz w:val="22"/>
            <w:szCs w:val="22"/>
          </w:rPr>
          <w:t>tits</w:t>
        </w:r>
        <w:proofErr w:type="spellEnd"/>
        <w:r w:rsidR="006B5C84">
          <w:rPr>
            <w:rFonts w:ascii="Calibri" w:eastAsia="Calibri" w:hAnsi="Calibri" w:cs="Calibri"/>
            <w:sz w:val="22"/>
            <w:szCs w:val="22"/>
          </w:rPr>
          <w:t xml:space="preserve"> (</w:t>
        </w:r>
        <w:proofErr w:type="spellStart"/>
        <w:r w:rsidR="006B5C84">
          <w:rPr>
            <w:rFonts w:ascii="Calibri" w:eastAsia="Calibri" w:hAnsi="Calibri" w:cs="Calibri"/>
            <w:i/>
            <w:sz w:val="22"/>
            <w:szCs w:val="22"/>
          </w:rPr>
          <w:t>Parus</w:t>
        </w:r>
        <w:proofErr w:type="spellEnd"/>
        <w:r w:rsidR="006B5C84">
          <w:rPr>
            <w:rFonts w:ascii="Calibri" w:eastAsia="Calibri" w:hAnsi="Calibri" w:cs="Calibri"/>
            <w:i/>
            <w:sz w:val="22"/>
            <w:szCs w:val="22"/>
          </w:rPr>
          <w:t xml:space="preserve"> </w:t>
        </w:r>
        <w:proofErr w:type="spellStart"/>
        <w:r w:rsidR="006B5C84">
          <w:rPr>
            <w:rFonts w:ascii="Calibri" w:eastAsia="Calibri" w:hAnsi="Calibri" w:cs="Calibri"/>
            <w:i/>
            <w:sz w:val="22"/>
            <w:szCs w:val="22"/>
          </w:rPr>
          <w:t>major</w:t>
        </w:r>
        <w:proofErr w:type="spellEnd"/>
        <w:r w:rsidR="006B5C84">
          <w:rPr>
            <w:rFonts w:ascii="Calibri" w:eastAsia="Calibri" w:hAnsi="Calibri" w:cs="Calibri"/>
            <w:sz w:val="22"/>
            <w:szCs w:val="22"/>
          </w:rPr>
          <w:t xml:space="preserve">): </w:t>
        </w:r>
        <w:proofErr w:type="spellStart"/>
        <w:r w:rsidR="006B5C84">
          <w:rPr>
            <w:rFonts w:ascii="Calibri" w:eastAsia="Calibri" w:hAnsi="Calibri" w:cs="Calibri"/>
            <w:sz w:val="22"/>
            <w:szCs w:val="22"/>
          </w:rPr>
          <w:t>by</w:t>
        </w:r>
        <w:proofErr w:type="spellEnd"/>
        <w:r w:rsidR="006B5C84">
          <w:rPr>
            <w:rFonts w:ascii="Calibri" w:eastAsia="Calibri" w:hAnsi="Calibri" w:cs="Calibri"/>
            <w:sz w:val="22"/>
            <w:szCs w:val="22"/>
          </w:rPr>
          <w:t xml:space="preserve"> </w:t>
        </w:r>
        <w:proofErr w:type="spellStart"/>
        <w:r w:rsidR="006B5C84">
          <w:rPr>
            <w:rFonts w:ascii="Calibri" w:eastAsia="Calibri" w:hAnsi="Calibri" w:cs="Calibri"/>
            <w:sz w:val="22"/>
            <w:szCs w:val="22"/>
          </w:rPr>
          <w:t>manipulating</w:t>
        </w:r>
        <w:proofErr w:type="spellEnd"/>
        <w:r w:rsidR="006B5C84">
          <w:rPr>
            <w:rFonts w:ascii="Calibri" w:eastAsia="Calibri" w:hAnsi="Calibri" w:cs="Calibri"/>
            <w:sz w:val="22"/>
            <w:szCs w:val="22"/>
          </w:rPr>
          <w:t xml:space="preserve"> </w:t>
        </w:r>
        <w:proofErr w:type="spellStart"/>
        <w:r w:rsidR="006B5C84">
          <w:rPr>
            <w:rFonts w:ascii="Calibri" w:eastAsia="Calibri" w:hAnsi="Calibri" w:cs="Calibri"/>
            <w:sz w:val="22"/>
            <w:szCs w:val="22"/>
          </w:rPr>
          <w:t>behaviour</w:t>
        </w:r>
        <w:proofErr w:type="spellEnd"/>
        <w:r w:rsidR="006B5C84">
          <w:rPr>
            <w:rFonts w:ascii="Calibri" w:eastAsia="Calibri" w:hAnsi="Calibri" w:cs="Calibri"/>
            <w:sz w:val="22"/>
            <w:szCs w:val="22"/>
          </w:rPr>
          <w:t xml:space="preserve"> </w:t>
        </w:r>
        <w:proofErr w:type="spellStart"/>
        <w:r w:rsidR="006B5C84">
          <w:rPr>
            <w:rFonts w:ascii="Calibri" w:eastAsia="Calibri" w:hAnsi="Calibri" w:cs="Calibri"/>
            <w:sz w:val="22"/>
            <w:szCs w:val="22"/>
          </w:rPr>
          <w:t>rewards</w:t>
        </w:r>
        <w:proofErr w:type="spellEnd"/>
        <w:r w:rsidR="006B5C84">
          <w:rPr>
            <w:rFonts w:ascii="Calibri" w:eastAsia="Calibri" w:hAnsi="Calibri" w:cs="Calibri"/>
            <w:sz w:val="22"/>
            <w:szCs w:val="22"/>
          </w:rPr>
          <w:t xml:space="preserve">, </w:t>
        </w:r>
        <w:proofErr w:type="spellStart"/>
        <w:r w:rsidR="006B5C84">
          <w:rPr>
            <w:rFonts w:ascii="Calibri" w:eastAsia="Calibri" w:hAnsi="Calibri" w:cs="Calibri"/>
            <w:sz w:val="22"/>
            <w:szCs w:val="22"/>
          </w:rPr>
          <w:t>they</w:t>
        </w:r>
        <w:proofErr w:type="spellEnd"/>
        <w:r w:rsidR="006B5C84">
          <w:rPr>
            <w:rFonts w:ascii="Calibri" w:eastAsia="Calibri" w:hAnsi="Calibri" w:cs="Calibri"/>
            <w:sz w:val="22"/>
            <w:szCs w:val="22"/>
          </w:rPr>
          <w:t xml:space="preserve"> </w:t>
        </w:r>
        <w:proofErr w:type="spellStart"/>
        <w:r w:rsidR="006B5C84">
          <w:rPr>
            <w:rFonts w:ascii="Calibri" w:eastAsia="Calibri" w:hAnsi="Calibri" w:cs="Calibri"/>
            <w:sz w:val="22"/>
            <w:szCs w:val="22"/>
          </w:rPr>
          <w:t>documented</w:t>
        </w:r>
        <w:proofErr w:type="spellEnd"/>
        <w:r w:rsidR="006B5C84">
          <w:rPr>
            <w:rFonts w:ascii="Calibri" w:eastAsia="Calibri" w:hAnsi="Calibri" w:cs="Calibri"/>
            <w:sz w:val="22"/>
            <w:szCs w:val="22"/>
          </w:rPr>
          <w:t xml:space="preserve"> </w:t>
        </w:r>
        <w:proofErr w:type="spellStart"/>
        <w:r w:rsidR="006B5C84">
          <w:rPr>
            <w:rFonts w:ascii="Calibri" w:eastAsia="Calibri" w:hAnsi="Calibri" w:cs="Calibri"/>
            <w:sz w:val="22"/>
            <w:szCs w:val="22"/>
          </w:rPr>
          <w:t>that</w:t>
        </w:r>
        <w:proofErr w:type="spellEnd"/>
        <w:r w:rsidR="006B5C84">
          <w:rPr>
            <w:rFonts w:ascii="Calibri" w:eastAsia="Calibri" w:hAnsi="Calibri" w:cs="Calibri"/>
            <w:sz w:val="22"/>
            <w:szCs w:val="22"/>
          </w:rPr>
          <w:t xml:space="preserve"> </w:t>
        </w:r>
        <w:proofErr w:type="spellStart"/>
        <w:r w:rsidR="006B5C84">
          <w:rPr>
            <w:rFonts w:ascii="Calibri" w:eastAsia="Calibri" w:hAnsi="Calibri" w:cs="Calibri"/>
            <w:sz w:val="22"/>
            <w:szCs w:val="22"/>
          </w:rPr>
          <w:t>both</w:t>
        </w:r>
        <w:proofErr w:type="spellEnd"/>
        <w:r w:rsidR="006B5C84">
          <w:rPr>
            <w:rFonts w:ascii="Calibri" w:eastAsia="Calibri" w:hAnsi="Calibri" w:cs="Calibri"/>
            <w:sz w:val="22"/>
            <w:szCs w:val="22"/>
          </w:rPr>
          <w:t xml:space="preserve"> </w:t>
        </w:r>
        <w:proofErr w:type="spellStart"/>
        <w:r w:rsidR="006B5C84">
          <w:rPr>
            <w:rFonts w:ascii="Calibri" w:eastAsia="Calibri" w:hAnsi="Calibri" w:cs="Calibri"/>
            <w:sz w:val="22"/>
            <w:szCs w:val="22"/>
          </w:rPr>
          <w:t>individuals</w:t>
        </w:r>
        <w:proofErr w:type="spellEnd"/>
        <w:r w:rsidR="006B5C84">
          <w:rPr>
            <w:rFonts w:ascii="Calibri" w:eastAsia="Calibri" w:hAnsi="Calibri" w:cs="Calibri"/>
            <w:sz w:val="22"/>
            <w:szCs w:val="22"/>
          </w:rPr>
          <w:t xml:space="preserve"> and </w:t>
        </w:r>
        <w:proofErr w:type="spellStart"/>
        <w:r w:rsidR="006B5C84">
          <w:rPr>
            <w:rFonts w:ascii="Calibri" w:eastAsia="Calibri" w:hAnsi="Calibri" w:cs="Calibri"/>
            <w:sz w:val="22"/>
            <w:szCs w:val="22"/>
          </w:rPr>
          <w:t>populations</w:t>
        </w:r>
        <w:proofErr w:type="spellEnd"/>
        <w:r w:rsidR="006B5C84">
          <w:rPr>
            <w:rFonts w:ascii="Calibri" w:eastAsia="Calibri" w:hAnsi="Calibri" w:cs="Calibri"/>
            <w:sz w:val="22"/>
            <w:szCs w:val="22"/>
          </w:rPr>
          <w:t xml:space="preserve"> </w:t>
        </w:r>
        <w:proofErr w:type="spellStart"/>
        <w:r w:rsidR="006B5C84">
          <w:rPr>
            <w:rFonts w:ascii="Calibri" w:eastAsia="Calibri" w:hAnsi="Calibri" w:cs="Calibri"/>
            <w:sz w:val="22"/>
            <w:szCs w:val="22"/>
          </w:rPr>
          <w:t>were</w:t>
        </w:r>
        <w:proofErr w:type="spellEnd"/>
        <w:r w:rsidR="006B5C84">
          <w:rPr>
            <w:rFonts w:ascii="Calibri" w:eastAsia="Calibri" w:hAnsi="Calibri" w:cs="Calibri"/>
            <w:sz w:val="22"/>
            <w:szCs w:val="22"/>
          </w:rPr>
          <w:t xml:space="preserve"> </w:t>
        </w:r>
        <w:proofErr w:type="spellStart"/>
        <w:r w:rsidR="006B5C84">
          <w:rPr>
            <w:rFonts w:ascii="Calibri" w:eastAsia="Calibri" w:hAnsi="Calibri" w:cs="Calibri"/>
            <w:sz w:val="22"/>
            <w:szCs w:val="22"/>
          </w:rPr>
          <w:t>able</w:t>
        </w:r>
        <w:proofErr w:type="spellEnd"/>
        <w:r w:rsidR="006B5C84">
          <w:rPr>
            <w:rFonts w:ascii="Calibri" w:eastAsia="Calibri" w:hAnsi="Calibri" w:cs="Calibri"/>
            <w:sz w:val="22"/>
            <w:szCs w:val="22"/>
          </w:rPr>
          <w:t xml:space="preserve"> </w:t>
        </w:r>
        <w:proofErr w:type="spellStart"/>
        <w:r w:rsidR="006B5C84">
          <w:rPr>
            <w:rFonts w:ascii="Calibri" w:eastAsia="Calibri" w:hAnsi="Calibri" w:cs="Calibri"/>
            <w:sz w:val="22"/>
            <w:szCs w:val="22"/>
          </w:rPr>
          <w:t>to</w:t>
        </w:r>
        <w:proofErr w:type="spellEnd"/>
        <w:r w:rsidR="006B5C84">
          <w:rPr>
            <w:rFonts w:ascii="Calibri" w:eastAsia="Calibri" w:hAnsi="Calibri" w:cs="Calibri"/>
            <w:sz w:val="22"/>
            <w:szCs w:val="22"/>
          </w:rPr>
          <w:t xml:space="preserve"> </w:t>
        </w:r>
        <w:proofErr w:type="spellStart"/>
        <w:r w:rsidR="006B5C84">
          <w:rPr>
            <w:rFonts w:ascii="Calibri" w:eastAsia="Calibri" w:hAnsi="Calibri" w:cs="Calibri"/>
            <w:sz w:val="22"/>
            <w:szCs w:val="22"/>
          </w:rPr>
          <w:t>move</w:t>
        </w:r>
        <w:proofErr w:type="spellEnd"/>
        <w:r w:rsidR="006B5C84">
          <w:rPr>
            <w:rFonts w:ascii="Calibri" w:eastAsia="Calibri" w:hAnsi="Calibri" w:cs="Calibri"/>
            <w:sz w:val="22"/>
            <w:szCs w:val="22"/>
          </w:rPr>
          <w:t xml:space="preserve"> </w:t>
        </w:r>
        <w:proofErr w:type="spellStart"/>
        <w:r w:rsidR="006B5C84">
          <w:rPr>
            <w:rFonts w:ascii="Calibri" w:eastAsia="Calibri" w:hAnsi="Calibri" w:cs="Calibri"/>
            <w:sz w:val="22"/>
            <w:szCs w:val="22"/>
          </w:rPr>
          <w:t>away</w:t>
        </w:r>
        <w:proofErr w:type="spellEnd"/>
        <w:r w:rsidR="006B5C84">
          <w:rPr>
            <w:rFonts w:ascii="Calibri" w:eastAsia="Calibri" w:hAnsi="Calibri" w:cs="Calibri"/>
            <w:sz w:val="22"/>
            <w:szCs w:val="22"/>
          </w:rPr>
          <w:t xml:space="preserve"> </w:t>
        </w:r>
        <w:proofErr w:type="spellStart"/>
        <w:r w:rsidR="006B5C84">
          <w:rPr>
            <w:rFonts w:ascii="Calibri" w:eastAsia="Calibri" w:hAnsi="Calibri" w:cs="Calibri"/>
            <w:sz w:val="22"/>
            <w:szCs w:val="22"/>
          </w:rPr>
          <w:t>from</w:t>
        </w:r>
        <w:proofErr w:type="spellEnd"/>
        <w:r w:rsidR="006B5C84">
          <w:rPr>
            <w:rFonts w:ascii="Calibri" w:eastAsia="Calibri" w:hAnsi="Calibri" w:cs="Calibri"/>
            <w:sz w:val="22"/>
            <w:szCs w:val="22"/>
          </w:rPr>
          <w:t xml:space="preserve"> </w:t>
        </w:r>
        <w:proofErr w:type="spellStart"/>
        <w:r w:rsidR="006B5C84">
          <w:rPr>
            <w:rFonts w:ascii="Calibri" w:eastAsia="Calibri" w:hAnsi="Calibri" w:cs="Calibri"/>
            <w:sz w:val="22"/>
            <w:szCs w:val="22"/>
          </w:rPr>
          <w:t>established</w:t>
        </w:r>
        <w:proofErr w:type="spellEnd"/>
        <w:r w:rsidR="006B5C84">
          <w:rPr>
            <w:rFonts w:ascii="Calibri" w:eastAsia="Calibri" w:hAnsi="Calibri" w:cs="Calibri"/>
            <w:sz w:val="22"/>
            <w:szCs w:val="22"/>
          </w:rPr>
          <w:t xml:space="preserve">, </w:t>
        </w:r>
        <w:proofErr w:type="spellStart"/>
        <w:r w:rsidR="006B5C84">
          <w:rPr>
            <w:rFonts w:ascii="Calibri" w:eastAsia="Calibri" w:hAnsi="Calibri" w:cs="Calibri"/>
            <w:sz w:val="22"/>
            <w:szCs w:val="22"/>
          </w:rPr>
          <w:t>now</w:t>
        </w:r>
        <w:proofErr w:type="spellEnd"/>
        <w:r w:rsidR="006B5C84">
          <w:rPr>
            <w:rFonts w:ascii="Calibri" w:eastAsia="Calibri" w:hAnsi="Calibri" w:cs="Calibri"/>
            <w:sz w:val="22"/>
            <w:szCs w:val="22"/>
          </w:rPr>
          <w:t xml:space="preserve">-suboptimal </w:t>
        </w:r>
        <w:proofErr w:type="spellStart"/>
        <w:r w:rsidR="006B5C84">
          <w:rPr>
            <w:rFonts w:ascii="Calibri" w:eastAsia="Calibri" w:hAnsi="Calibri" w:cs="Calibri"/>
            <w:sz w:val="22"/>
            <w:szCs w:val="22"/>
          </w:rPr>
          <w:t>behavioural</w:t>
        </w:r>
        <w:proofErr w:type="spellEnd"/>
        <w:r w:rsidR="006B5C84">
          <w:rPr>
            <w:rFonts w:ascii="Calibri" w:eastAsia="Calibri" w:hAnsi="Calibri" w:cs="Calibri"/>
            <w:sz w:val="22"/>
            <w:szCs w:val="22"/>
          </w:rPr>
          <w:t xml:space="preserve"> </w:t>
        </w:r>
        <w:proofErr w:type="spellStart"/>
        <w:r w:rsidR="006B5C84">
          <w:rPr>
            <w:rFonts w:ascii="Calibri" w:eastAsia="Calibri" w:hAnsi="Calibri" w:cs="Calibri"/>
            <w:sz w:val="22"/>
            <w:szCs w:val="22"/>
          </w:rPr>
          <w:t>traditions</w:t>
        </w:r>
        <w:proofErr w:type="spellEnd"/>
        <w:r w:rsidR="006B5C84">
          <w:rPr>
            <w:rFonts w:ascii="Calibri" w:eastAsia="Calibri" w:hAnsi="Calibri" w:cs="Calibri"/>
            <w:sz w:val="22"/>
            <w:szCs w:val="22"/>
          </w:rPr>
          <w:t xml:space="preserve">. The </w:t>
        </w:r>
        <w:proofErr w:type="spellStart"/>
        <w:r w:rsidR="006B5C84">
          <w:rPr>
            <w:rFonts w:ascii="Calibri" w:eastAsia="Calibri" w:hAnsi="Calibri" w:cs="Calibri"/>
            <w:sz w:val="22"/>
            <w:szCs w:val="22"/>
          </w:rPr>
          <w:t>takeaway</w:t>
        </w:r>
      </w:ins>
      <w:proofErr w:type="spellEnd"/>
      <w:ins w:id="123" w:author="Sabine Noebel" w:date="2022-03-15T15:18:00Z">
        <w:r w:rsidR="00B60F1A">
          <w:rPr>
            <w:rFonts w:ascii="Calibri" w:eastAsia="Calibri" w:hAnsi="Calibri" w:cs="Calibri"/>
            <w:sz w:val="22"/>
            <w:szCs w:val="22"/>
          </w:rPr>
          <w:t xml:space="preserve"> </w:t>
        </w:r>
        <w:proofErr w:type="spellStart"/>
        <w:r w:rsidR="00B60F1A">
          <w:rPr>
            <w:rFonts w:ascii="Calibri" w:eastAsia="Calibri" w:hAnsi="Calibri" w:cs="Calibri"/>
            <w:sz w:val="22"/>
            <w:szCs w:val="22"/>
          </w:rPr>
          <w:t>message</w:t>
        </w:r>
      </w:ins>
      <w:proofErr w:type="spellEnd"/>
      <w:ins w:id="124" w:author="Sabine Noebel" w:date="2022-02-28T10:02:00Z">
        <w:r w:rsidR="006B5C84">
          <w:rPr>
            <w:rFonts w:ascii="Calibri" w:eastAsia="Calibri" w:hAnsi="Calibri" w:cs="Calibri"/>
            <w:sz w:val="22"/>
            <w:szCs w:val="22"/>
          </w:rPr>
          <w:t xml:space="preserve"> </w:t>
        </w:r>
        <w:proofErr w:type="spellStart"/>
        <w:r w:rsidR="006B5C84">
          <w:rPr>
            <w:rFonts w:ascii="Calibri" w:eastAsia="Calibri" w:hAnsi="Calibri" w:cs="Calibri"/>
            <w:sz w:val="22"/>
            <w:szCs w:val="22"/>
          </w:rPr>
          <w:t>is</w:t>
        </w:r>
        <w:proofErr w:type="spellEnd"/>
        <w:r w:rsidR="006B5C84">
          <w:rPr>
            <w:rFonts w:ascii="Calibri" w:eastAsia="Calibri" w:hAnsi="Calibri" w:cs="Calibri"/>
            <w:sz w:val="22"/>
            <w:szCs w:val="22"/>
          </w:rPr>
          <w:t xml:space="preserve"> </w:t>
        </w:r>
        <w:proofErr w:type="spellStart"/>
        <w:r w:rsidR="006B5C84">
          <w:rPr>
            <w:rFonts w:ascii="Calibri" w:eastAsia="Calibri" w:hAnsi="Calibri" w:cs="Calibri"/>
            <w:sz w:val="22"/>
            <w:szCs w:val="22"/>
          </w:rPr>
          <w:t>that</w:t>
        </w:r>
        <w:proofErr w:type="spellEnd"/>
        <w:r w:rsidR="006B5C84">
          <w:rPr>
            <w:rFonts w:ascii="Calibri" w:eastAsia="Calibri" w:hAnsi="Calibri" w:cs="Calibri"/>
            <w:sz w:val="22"/>
            <w:szCs w:val="22"/>
          </w:rPr>
          <w:t xml:space="preserve"> </w:t>
        </w:r>
        <w:proofErr w:type="spellStart"/>
        <w:r w:rsidR="006B5C84">
          <w:rPr>
            <w:rFonts w:ascii="Calibri" w:eastAsia="Calibri" w:hAnsi="Calibri" w:cs="Calibri"/>
            <w:sz w:val="22"/>
            <w:szCs w:val="22"/>
          </w:rPr>
          <w:t>conformity</w:t>
        </w:r>
        <w:proofErr w:type="spellEnd"/>
        <w:r w:rsidR="006B5C84">
          <w:rPr>
            <w:rFonts w:ascii="Calibri" w:eastAsia="Calibri" w:hAnsi="Calibri" w:cs="Calibri"/>
            <w:sz w:val="22"/>
            <w:szCs w:val="22"/>
          </w:rPr>
          <w:t xml:space="preserve"> </w:t>
        </w:r>
        <w:proofErr w:type="spellStart"/>
        <w:r w:rsidR="006B5C84">
          <w:rPr>
            <w:rFonts w:ascii="Calibri" w:eastAsia="Calibri" w:hAnsi="Calibri" w:cs="Calibri"/>
            <w:sz w:val="22"/>
            <w:szCs w:val="22"/>
          </w:rPr>
          <w:t>can</w:t>
        </w:r>
        <w:proofErr w:type="spellEnd"/>
        <w:r w:rsidR="006B5C84">
          <w:rPr>
            <w:rFonts w:ascii="Calibri" w:eastAsia="Calibri" w:hAnsi="Calibri" w:cs="Calibri"/>
            <w:sz w:val="22"/>
            <w:szCs w:val="22"/>
          </w:rPr>
          <w:t xml:space="preserve"> </w:t>
        </w:r>
        <w:proofErr w:type="spellStart"/>
        <w:r w:rsidR="006B5C84">
          <w:rPr>
            <w:rFonts w:ascii="Calibri" w:eastAsia="Calibri" w:hAnsi="Calibri" w:cs="Calibri"/>
            <w:sz w:val="22"/>
            <w:szCs w:val="22"/>
          </w:rPr>
          <w:t>catalyze</w:t>
        </w:r>
        <w:proofErr w:type="spellEnd"/>
        <w:r w:rsidR="006B5C84">
          <w:rPr>
            <w:rFonts w:ascii="Calibri" w:eastAsia="Calibri" w:hAnsi="Calibri" w:cs="Calibri"/>
            <w:sz w:val="22"/>
            <w:szCs w:val="22"/>
          </w:rPr>
          <w:t xml:space="preserve"> a </w:t>
        </w:r>
        <w:proofErr w:type="spellStart"/>
        <w:r w:rsidR="006B5C84">
          <w:rPr>
            <w:rFonts w:ascii="Calibri" w:eastAsia="Calibri" w:hAnsi="Calibri" w:cs="Calibri"/>
            <w:sz w:val="22"/>
            <w:szCs w:val="22"/>
          </w:rPr>
          <w:t>behavioural</w:t>
        </w:r>
        <w:proofErr w:type="spellEnd"/>
        <w:r w:rsidR="006B5C84">
          <w:rPr>
            <w:rFonts w:ascii="Calibri" w:eastAsia="Calibri" w:hAnsi="Calibri" w:cs="Calibri"/>
            <w:sz w:val="22"/>
            <w:szCs w:val="22"/>
          </w:rPr>
          <w:t xml:space="preserve"> </w:t>
        </w:r>
        <w:proofErr w:type="spellStart"/>
        <w:r w:rsidR="006B5C84">
          <w:rPr>
            <w:rFonts w:ascii="Calibri" w:eastAsia="Calibri" w:hAnsi="Calibri" w:cs="Calibri"/>
            <w:sz w:val="22"/>
            <w:szCs w:val="22"/>
          </w:rPr>
          <w:t>change</w:t>
        </w:r>
        <w:proofErr w:type="spellEnd"/>
        <w:r w:rsidR="006B5C84">
          <w:rPr>
            <w:rFonts w:ascii="Calibri" w:eastAsia="Calibri" w:hAnsi="Calibri" w:cs="Calibri"/>
            <w:sz w:val="22"/>
            <w:szCs w:val="22"/>
          </w:rPr>
          <w:t xml:space="preserve"> </w:t>
        </w:r>
      </w:ins>
      <w:proofErr w:type="spellStart"/>
      <w:ins w:id="125" w:author="Sabine Noebel" w:date="2022-03-15T15:18:00Z">
        <w:r w:rsidR="00B60F1A">
          <w:rPr>
            <w:rFonts w:ascii="Calibri" w:eastAsia="Calibri" w:hAnsi="Calibri" w:cs="Calibri"/>
            <w:sz w:val="22"/>
            <w:szCs w:val="22"/>
          </w:rPr>
          <w:t>that</w:t>
        </w:r>
      </w:ins>
      <w:proofErr w:type="spellEnd"/>
      <w:ins w:id="126" w:author="Sabine Noebel" w:date="2022-02-28T10:02:00Z">
        <w:r w:rsidR="006B5C84">
          <w:rPr>
            <w:rFonts w:ascii="Calibri" w:eastAsia="Calibri" w:hAnsi="Calibri" w:cs="Calibri"/>
            <w:sz w:val="22"/>
            <w:szCs w:val="22"/>
          </w:rPr>
          <w:t xml:space="preserve"> </w:t>
        </w:r>
        <w:proofErr w:type="spellStart"/>
        <w:r w:rsidR="006B5C84">
          <w:rPr>
            <w:rFonts w:ascii="Calibri" w:eastAsia="Calibri" w:hAnsi="Calibri" w:cs="Calibri"/>
            <w:sz w:val="22"/>
            <w:szCs w:val="22"/>
          </w:rPr>
          <w:t>is</w:t>
        </w:r>
        <w:proofErr w:type="spellEnd"/>
        <w:r w:rsidR="006B5C84">
          <w:rPr>
            <w:rFonts w:ascii="Calibri" w:eastAsia="Calibri" w:hAnsi="Calibri" w:cs="Calibri"/>
            <w:sz w:val="22"/>
            <w:szCs w:val="22"/>
          </w:rPr>
          <w:t xml:space="preserve"> </w:t>
        </w:r>
        <w:proofErr w:type="spellStart"/>
        <w:r w:rsidR="006B5C84">
          <w:rPr>
            <w:rFonts w:ascii="Calibri" w:eastAsia="Calibri" w:hAnsi="Calibri" w:cs="Calibri"/>
            <w:sz w:val="22"/>
            <w:szCs w:val="22"/>
          </w:rPr>
          <w:t>initially</w:t>
        </w:r>
        <w:proofErr w:type="spellEnd"/>
        <w:r w:rsidR="006B5C84">
          <w:rPr>
            <w:rFonts w:ascii="Calibri" w:eastAsia="Calibri" w:hAnsi="Calibri" w:cs="Calibri"/>
            <w:sz w:val="22"/>
            <w:szCs w:val="22"/>
          </w:rPr>
          <w:t xml:space="preserve"> </w:t>
        </w:r>
        <w:proofErr w:type="spellStart"/>
        <w:r w:rsidR="006B5C84">
          <w:rPr>
            <w:rFonts w:ascii="Calibri" w:eastAsia="Calibri" w:hAnsi="Calibri" w:cs="Calibri"/>
            <w:sz w:val="22"/>
            <w:szCs w:val="22"/>
          </w:rPr>
          <w:t>driven</w:t>
        </w:r>
        <w:proofErr w:type="spellEnd"/>
        <w:r w:rsidR="006B5C84">
          <w:rPr>
            <w:rFonts w:ascii="Calibri" w:eastAsia="Calibri" w:hAnsi="Calibri" w:cs="Calibri"/>
            <w:sz w:val="22"/>
            <w:szCs w:val="22"/>
          </w:rPr>
          <w:t xml:space="preserve"> </w:t>
        </w:r>
        <w:proofErr w:type="spellStart"/>
        <w:r w:rsidR="006B5C84">
          <w:rPr>
            <w:rFonts w:ascii="Calibri" w:eastAsia="Calibri" w:hAnsi="Calibri" w:cs="Calibri"/>
            <w:sz w:val="22"/>
            <w:szCs w:val="22"/>
          </w:rPr>
          <w:t>by</w:t>
        </w:r>
        <w:proofErr w:type="spellEnd"/>
        <w:r w:rsidR="006B5C84">
          <w:rPr>
            <w:rFonts w:ascii="Calibri" w:eastAsia="Calibri" w:hAnsi="Calibri" w:cs="Calibri"/>
            <w:sz w:val="22"/>
            <w:szCs w:val="22"/>
          </w:rPr>
          <w:t xml:space="preserve"> individual </w:t>
        </w:r>
        <w:proofErr w:type="spellStart"/>
        <w:r w:rsidR="006B5C84">
          <w:rPr>
            <w:rFonts w:ascii="Calibri" w:eastAsia="Calibri" w:hAnsi="Calibri" w:cs="Calibri"/>
            <w:sz w:val="22"/>
            <w:szCs w:val="22"/>
          </w:rPr>
          <w:t>learning</w:t>
        </w:r>
        <w:proofErr w:type="spellEnd"/>
        <w:r w:rsidR="006B5C84">
          <w:rPr>
            <w:rFonts w:ascii="Calibri" w:eastAsia="Calibri" w:hAnsi="Calibri" w:cs="Calibri"/>
            <w:sz w:val="22"/>
            <w:szCs w:val="22"/>
          </w:rPr>
          <w:t xml:space="preserve">. A </w:t>
        </w:r>
        <w:proofErr w:type="spellStart"/>
        <w:r w:rsidR="006B5C84">
          <w:rPr>
            <w:rFonts w:ascii="Calibri" w:eastAsia="Calibri" w:hAnsi="Calibri" w:cs="Calibri"/>
            <w:sz w:val="22"/>
            <w:szCs w:val="22"/>
          </w:rPr>
          <w:t>related</w:t>
        </w:r>
        <w:proofErr w:type="spellEnd"/>
        <w:r w:rsidR="006B5C84">
          <w:rPr>
            <w:rFonts w:ascii="Calibri" w:eastAsia="Calibri" w:hAnsi="Calibri" w:cs="Calibri"/>
            <w:sz w:val="22"/>
            <w:szCs w:val="22"/>
          </w:rPr>
          <w:t xml:space="preserve"> </w:t>
        </w:r>
        <w:proofErr w:type="spellStart"/>
        <w:r w:rsidR="006B5C84">
          <w:rPr>
            <w:rFonts w:ascii="Calibri" w:eastAsia="Calibri" w:hAnsi="Calibri" w:cs="Calibri"/>
            <w:sz w:val="22"/>
            <w:szCs w:val="22"/>
          </w:rPr>
          <w:t>point</w:t>
        </w:r>
        <w:proofErr w:type="spellEnd"/>
        <w:r w:rsidR="006B5C84">
          <w:rPr>
            <w:rFonts w:ascii="Calibri" w:eastAsia="Calibri" w:hAnsi="Calibri" w:cs="Calibri"/>
            <w:sz w:val="22"/>
            <w:szCs w:val="22"/>
          </w:rPr>
          <w:t xml:space="preserve"> was </w:t>
        </w:r>
        <w:proofErr w:type="spellStart"/>
        <w:r w:rsidR="006B5C84">
          <w:rPr>
            <w:rFonts w:ascii="Calibri" w:eastAsia="Calibri" w:hAnsi="Calibri" w:cs="Calibri"/>
            <w:sz w:val="22"/>
            <w:szCs w:val="22"/>
          </w:rPr>
          <w:t>made</w:t>
        </w:r>
        <w:proofErr w:type="spellEnd"/>
        <w:r w:rsidR="006B5C84">
          <w:rPr>
            <w:rFonts w:ascii="Calibri" w:eastAsia="Calibri" w:hAnsi="Calibri" w:cs="Calibri"/>
            <w:sz w:val="22"/>
            <w:szCs w:val="22"/>
          </w:rPr>
          <w:t xml:space="preserve"> </w:t>
        </w:r>
        <w:proofErr w:type="spellStart"/>
        <w:r w:rsidR="006B5C84">
          <w:rPr>
            <w:rFonts w:ascii="Calibri" w:eastAsia="Calibri" w:hAnsi="Calibri" w:cs="Calibri"/>
            <w:sz w:val="22"/>
            <w:szCs w:val="22"/>
          </w:rPr>
          <w:t>by</w:t>
        </w:r>
        <w:proofErr w:type="spellEnd"/>
        <w:r w:rsidR="006B5C84">
          <w:rPr>
            <w:rFonts w:ascii="Calibri" w:eastAsia="Calibri" w:hAnsi="Calibri" w:cs="Calibri"/>
            <w:sz w:val="22"/>
            <w:szCs w:val="22"/>
          </w:rPr>
          <w:t xml:space="preserve"> </w:t>
        </w:r>
        <w:proofErr w:type="spellStart"/>
        <w:r w:rsidR="006B5C84">
          <w:rPr>
            <w:rFonts w:ascii="Calibri" w:eastAsia="Calibri" w:hAnsi="Calibri" w:cs="Calibri"/>
            <w:sz w:val="22"/>
            <w:szCs w:val="22"/>
          </w:rPr>
          <w:t>Perreault</w:t>
        </w:r>
        <w:proofErr w:type="spellEnd"/>
        <w:r w:rsidR="006B5C84">
          <w:rPr>
            <w:rFonts w:ascii="Calibri" w:eastAsia="Calibri" w:hAnsi="Calibri" w:cs="Calibri"/>
            <w:sz w:val="22"/>
            <w:szCs w:val="22"/>
          </w:rPr>
          <w:t xml:space="preserve"> </w:t>
        </w:r>
        <w:r w:rsidR="006B5C84">
          <w:rPr>
            <w:rFonts w:ascii="Calibri" w:eastAsia="Calibri" w:hAnsi="Calibri" w:cs="Calibri"/>
            <w:i/>
            <w:sz w:val="22"/>
            <w:szCs w:val="22"/>
          </w:rPr>
          <w:t>et al.</w:t>
        </w:r>
        <w:r w:rsidR="006B5C84">
          <w:rPr>
            <w:rFonts w:ascii="Calibri" w:eastAsia="Calibri" w:hAnsi="Calibri" w:cs="Calibri"/>
            <w:sz w:val="22"/>
            <w:szCs w:val="22"/>
          </w:rPr>
          <w:t xml:space="preserve"> (2012), </w:t>
        </w:r>
      </w:ins>
      <w:ins w:id="127" w:author="Sabine Noebel" w:date="2022-03-15T15:18:00Z">
        <w:r w:rsidR="00B60F1A">
          <w:rPr>
            <w:rFonts w:ascii="Calibri" w:eastAsia="Calibri" w:hAnsi="Calibri" w:cs="Calibri"/>
            <w:sz w:val="22"/>
            <w:szCs w:val="22"/>
          </w:rPr>
          <w:t>in</w:t>
        </w:r>
      </w:ins>
      <w:ins w:id="128" w:author="Sabine Noebel" w:date="2022-02-28T10:02:00Z">
        <w:r w:rsidR="006B5C84">
          <w:rPr>
            <w:rFonts w:ascii="Calibri" w:eastAsia="Calibri" w:hAnsi="Calibri" w:cs="Calibri"/>
            <w:sz w:val="22"/>
            <w:szCs w:val="22"/>
          </w:rPr>
          <w:t xml:space="preserve"> </w:t>
        </w:r>
        <w:proofErr w:type="spellStart"/>
        <w:r w:rsidR="006B5C84">
          <w:rPr>
            <w:rFonts w:ascii="Calibri" w:eastAsia="Calibri" w:hAnsi="Calibri" w:cs="Calibri"/>
            <w:sz w:val="22"/>
            <w:szCs w:val="22"/>
          </w:rPr>
          <w:t>provi</w:t>
        </w:r>
      </w:ins>
      <w:ins w:id="129" w:author="Sabine Noebel" w:date="2022-03-15T15:19:00Z">
        <w:r w:rsidR="00B60F1A">
          <w:rPr>
            <w:rFonts w:ascii="Calibri" w:eastAsia="Calibri" w:hAnsi="Calibri" w:cs="Calibri"/>
            <w:sz w:val="22"/>
            <w:szCs w:val="22"/>
          </w:rPr>
          <w:t>ding</w:t>
        </w:r>
      </w:ins>
      <w:proofErr w:type="spellEnd"/>
      <w:ins w:id="130" w:author="Sabine Noebel" w:date="2022-02-28T10:02:00Z">
        <w:r w:rsidR="006B5C84">
          <w:rPr>
            <w:rFonts w:ascii="Calibri" w:eastAsia="Calibri" w:hAnsi="Calibri" w:cs="Calibri"/>
            <w:sz w:val="22"/>
            <w:szCs w:val="22"/>
          </w:rPr>
          <w:t xml:space="preserve"> </w:t>
        </w:r>
        <w:proofErr w:type="spellStart"/>
        <w:r w:rsidR="006B5C84">
          <w:rPr>
            <w:rFonts w:ascii="Calibri" w:eastAsia="Calibri" w:hAnsi="Calibri" w:cs="Calibri"/>
            <w:sz w:val="22"/>
            <w:szCs w:val="22"/>
          </w:rPr>
          <w:t>theoretical</w:t>
        </w:r>
        <w:proofErr w:type="spellEnd"/>
        <w:r w:rsidR="006B5C84">
          <w:rPr>
            <w:rFonts w:ascii="Calibri" w:eastAsia="Calibri" w:hAnsi="Calibri" w:cs="Calibri"/>
            <w:sz w:val="22"/>
            <w:szCs w:val="22"/>
          </w:rPr>
          <w:t xml:space="preserve"> </w:t>
        </w:r>
        <w:proofErr w:type="spellStart"/>
        <w:r w:rsidR="006B5C84">
          <w:rPr>
            <w:rFonts w:ascii="Calibri" w:eastAsia="Calibri" w:hAnsi="Calibri" w:cs="Calibri"/>
            <w:sz w:val="22"/>
            <w:szCs w:val="22"/>
          </w:rPr>
          <w:t>evidence</w:t>
        </w:r>
        <w:proofErr w:type="spellEnd"/>
        <w:r w:rsidR="006B5C84">
          <w:rPr>
            <w:rFonts w:ascii="Calibri" w:eastAsia="Calibri" w:hAnsi="Calibri" w:cs="Calibri"/>
            <w:sz w:val="22"/>
            <w:szCs w:val="22"/>
          </w:rPr>
          <w:t xml:space="preserve"> </w:t>
        </w:r>
        <w:proofErr w:type="spellStart"/>
        <w:r w:rsidR="006B5C84">
          <w:rPr>
            <w:rFonts w:ascii="Calibri" w:eastAsia="Calibri" w:hAnsi="Calibri" w:cs="Calibri"/>
            <w:sz w:val="22"/>
            <w:szCs w:val="22"/>
          </w:rPr>
          <w:t>that</w:t>
        </w:r>
        <w:proofErr w:type="spellEnd"/>
        <w:r w:rsidR="006B5C84">
          <w:rPr>
            <w:rFonts w:ascii="Calibri" w:eastAsia="Calibri" w:hAnsi="Calibri" w:cs="Calibri"/>
            <w:sz w:val="22"/>
            <w:szCs w:val="22"/>
          </w:rPr>
          <w:t xml:space="preserve"> </w:t>
        </w:r>
        <w:proofErr w:type="spellStart"/>
        <w:r w:rsidR="006B5C84">
          <w:rPr>
            <w:rFonts w:ascii="Calibri" w:eastAsia="Calibri" w:hAnsi="Calibri" w:cs="Calibri"/>
            <w:sz w:val="22"/>
            <w:szCs w:val="22"/>
          </w:rPr>
          <w:t>conformity</w:t>
        </w:r>
        <w:proofErr w:type="spellEnd"/>
        <w:r w:rsidR="006B5C84">
          <w:rPr>
            <w:rFonts w:ascii="Calibri" w:eastAsia="Calibri" w:hAnsi="Calibri" w:cs="Calibri"/>
            <w:sz w:val="22"/>
            <w:szCs w:val="22"/>
          </w:rPr>
          <w:t xml:space="preserve"> </w:t>
        </w:r>
        <w:proofErr w:type="spellStart"/>
        <w:r w:rsidR="006B5C84">
          <w:rPr>
            <w:rFonts w:ascii="Calibri" w:eastAsia="Calibri" w:hAnsi="Calibri" w:cs="Calibri"/>
            <w:sz w:val="22"/>
            <w:szCs w:val="22"/>
          </w:rPr>
          <w:t>is</w:t>
        </w:r>
        <w:proofErr w:type="spellEnd"/>
        <w:r w:rsidR="006B5C84">
          <w:rPr>
            <w:rFonts w:ascii="Calibri" w:eastAsia="Calibri" w:hAnsi="Calibri" w:cs="Calibri"/>
            <w:sz w:val="22"/>
            <w:szCs w:val="22"/>
          </w:rPr>
          <w:t xml:space="preserve"> </w:t>
        </w:r>
        <w:proofErr w:type="spellStart"/>
        <w:r w:rsidR="006B5C84">
          <w:rPr>
            <w:rFonts w:ascii="Calibri" w:eastAsia="Calibri" w:hAnsi="Calibri" w:cs="Calibri"/>
            <w:sz w:val="22"/>
            <w:szCs w:val="22"/>
          </w:rPr>
          <w:t>expected</w:t>
        </w:r>
        <w:proofErr w:type="spellEnd"/>
        <w:r w:rsidR="006B5C84">
          <w:rPr>
            <w:rFonts w:ascii="Calibri" w:eastAsia="Calibri" w:hAnsi="Calibri" w:cs="Calibri"/>
            <w:sz w:val="22"/>
            <w:szCs w:val="22"/>
          </w:rPr>
          <w:t xml:space="preserve"> </w:t>
        </w:r>
        <w:proofErr w:type="spellStart"/>
        <w:r w:rsidR="006B5C84">
          <w:rPr>
            <w:rFonts w:ascii="Calibri" w:eastAsia="Calibri" w:hAnsi="Calibri" w:cs="Calibri"/>
            <w:sz w:val="22"/>
            <w:szCs w:val="22"/>
          </w:rPr>
          <w:t>to</w:t>
        </w:r>
        <w:proofErr w:type="spellEnd"/>
        <w:r w:rsidR="006B5C84">
          <w:rPr>
            <w:rFonts w:ascii="Calibri" w:eastAsia="Calibri" w:hAnsi="Calibri" w:cs="Calibri"/>
            <w:sz w:val="22"/>
            <w:szCs w:val="22"/>
          </w:rPr>
          <w:t xml:space="preserve"> </w:t>
        </w:r>
        <w:proofErr w:type="spellStart"/>
        <w:r w:rsidR="006B5C84">
          <w:rPr>
            <w:rFonts w:ascii="Calibri" w:eastAsia="Calibri" w:hAnsi="Calibri" w:cs="Calibri"/>
            <w:sz w:val="22"/>
            <w:szCs w:val="22"/>
          </w:rPr>
          <w:t>be</w:t>
        </w:r>
        <w:proofErr w:type="spellEnd"/>
        <w:r w:rsidR="006B5C84">
          <w:rPr>
            <w:rFonts w:ascii="Calibri" w:eastAsia="Calibri" w:hAnsi="Calibri" w:cs="Calibri"/>
            <w:sz w:val="22"/>
            <w:szCs w:val="22"/>
          </w:rPr>
          <w:t xml:space="preserve"> a universal feature </w:t>
        </w:r>
        <w:proofErr w:type="spellStart"/>
        <w:r w:rsidR="006B5C84">
          <w:rPr>
            <w:rFonts w:ascii="Calibri" w:eastAsia="Calibri" w:hAnsi="Calibri" w:cs="Calibri"/>
            <w:sz w:val="22"/>
            <w:szCs w:val="22"/>
          </w:rPr>
          <w:t>of</w:t>
        </w:r>
        <w:proofErr w:type="spellEnd"/>
        <w:r w:rsidR="006B5C84">
          <w:rPr>
            <w:rFonts w:ascii="Calibri" w:eastAsia="Calibri" w:hAnsi="Calibri" w:cs="Calibri"/>
            <w:sz w:val="22"/>
            <w:szCs w:val="22"/>
          </w:rPr>
          <w:t xml:space="preserve"> social </w:t>
        </w:r>
        <w:proofErr w:type="spellStart"/>
        <w:r w:rsidR="006B5C84">
          <w:rPr>
            <w:rFonts w:ascii="Calibri" w:eastAsia="Calibri" w:hAnsi="Calibri" w:cs="Calibri"/>
            <w:sz w:val="22"/>
            <w:szCs w:val="22"/>
          </w:rPr>
          <w:t>learning</w:t>
        </w:r>
        <w:proofErr w:type="spellEnd"/>
        <w:r w:rsidR="006B5C84">
          <w:rPr>
            <w:rFonts w:ascii="Calibri" w:eastAsia="Calibri" w:hAnsi="Calibri" w:cs="Calibri"/>
            <w:sz w:val="22"/>
            <w:szCs w:val="22"/>
          </w:rPr>
          <w:t xml:space="preserve"> </w:t>
        </w:r>
        <w:proofErr w:type="spellStart"/>
        <w:r w:rsidR="006B5C84">
          <w:rPr>
            <w:rFonts w:ascii="Calibri" w:eastAsia="Calibri" w:hAnsi="Calibri" w:cs="Calibri"/>
            <w:sz w:val="22"/>
            <w:szCs w:val="22"/>
          </w:rPr>
          <w:t>when</w:t>
        </w:r>
        <w:proofErr w:type="spellEnd"/>
        <w:r w:rsidR="006B5C84">
          <w:rPr>
            <w:rFonts w:ascii="Calibri" w:eastAsia="Calibri" w:hAnsi="Calibri" w:cs="Calibri"/>
            <w:sz w:val="22"/>
            <w:szCs w:val="22"/>
          </w:rPr>
          <w:t xml:space="preserve"> individual </w:t>
        </w:r>
        <w:proofErr w:type="spellStart"/>
        <w:r w:rsidR="006B5C84">
          <w:rPr>
            <w:rFonts w:ascii="Calibri" w:eastAsia="Calibri" w:hAnsi="Calibri" w:cs="Calibri"/>
            <w:sz w:val="22"/>
            <w:szCs w:val="22"/>
          </w:rPr>
          <w:t>learning</w:t>
        </w:r>
        <w:proofErr w:type="spellEnd"/>
        <w:r w:rsidR="006B5C84">
          <w:rPr>
            <w:rFonts w:ascii="Calibri" w:eastAsia="Calibri" w:hAnsi="Calibri" w:cs="Calibri"/>
            <w:sz w:val="22"/>
            <w:szCs w:val="22"/>
          </w:rPr>
          <w:t xml:space="preserve"> </w:t>
        </w:r>
        <w:proofErr w:type="spellStart"/>
        <w:r w:rsidR="006B5C84">
          <w:rPr>
            <w:rFonts w:ascii="Calibri" w:eastAsia="Calibri" w:hAnsi="Calibri" w:cs="Calibri"/>
            <w:sz w:val="22"/>
            <w:szCs w:val="22"/>
          </w:rPr>
          <w:t>is</w:t>
        </w:r>
        <w:proofErr w:type="spellEnd"/>
        <w:r w:rsidR="006B5C84">
          <w:rPr>
            <w:rFonts w:ascii="Calibri" w:eastAsia="Calibri" w:hAnsi="Calibri" w:cs="Calibri"/>
            <w:sz w:val="22"/>
            <w:szCs w:val="22"/>
          </w:rPr>
          <w:t xml:space="preserve"> also at </w:t>
        </w:r>
        <w:proofErr w:type="spellStart"/>
        <w:r w:rsidR="006B5C84">
          <w:rPr>
            <w:rFonts w:ascii="Calibri" w:eastAsia="Calibri" w:hAnsi="Calibri" w:cs="Calibri"/>
            <w:sz w:val="22"/>
            <w:szCs w:val="22"/>
          </w:rPr>
          <w:t>play</w:t>
        </w:r>
        <w:proofErr w:type="spellEnd"/>
        <w:r w:rsidR="006B5C84">
          <w:rPr>
            <w:rFonts w:ascii="Calibri" w:eastAsia="Calibri" w:hAnsi="Calibri" w:cs="Calibri"/>
            <w:sz w:val="22"/>
            <w:szCs w:val="22"/>
          </w:rPr>
          <w:t>.</w:t>
        </w:r>
      </w:ins>
    </w:p>
    <w:p w14:paraId="6DAA0289" w14:textId="6998CE4A" w:rsidR="006B5C84" w:rsidRPr="00DB4661" w:rsidRDefault="006B5C84" w:rsidP="00FD7756">
      <w:pPr>
        <w:pBdr>
          <w:top w:val="nil"/>
          <w:left w:val="nil"/>
          <w:bottom w:val="nil"/>
          <w:right w:val="nil"/>
          <w:between w:val="nil"/>
        </w:pBdr>
        <w:ind w:firstLine="340"/>
        <w:jc w:val="both"/>
        <w:rPr>
          <w:rFonts w:asciiTheme="minorHAnsi" w:eastAsia="Arial" w:hAnsiTheme="minorHAnsi" w:cstheme="minorHAnsi"/>
          <w:color w:val="000000"/>
          <w:sz w:val="22"/>
          <w:szCs w:val="22"/>
          <w:lang w:val="en-GB"/>
        </w:rPr>
      </w:pPr>
      <w:ins w:id="131" w:author="Sabine Noebel" w:date="2022-02-28T10:03:00Z">
        <w:r>
          <w:rPr>
            <w:rFonts w:ascii="Calibri" w:eastAsia="Calibri" w:hAnsi="Calibri" w:cs="Calibri"/>
            <w:sz w:val="22"/>
            <w:szCs w:val="22"/>
          </w:rPr>
          <w:t xml:space="preserve">Given </w:t>
        </w:r>
        <w:proofErr w:type="spellStart"/>
        <w:r>
          <w:rPr>
            <w:rFonts w:ascii="Calibri" w:eastAsia="Calibri" w:hAnsi="Calibri" w:cs="Calibri"/>
            <w:sz w:val="22"/>
            <w:szCs w:val="22"/>
          </w:rPr>
          <w:t>the</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right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conditions</w:t>
        </w:r>
        <w:proofErr w:type="spellEnd"/>
        <w:r>
          <w:rPr>
            <w:rFonts w:ascii="Calibri" w:eastAsia="Calibri" w:hAnsi="Calibri" w:cs="Calibri"/>
            <w:sz w:val="22"/>
            <w:szCs w:val="22"/>
          </w:rPr>
          <w:t xml:space="preserve">, </w:t>
        </w:r>
      </w:ins>
      <w:customXmlInsRangeStart w:id="132" w:author="Sabine Noebel" w:date="2022-02-28T10:03:00Z"/>
      <w:sdt>
        <w:sdtPr>
          <w:tag w:val="goog_rdk_50"/>
          <w:id w:val="-1486313677"/>
        </w:sdtPr>
        <w:sdtEndPr/>
        <w:sdtContent>
          <w:customXmlInsRangeEnd w:id="132"/>
          <w:customXmlInsRangeStart w:id="133" w:author="Sabine Noebel" w:date="2022-02-28T10:03:00Z"/>
        </w:sdtContent>
      </w:sdt>
      <w:customXmlInsRangeEnd w:id="133"/>
      <w:customXmlInsRangeStart w:id="134" w:author="Sabine Noebel" w:date="2022-02-28T10:03:00Z"/>
      <w:sdt>
        <w:sdtPr>
          <w:tag w:val="goog_rdk_51"/>
          <w:id w:val="-1475211043"/>
        </w:sdtPr>
        <w:sdtEndPr/>
        <w:sdtContent>
          <w:customXmlInsRangeEnd w:id="134"/>
          <w:customXmlInsRangeStart w:id="135" w:author="Sabine Noebel" w:date="2022-02-28T10:03:00Z"/>
        </w:sdtContent>
      </w:sdt>
      <w:customXmlInsRangeEnd w:id="135"/>
      <w:customXmlInsRangeStart w:id="136" w:author="Sabine Noebel" w:date="2022-02-28T10:03:00Z"/>
      <w:sdt>
        <w:sdtPr>
          <w:tag w:val="goog_rdk_52"/>
          <w:id w:val="1205979119"/>
        </w:sdtPr>
        <w:sdtEndPr/>
        <w:sdtContent>
          <w:customXmlInsRangeEnd w:id="136"/>
          <w:customXmlInsRangeStart w:id="137" w:author="Sabine Noebel" w:date="2022-02-28T10:03:00Z"/>
        </w:sdtContent>
      </w:sdt>
      <w:customXmlInsRangeEnd w:id="137"/>
      <w:customXmlInsRangeStart w:id="138" w:author="Sabine Noebel" w:date="2022-02-28T10:03:00Z"/>
      <w:sdt>
        <w:sdtPr>
          <w:tag w:val="goog_rdk_53"/>
          <w:id w:val="1955679051"/>
        </w:sdtPr>
        <w:sdtEndPr/>
        <w:sdtContent>
          <w:customXmlInsRangeEnd w:id="138"/>
          <w:customXmlInsRangeStart w:id="139" w:author="Sabine Noebel" w:date="2022-02-28T10:03:00Z"/>
        </w:sdtContent>
      </w:sdt>
      <w:customXmlInsRangeEnd w:id="139"/>
      <w:customXmlInsRangeStart w:id="140" w:author="Sabine Noebel" w:date="2022-02-28T10:03:00Z"/>
      <w:sdt>
        <w:sdtPr>
          <w:tag w:val="goog_rdk_54"/>
          <w:id w:val="-725838857"/>
        </w:sdtPr>
        <w:sdtEndPr/>
        <w:sdtContent>
          <w:customXmlInsRangeEnd w:id="140"/>
          <w:customXmlInsRangeStart w:id="141" w:author="Sabine Noebel" w:date="2022-02-28T10:03:00Z"/>
        </w:sdtContent>
      </w:sdt>
      <w:customXmlInsRangeEnd w:id="141"/>
      <w:customXmlInsRangeStart w:id="142" w:author="Sabine Noebel" w:date="2022-02-28T10:03:00Z"/>
      <w:sdt>
        <w:sdtPr>
          <w:tag w:val="goog_rdk_55"/>
          <w:id w:val="-960267518"/>
        </w:sdtPr>
        <w:sdtEndPr/>
        <w:sdtContent>
          <w:customXmlInsRangeEnd w:id="142"/>
          <w:customXmlInsRangeStart w:id="143" w:author="Sabine Noebel" w:date="2022-02-28T10:03:00Z"/>
        </w:sdtContent>
      </w:sdt>
      <w:customXmlInsRangeEnd w:id="143"/>
      <w:proofErr w:type="spellStart"/>
      <w:ins w:id="144" w:author="Sabine Noebel" w:date="2022-02-28T10:03:00Z">
        <w:r>
          <w:rPr>
            <w:rFonts w:ascii="Calibri" w:eastAsia="Calibri" w:hAnsi="Calibri" w:cs="Calibri"/>
            <w:sz w:val="22"/>
            <w:szCs w:val="22"/>
          </w:rPr>
          <w:t>c</w:t>
        </w:r>
        <w:r>
          <w:rPr>
            <w:rFonts w:ascii="Calibri" w:eastAsia="Calibri" w:hAnsi="Calibri" w:cs="Calibri"/>
            <w:color w:val="000000"/>
            <w:sz w:val="22"/>
            <w:szCs w:val="22"/>
          </w:rPr>
          <w:t>onformity</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can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actually</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stabilize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any</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trait</w:t>
        </w:r>
        <w:proofErr w:type="spellEnd"/>
        <w:r>
          <w:rPr>
            <w:rFonts w:ascii="Calibri" w:eastAsia="Calibri" w:hAnsi="Calibri" w:cs="Calibri"/>
            <w:color w:val="000000"/>
            <w:sz w:val="22"/>
            <w:szCs w:val="22"/>
          </w:rPr>
          <w:t xml:space="preserve"> – adaptive </w:t>
        </w:r>
        <w:proofErr w:type="spellStart"/>
        <w:r>
          <w:rPr>
            <w:rFonts w:ascii="Calibri" w:eastAsia="Calibri" w:hAnsi="Calibri" w:cs="Calibri"/>
            <w:color w:val="000000"/>
            <w:sz w:val="22"/>
            <w:szCs w:val="22"/>
          </w:rPr>
          <w:t>or</w:t>
        </w:r>
        <w:proofErr w:type="spellEnd"/>
        <w:r>
          <w:rPr>
            <w:rFonts w:ascii="Calibri" w:eastAsia="Calibri" w:hAnsi="Calibri" w:cs="Calibri"/>
            <w:color w:val="000000"/>
            <w:sz w:val="22"/>
            <w:szCs w:val="22"/>
          </w:rPr>
          <w:t xml:space="preserve"> not (</w:t>
        </w:r>
        <w:proofErr w:type="spellStart"/>
        <w:r>
          <w:rPr>
            <w:rFonts w:ascii="Calibri" w:eastAsia="Calibri" w:hAnsi="Calibri" w:cs="Calibri"/>
            <w:color w:val="000000"/>
            <w:sz w:val="22"/>
            <w:szCs w:val="22"/>
          </w:rPr>
          <w:t>Laland</w:t>
        </w:r>
        <w:proofErr w:type="spellEnd"/>
        <w:r>
          <w:rPr>
            <w:rFonts w:ascii="Calibri" w:eastAsia="Calibri" w:hAnsi="Calibri" w:cs="Calibri"/>
            <w:color w:val="000000"/>
            <w:sz w:val="22"/>
            <w:szCs w:val="22"/>
          </w:rPr>
          <w:t xml:space="preserve">, 1994). </w:t>
        </w:r>
        <w:proofErr w:type="spellStart"/>
        <w:r>
          <w:rPr>
            <w:rFonts w:ascii="Calibri" w:eastAsia="Calibri" w:hAnsi="Calibri" w:cs="Calibri"/>
            <w:color w:val="000000"/>
            <w:sz w:val="22"/>
            <w:szCs w:val="22"/>
          </w:rPr>
          <w:t>For</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example</w:t>
        </w:r>
        <w:proofErr w:type="spellEnd"/>
        <w:r>
          <w:rPr>
            <w:rFonts w:ascii="Calibri" w:eastAsia="Calibri" w:hAnsi="Calibri" w:cs="Calibri"/>
            <w:color w:val="000000"/>
            <w:sz w:val="22"/>
            <w:szCs w:val="22"/>
          </w:rPr>
          <w:t xml:space="preserve">, in </w:t>
        </w:r>
        <w:proofErr w:type="spellStart"/>
        <w:r>
          <w:rPr>
            <w:rFonts w:ascii="Calibri" w:eastAsia="Calibri" w:hAnsi="Calibri" w:cs="Calibri"/>
            <w:color w:val="000000"/>
            <w:sz w:val="22"/>
            <w:szCs w:val="22"/>
          </w:rPr>
          <w:t>some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models</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conformity</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can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foster</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cooperation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if</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interactions</w:t>
        </w:r>
        <w:proofErr w:type="spellEnd"/>
        <w:r>
          <w:rPr>
            <w:rFonts w:ascii="Calibri" w:eastAsia="Calibri" w:hAnsi="Calibri" w:cs="Calibri"/>
            <w:color w:val="000000"/>
            <w:sz w:val="22"/>
            <w:szCs w:val="22"/>
          </w:rPr>
          <w:t xml:space="preserve"> and </w:t>
        </w:r>
        <w:proofErr w:type="spellStart"/>
        <w:r>
          <w:rPr>
            <w:rFonts w:ascii="Calibri" w:eastAsia="Calibri" w:hAnsi="Calibri" w:cs="Calibri"/>
            <w:color w:val="000000"/>
            <w:sz w:val="22"/>
            <w:szCs w:val="22"/>
          </w:rPr>
          <w:t>learning</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are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spatially</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constrained</w:t>
        </w:r>
        <w:proofErr w:type="spellEnd"/>
        <w:r>
          <w:rPr>
            <w:rFonts w:ascii="Calibri" w:eastAsia="Calibri" w:hAnsi="Calibri" w:cs="Calibri"/>
            <w:color w:val="000000"/>
            <w:sz w:val="22"/>
            <w:szCs w:val="22"/>
          </w:rPr>
          <w:t xml:space="preserve"> in </w:t>
        </w:r>
        <w:proofErr w:type="spellStart"/>
        <w:r>
          <w:rPr>
            <w:rFonts w:ascii="Calibri" w:eastAsia="Calibri" w:hAnsi="Calibri" w:cs="Calibri"/>
            <w:color w:val="000000"/>
            <w:sz w:val="22"/>
            <w:szCs w:val="22"/>
          </w:rPr>
          <w:t>the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population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thus</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giving</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rise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to</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local</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clusters</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of</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co</w:t>
        </w:r>
        <w:proofErr w:type="spellEnd"/>
        <w:r>
          <w:rPr>
            <w:rFonts w:ascii="Calibri" w:eastAsia="Calibri" w:hAnsi="Calibri" w:cs="Calibri"/>
            <w:color w:val="000000"/>
            <w:sz w:val="22"/>
            <w:szCs w:val="22"/>
          </w:rPr>
          <w:t xml:space="preserve">-operators (Peña </w:t>
        </w:r>
        <w:r>
          <w:rPr>
            <w:rFonts w:ascii="Calibri" w:eastAsia="Calibri" w:hAnsi="Calibri" w:cs="Calibri"/>
            <w:i/>
            <w:color w:val="000000"/>
            <w:sz w:val="22"/>
            <w:szCs w:val="22"/>
          </w:rPr>
          <w:t>et al.</w:t>
        </w:r>
        <w:r>
          <w:rPr>
            <w:rFonts w:ascii="Calibri" w:eastAsia="Calibri" w:hAnsi="Calibri" w:cs="Calibri"/>
            <w:color w:val="000000"/>
            <w:sz w:val="22"/>
            <w:szCs w:val="22"/>
          </w:rPr>
          <w:t xml:space="preserve">, 2009; Mengel, 2009; </w:t>
        </w:r>
        <w:proofErr w:type="spellStart"/>
        <w:r>
          <w:rPr>
            <w:rFonts w:ascii="Calibri" w:eastAsia="Calibri" w:hAnsi="Calibri" w:cs="Calibri"/>
            <w:color w:val="000000"/>
            <w:sz w:val="22"/>
            <w:szCs w:val="22"/>
          </w:rPr>
          <w:t>Molleman</w:t>
        </w:r>
        <w:proofErr w:type="spellEnd"/>
        <w:r>
          <w:rPr>
            <w:rFonts w:ascii="Calibri" w:eastAsia="Calibri" w:hAnsi="Calibri" w:cs="Calibri"/>
            <w:color w:val="000000"/>
            <w:sz w:val="22"/>
            <w:szCs w:val="22"/>
          </w:rPr>
          <w:t xml:space="preserve">, Pen &amp; </w:t>
        </w:r>
        <w:proofErr w:type="spellStart"/>
        <w:r>
          <w:rPr>
            <w:rFonts w:ascii="Calibri" w:eastAsia="Calibri" w:hAnsi="Calibri" w:cs="Calibri"/>
            <w:color w:val="000000"/>
            <w:sz w:val="22"/>
            <w:szCs w:val="22"/>
          </w:rPr>
          <w:t>Weissing</w:t>
        </w:r>
        <w:proofErr w:type="spellEnd"/>
        <w:r>
          <w:rPr>
            <w:rFonts w:ascii="Calibri" w:eastAsia="Calibri" w:hAnsi="Calibri" w:cs="Calibri"/>
            <w:color w:val="000000"/>
            <w:sz w:val="22"/>
            <w:szCs w:val="22"/>
          </w:rPr>
          <w:t xml:space="preserve">, 2013). </w:t>
        </w:r>
        <w:proofErr w:type="spellStart"/>
        <w:r>
          <w:rPr>
            <w:rFonts w:ascii="Calibri" w:eastAsia="Calibri" w:hAnsi="Calibri" w:cs="Calibri"/>
            <w:color w:val="000000"/>
            <w:sz w:val="22"/>
            <w:szCs w:val="22"/>
          </w:rPr>
          <w:t>Instead</w:t>
        </w:r>
        <w:proofErr w:type="spellEnd"/>
        <w:r>
          <w:rPr>
            <w:rFonts w:ascii="Calibri" w:eastAsia="Calibri" w:hAnsi="Calibri" w:cs="Calibri"/>
            <w:color w:val="000000"/>
            <w:sz w:val="22"/>
            <w:szCs w:val="22"/>
          </w:rPr>
          <w:t xml:space="preserve">, in large </w:t>
        </w:r>
        <w:proofErr w:type="spellStart"/>
        <w:r>
          <w:rPr>
            <w:rFonts w:ascii="Calibri" w:eastAsia="Calibri" w:hAnsi="Calibri" w:cs="Calibri"/>
            <w:color w:val="000000"/>
            <w:sz w:val="22"/>
            <w:szCs w:val="22"/>
          </w:rPr>
          <w:t>homogeneous</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populations</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cooperation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is</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diluted</w:t>
        </w:r>
        <w:proofErr w:type="spellEnd"/>
        <w:r>
          <w:rPr>
            <w:rFonts w:ascii="Calibri" w:eastAsia="Calibri" w:hAnsi="Calibri" w:cs="Calibri"/>
            <w:color w:val="000000"/>
            <w:sz w:val="22"/>
            <w:szCs w:val="22"/>
          </w:rPr>
          <w:t xml:space="preserve">, and </w:t>
        </w:r>
        <w:proofErr w:type="spellStart"/>
        <w:r>
          <w:rPr>
            <w:rFonts w:ascii="Calibri" w:eastAsia="Calibri" w:hAnsi="Calibri" w:cs="Calibri"/>
            <w:color w:val="000000"/>
            <w:sz w:val="22"/>
            <w:szCs w:val="22"/>
          </w:rPr>
          <w:t>conformity</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can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block</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its</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evolution</w:t>
        </w:r>
        <w:proofErr w:type="spellEnd"/>
        <w:r>
          <w:rPr>
            <w:rFonts w:ascii="Calibri" w:eastAsia="Calibri" w:hAnsi="Calibri" w:cs="Calibri"/>
            <w:color w:val="000000"/>
            <w:sz w:val="22"/>
            <w:szCs w:val="22"/>
          </w:rPr>
          <w:t xml:space="preserve"> (Lehmann &amp; Feldman, 2008; </w:t>
        </w:r>
        <w:proofErr w:type="spellStart"/>
        <w:r>
          <w:rPr>
            <w:rFonts w:ascii="Calibri" w:eastAsia="Calibri" w:hAnsi="Calibri" w:cs="Calibri"/>
            <w:color w:val="000000"/>
            <w:sz w:val="22"/>
            <w:szCs w:val="22"/>
          </w:rPr>
          <w:t>Molleman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Quiñones</w:t>
        </w:r>
        <w:proofErr w:type="spellEnd"/>
        <w:r>
          <w:rPr>
            <w:rFonts w:ascii="Calibri" w:eastAsia="Calibri" w:hAnsi="Calibri" w:cs="Calibri"/>
            <w:color w:val="000000"/>
            <w:sz w:val="22"/>
            <w:szCs w:val="22"/>
          </w:rPr>
          <w:t xml:space="preserve"> &amp; </w:t>
        </w:r>
        <w:proofErr w:type="spellStart"/>
        <w:r>
          <w:rPr>
            <w:rFonts w:ascii="Calibri" w:eastAsia="Calibri" w:hAnsi="Calibri" w:cs="Calibri"/>
            <w:color w:val="000000"/>
            <w:sz w:val="22"/>
            <w:szCs w:val="22"/>
          </w:rPr>
          <w:t>Weissing</w:t>
        </w:r>
        <w:proofErr w:type="spellEnd"/>
        <w:r>
          <w:rPr>
            <w:rFonts w:ascii="Calibri" w:eastAsia="Calibri" w:hAnsi="Calibri" w:cs="Calibri"/>
            <w:color w:val="000000"/>
            <w:sz w:val="22"/>
            <w:szCs w:val="22"/>
          </w:rPr>
          <w:t xml:space="preserve">, 2013). </w:t>
        </w:r>
        <w:proofErr w:type="spellStart"/>
        <w:r>
          <w:rPr>
            <w:rFonts w:ascii="Calibri" w:eastAsia="Calibri" w:hAnsi="Calibri" w:cs="Calibri"/>
            <w:color w:val="000000"/>
            <w:sz w:val="22"/>
            <w:szCs w:val="22"/>
          </w:rPr>
          <w:t>Similarly</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conformity</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can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coevolve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with</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other</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cultural</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or</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genetic</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traits</w:t>
        </w:r>
        <w:proofErr w:type="spellEnd"/>
        <w:r>
          <w:rPr>
            <w:rFonts w:ascii="Calibri" w:eastAsia="Calibri" w:hAnsi="Calibri" w:cs="Calibri"/>
            <w:color w:val="000000"/>
            <w:sz w:val="22"/>
            <w:szCs w:val="22"/>
          </w:rPr>
          <w:t xml:space="preserve"> such </w:t>
        </w:r>
        <w:proofErr w:type="spellStart"/>
        <w:r>
          <w:rPr>
            <w:rFonts w:ascii="Calibri" w:eastAsia="Calibri" w:hAnsi="Calibri" w:cs="Calibri"/>
            <w:color w:val="000000"/>
            <w:sz w:val="22"/>
            <w:szCs w:val="22"/>
          </w:rPr>
          <w:t>as</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altruism</w:t>
        </w:r>
        <w:proofErr w:type="spellEnd"/>
        <w:r>
          <w:rPr>
            <w:rFonts w:ascii="Calibri" w:eastAsia="Calibri" w:hAnsi="Calibri" w:cs="Calibri"/>
            <w:color w:val="000000"/>
            <w:sz w:val="22"/>
            <w:szCs w:val="22"/>
          </w:rPr>
          <w:t xml:space="preserve"> (Lehmann &amp; Feldman, 2008) </w:t>
        </w:r>
        <w:proofErr w:type="spellStart"/>
        <w:r>
          <w:rPr>
            <w:rFonts w:ascii="Calibri" w:eastAsia="Calibri" w:hAnsi="Calibri" w:cs="Calibri"/>
            <w:color w:val="000000"/>
            <w:sz w:val="22"/>
            <w:szCs w:val="22"/>
          </w:rPr>
          <w:t>or</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the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ability</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to</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copy</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Wakano</w:t>
        </w:r>
        <w:proofErr w:type="spellEnd"/>
        <w:r>
          <w:rPr>
            <w:rFonts w:ascii="Calibri" w:eastAsia="Calibri" w:hAnsi="Calibri" w:cs="Calibri"/>
            <w:color w:val="000000"/>
            <w:sz w:val="22"/>
            <w:szCs w:val="22"/>
          </w:rPr>
          <w:t xml:space="preserve"> &amp; </w:t>
        </w:r>
        <w:proofErr w:type="spellStart"/>
        <w:r>
          <w:rPr>
            <w:rFonts w:ascii="Calibri" w:eastAsia="Calibri" w:hAnsi="Calibri" w:cs="Calibri"/>
            <w:color w:val="000000"/>
            <w:sz w:val="22"/>
            <w:szCs w:val="22"/>
          </w:rPr>
          <w:t>Aoki</w:t>
        </w:r>
        <w:proofErr w:type="spellEnd"/>
        <w:r>
          <w:rPr>
            <w:rFonts w:ascii="Calibri" w:eastAsia="Calibri" w:hAnsi="Calibri" w:cs="Calibri"/>
            <w:color w:val="000000"/>
            <w:sz w:val="22"/>
            <w:szCs w:val="22"/>
          </w:rPr>
          <w:t xml:space="preserve">, 2007). </w:t>
        </w:r>
        <w:proofErr w:type="spellStart"/>
        <w:r>
          <w:rPr>
            <w:rFonts w:ascii="Calibri" w:eastAsia="Calibri" w:hAnsi="Calibri" w:cs="Calibri"/>
            <w:sz w:val="22"/>
            <w:szCs w:val="22"/>
          </w:rPr>
          <w:t>Empirical</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studies</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to</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verify</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these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lastRenderedPageBreak/>
          <w:t>predictions</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remain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needed</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for</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instance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to</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study</w:t>
        </w:r>
        <w:proofErr w:type="spellEnd"/>
        <w:r>
          <w:rPr>
            <w:rFonts w:ascii="Calibri" w:eastAsia="Calibri" w:hAnsi="Calibri" w:cs="Calibri"/>
            <w:color w:val="000000"/>
            <w:sz w:val="22"/>
            <w:szCs w:val="22"/>
          </w:rPr>
          <w:t xml:space="preserve"> </w:t>
        </w:r>
        <w:proofErr w:type="spellStart"/>
        <w:r>
          <w:rPr>
            <w:rFonts w:ascii="Calibri" w:eastAsia="Calibri" w:hAnsi="Calibri" w:cs="Calibri"/>
            <w:sz w:val="22"/>
            <w:szCs w:val="22"/>
          </w:rPr>
          <w:t>how</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conformity</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interacts</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with</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group</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size</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to</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affect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traditions</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of</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cooperation</w:t>
        </w:r>
      </w:ins>
      <w:proofErr w:type="spellEnd"/>
    </w:p>
    <w:p w14:paraId="3682A1BE" w14:textId="52CDB4BF" w:rsidR="006B5C84" w:rsidRPr="00DB4661" w:rsidRDefault="00697658" w:rsidP="006B5C84">
      <w:pPr>
        <w:pBdr>
          <w:top w:val="nil"/>
          <w:left w:val="nil"/>
          <w:bottom w:val="nil"/>
          <w:right w:val="nil"/>
          <w:between w:val="nil"/>
        </w:pBdr>
        <w:ind w:firstLine="340"/>
        <w:jc w:val="both"/>
        <w:rPr>
          <w:rFonts w:asciiTheme="minorHAnsi" w:eastAsia="Arial" w:hAnsiTheme="minorHAnsi" w:cstheme="minorHAnsi"/>
          <w:color w:val="000000"/>
          <w:sz w:val="22"/>
          <w:szCs w:val="22"/>
          <w:lang w:val="en-GB"/>
        </w:rPr>
      </w:pPr>
      <w:commentRangeStart w:id="145"/>
      <w:r w:rsidRPr="00DB4661">
        <w:rPr>
          <w:rFonts w:asciiTheme="minorHAnsi" w:eastAsia="Arial" w:hAnsiTheme="minorHAnsi" w:cstheme="minorHAnsi"/>
          <w:color w:val="000000"/>
          <w:sz w:val="22"/>
          <w:szCs w:val="22"/>
          <w:lang w:val="en-GB"/>
        </w:rPr>
        <w:t xml:space="preserve">Crucially, conformity </w:t>
      </w:r>
      <w:proofErr w:type="gramStart"/>
      <w:ins w:id="146" w:author="Sabine Noebel" w:date="2022-02-28T10:04:00Z">
        <w:r w:rsidR="006B5C84">
          <w:rPr>
            <w:rFonts w:asciiTheme="minorHAnsi" w:eastAsia="Arial" w:hAnsiTheme="minorHAnsi" w:cstheme="minorHAnsi"/>
            <w:color w:val="000000"/>
            <w:sz w:val="22"/>
            <w:szCs w:val="22"/>
            <w:lang w:val="en-GB"/>
          </w:rPr>
          <w:t>is able to</w:t>
        </w:r>
        <w:proofErr w:type="gramEnd"/>
        <w:r w:rsidR="006B5C84">
          <w:rPr>
            <w:rFonts w:asciiTheme="minorHAnsi" w:eastAsia="Arial" w:hAnsiTheme="minorHAnsi" w:cstheme="minorHAnsi"/>
            <w:color w:val="000000"/>
            <w:sz w:val="22"/>
            <w:szCs w:val="22"/>
            <w:lang w:val="en-GB"/>
          </w:rPr>
          <w:t xml:space="preserve"> </w:t>
        </w:r>
      </w:ins>
      <w:r w:rsidRPr="00DB4661">
        <w:rPr>
          <w:rFonts w:asciiTheme="minorHAnsi" w:eastAsia="Arial" w:hAnsiTheme="minorHAnsi" w:cstheme="minorHAnsi"/>
          <w:color w:val="000000"/>
          <w:sz w:val="22"/>
          <w:szCs w:val="22"/>
          <w:lang w:val="en-GB"/>
        </w:rPr>
        <w:t>generate</w:t>
      </w:r>
      <w:del w:id="147" w:author="Sabine Noebel" w:date="2022-02-28T10:04:00Z">
        <w:r w:rsidRPr="00DB4661" w:rsidDel="006B5C84">
          <w:rPr>
            <w:rFonts w:asciiTheme="minorHAnsi" w:eastAsia="Arial" w:hAnsiTheme="minorHAnsi" w:cstheme="minorHAnsi"/>
            <w:color w:val="000000"/>
            <w:sz w:val="22"/>
            <w:szCs w:val="22"/>
            <w:lang w:val="en-GB"/>
          </w:rPr>
          <w:delText>s</w:delText>
        </w:r>
      </w:del>
      <w:r w:rsidRPr="00DB4661">
        <w:rPr>
          <w:rFonts w:asciiTheme="minorHAnsi" w:eastAsia="Arial" w:hAnsiTheme="minorHAnsi" w:cstheme="minorHAnsi"/>
          <w:color w:val="000000"/>
          <w:sz w:val="22"/>
          <w:szCs w:val="22"/>
          <w:lang w:val="en-GB"/>
        </w:rPr>
        <w:t xml:space="preserve"> a stable combination of within-group homogeneity and among-group heterogeneity. Indeed, conformity fixes a given group on a single socially learnt tradition that remains stable over generations, making the tradition resistant to erosion and robust to invasion of alternative variants. Importantly, different groups can fix on different traits depending on which trait is locally optimal, cultural drift or some specific initial conditions</w:t>
      </w:r>
      <w:ins w:id="148" w:author="Sabine Noebel" w:date="2022-03-15T15:19:00Z">
        <w:r w:rsidR="00B60F1A">
          <w:rPr>
            <w:rFonts w:asciiTheme="minorHAnsi" w:eastAsia="Arial" w:hAnsiTheme="minorHAnsi" w:cstheme="minorHAnsi"/>
            <w:color w:val="000000"/>
            <w:sz w:val="22"/>
            <w:szCs w:val="22"/>
            <w:lang w:val="en-GB"/>
          </w:rPr>
          <w:t>.</w:t>
        </w:r>
      </w:ins>
      <w:del w:id="149" w:author="Sabine Noebel" w:date="2022-03-15T15:19:00Z">
        <w:r w:rsidRPr="00DB4661" w:rsidDel="00B60F1A">
          <w:rPr>
            <w:rFonts w:asciiTheme="minorHAnsi" w:eastAsia="Arial" w:hAnsiTheme="minorHAnsi" w:cstheme="minorHAnsi"/>
            <w:color w:val="000000"/>
            <w:sz w:val="22"/>
            <w:szCs w:val="22"/>
            <w:lang w:val="en-GB"/>
          </w:rPr>
          <w:delText xml:space="preserve"> for instance.</w:delText>
        </w:r>
      </w:del>
      <w:ins w:id="150" w:author="Sabine Noebel" w:date="2022-02-28T10:05:00Z">
        <w:r w:rsidR="006B5C84">
          <w:rPr>
            <w:rFonts w:asciiTheme="minorHAnsi" w:eastAsia="Arial" w:hAnsiTheme="minorHAnsi" w:cstheme="minorHAnsi"/>
            <w:color w:val="000000"/>
            <w:sz w:val="22"/>
            <w:szCs w:val="22"/>
            <w:lang w:val="en-GB"/>
          </w:rPr>
          <w:t xml:space="preserve"> </w:t>
        </w:r>
      </w:ins>
      <w:ins w:id="151" w:author="Sabine Noebel" w:date="2022-02-28T10:04:00Z">
        <w:r w:rsidR="006B5C84">
          <w:rPr>
            <w:rFonts w:ascii="Calibri" w:eastAsia="Calibri" w:hAnsi="Calibri" w:cs="Calibri"/>
            <w:sz w:val="22"/>
            <w:szCs w:val="22"/>
          </w:rPr>
          <w:t xml:space="preserve">This </w:t>
        </w:r>
        <w:proofErr w:type="spellStart"/>
        <w:r w:rsidR="006B5C84">
          <w:rPr>
            <w:rFonts w:ascii="Calibri" w:eastAsia="Calibri" w:hAnsi="Calibri" w:cs="Calibri"/>
            <w:sz w:val="22"/>
            <w:szCs w:val="22"/>
          </w:rPr>
          <w:t>is</w:t>
        </w:r>
        <w:proofErr w:type="spellEnd"/>
        <w:r w:rsidR="006B5C84">
          <w:rPr>
            <w:rFonts w:ascii="Calibri" w:eastAsia="Calibri" w:hAnsi="Calibri" w:cs="Calibri"/>
            <w:sz w:val="22"/>
            <w:szCs w:val="22"/>
          </w:rPr>
          <w:t xml:space="preserve"> </w:t>
        </w:r>
        <w:proofErr w:type="spellStart"/>
        <w:r w:rsidR="006B5C84">
          <w:rPr>
            <w:rFonts w:ascii="Calibri" w:eastAsia="Calibri" w:hAnsi="Calibri" w:cs="Calibri"/>
            <w:sz w:val="22"/>
            <w:szCs w:val="22"/>
          </w:rPr>
          <w:t>illustrated</w:t>
        </w:r>
        <w:proofErr w:type="spellEnd"/>
        <w:r w:rsidR="006B5C84">
          <w:rPr>
            <w:rFonts w:ascii="Calibri" w:eastAsia="Calibri" w:hAnsi="Calibri" w:cs="Calibri"/>
            <w:sz w:val="22"/>
            <w:szCs w:val="22"/>
          </w:rPr>
          <w:t xml:space="preserve"> </w:t>
        </w:r>
        <w:proofErr w:type="spellStart"/>
        <w:r w:rsidR="006B5C84">
          <w:rPr>
            <w:rFonts w:ascii="Calibri" w:eastAsia="Calibri" w:hAnsi="Calibri" w:cs="Calibri"/>
            <w:sz w:val="22"/>
            <w:szCs w:val="22"/>
          </w:rPr>
          <w:t>by</w:t>
        </w:r>
        <w:proofErr w:type="spellEnd"/>
        <w:r w:rsidR="006B5C84">
          <w:rPr>
            <w:rFonts w:ascii="Calibri" w:eastAsia="Calibri" w:hAnsi="Calibri" w:cs="Calibri"/>
            <w:sz w:val="22"/>
            <w:szCs w:val="22"/>
          </w:rPr>
          <w:t xml:space="preserve"> </w:t>
        </w:r>
        <w:proofErr w:type="spellStart"/>
        <w:r w:rsidR="006B5C84">
          <w:rPr>
            <w:rFonts w:ascii="Calibri" w:eastAsia="Calibri" w:hAnsi="Calibri" w:cs="Calibri"/>
            <w:sz w:val="22"/>
            <w:szCs w:val="22"/>
          </w:rPr>
          <w:t>patterns</w:t>
        </w:r>
        <w:proofErr w:type="spellEnd"/>
        <w:r w:rsidR="006B5C84">
          <w:rPr>
            <w:rFonts w:ascii="Calibri" w:eastAsia="Calibri" w:hAnsi="Calibri" w:cs="Calibri"/>
            <w:sz w:val="22"/>
            <w:szCs w:val="22"/>
          </w:rPr>
          <w:t xml:space="preserve"> </w:t>
        </w:r>
        <w:proofErr w:type="spellStart"/>
        <w:r w:rsidR="006B5C84">
          <w:rPr>
            <w:rFonts w:ascii="Calibri" w:eastAsia="Calibri" w:hAnsi="Calibri" w:cs="Calibri"/>
            <w:sz w:val="22"/>
            <w:szCs w:val="22"/>
          </w:rPr>
          <w:t>of</w:t>
        </w:r>
        <w:proofErr w:type="spellEnd"/>
        <w:r w:rsidR="006B5C84">
          <w:rPr>
            <w:rFonts w:ascii="Calibri" w:eastAsia="Calibri" w:hAnsi="Calibri" w:cs="Calibri"/>
            <w:sz w:val="22"/>
            <w:szCs w:val="22"/>
          </w:rPr>
          <w:t xml:space="preserve"> </w:t>
        </w:r>
        <w:proofErr w:type="spellStart"/>
        <w:r w:rsidR="006B5C84">
          <w:rPr>
            <w:rFonts w:ascii="Calibri" w:eastAsia="Calibri" w:hAnsi="Calibri" w:cs="Calibri"/>
            <w:sz w:val="22"/>
            <w:szCs w:val="22"/>
          </w:rPr>
          <w:t>tool</w:t>
        </w:r>
        <w:proofErr w:type="spellEnd"/>
        <w:r w:rsidR="006B5C84">
          <w:rPr>
            <w:rFonts w:ascii="Calibri" w:eastAsia="Calibri" w:hAnsi="Calibri" w:cs="Calibri"/>
            <w:sz w:val="22"/>
            <w:szCs w:val="22"/>
          </w:rPr>
          <w:t xml:space="preserve"> </w:t>
        </w:r>
        <w:proofErr w:type="spellStart"/>
        <w:r w:rsidR="006B5C84">
          <w:rPr>
            <w:rFonts w:ascii="Calibri" w:eastAsia="Calibri" w:hAnsi="Calibri" w:cs="Calibri"/>
            <w:sz w:val="22"/>
            <w:szCs w:val="22"/>
          </w:rPr>
          <w:t>use</w:t>
        </w:r>
        <w:proofErr w:type="spellEnd"/>
        <w:r w:rsidR="006B5C84">
          <w:rPr>
            <w:rFonts w:ascii="Calibri" w:eastAsia="Calibri" w:hAnsi="Calibri" w:cs="Calibri"/>
            <w:sz w:val="22"/>
            <w:szCs w:val="22"/>
          </w:rPr>
          <w:t xml:space="preserve"> </w:t>
        </w:r>
        <w:proofErr w:type="spellStart"/>
        <w:r w:rsidR="006B5C84">
          <w:rPr>
            <w:rFonts w:ascii="Calibri" w:eastAsia="Calibri" w:hAnsi="Calibri" w:cs="Calibri"/>
            <w:sz w:val="22"/>
            <w:szCs w:val="22"/>
          </w:rPr>
          <w:t>among</w:t>
        </w:r>
        <w:proofErr w:type="spellEnd"/>
        <w:r w:rsidR="006B5C84">
          <w:rPr>
            <w:rFonts w:ascii="Calibri" w:eastAsia="Calibri" w:hAnsi="Calibri" w:cs="Calibri"/>
            <w:sz w:val="22"/>
            <w:szCs w:val="22"/>
          </w:rPr>
          <w:t xml:space="preserve"> </w:t>
        </w:r>
        <w:proofErr w:type="spellStart"/>
        <w:r w:rsidR="006B5C84">
          <w:rPr>
            <w:rFonts w:ascii="Calibri" w:eastAsia="Calibri" w:hAnsi="Calibri" w:cs="Calibri"/>
            <w:sz w:val="22"/>
            <w:szCs w:val="22"/>
          </w:rPr>
          <w:t>chimpanzees</w:t>
        </w:r>
        <w:proofErr w:type="spellEnd"/>
        <w:r w:rsidR="006B5C84">
          <w:rPr>
            <w:rFonts w:ascii="Calibri" w:eastAsia="Calibri" w:hAnsi="Calibri" w:cs="Calibri"/>
            <w:sz w:val="22"/>
            <w:szCs w:val="22"/>
          </w:rPr>
          <w:t xml:space="preserve"> (</w:t>
        </w:r>
        <w:r w:rsidR="006B5C84">
          <w:rPr>
            <w:rFonts w:ascii="Calibri" w:eastAsia="Calibri" w:hAnsi="Calibri" w:cs="Calibri"/>
            <w:i/>
            <w:sz w:val="22"/>
            <w:szCs w:val="22"/>
          </w:rPr>
          <w:t xml:space="preserve">Pan </w:t>
        </w:r>
        <w:proofErr w:type="spellStart"/>
        <w:r w:rsidR="006B5C84">
          <w:rPr>
            <w:rFonts w:ascii="Calibri" w:eastAsia="Calibri" w:hAnsi="Calibri" w:cs="Calibri"/>
            <w:i/>
            <w:sz w:val="22"/>
            <w:szCs w:val="22"/>
          </w:rPr>
          <w:t>troglodytes</w:t>
        </w:r>
        <w:proofErr w:type="spellEnd"/>
        <w:r w:rsidR="006B5C84">
          <w:rPr>
            <w:rFonts w:ascii="Calibri" w:eastAsia="Calibri" w:hAnsi="Calibri" w:cs="Calibri"/>
            <w:sz w:val="22"/>
            <w:szCs w:val="22"/>
          </w:rPr>
          <w:t xml:space="preserve">) </w:t>
        </w:r>
        <w:proofErr w:type="spellStart"/>
        <w:r w:rsidR="006B5C84">
          <w:rPr>
            <w:rFonts w:ascii="Calibri" w:eastAsia="Calibri" w:hAnsi="Calibri" w:cs="Calibri"/>
            <w:sz w:val="22"/>
            <w:szCs w:val="22"/>
          </w:rPr>
          <w:t>from</w:t>
        </w:r>
        <w:proofErr w:type="spellEnd"/>
        <w:r w:rsidR="006B5C84">
          <w:rPr>
            <w:rFonts w:ascii="Calibri" w:eastAsia="Calibri" w:hAnsi="Calibri" w:cs="Calibri"/>
            <w:sz w:val="22"/>
            <w:szCs w:val="22"/>
          </w:rPr>
          <w:t xml:space="preserve"> </w:t>
        </w:r>
        <w:proofErr w:type="spellStart"/>
        <w:r w:rsidR="006B5C84">
          <w:rPr>
            <w:rFonts w:ascii="Calibri" w:eastAsia="Calibri" w:hAnsi="Calibri" w:cs="Calibri"/>
            <w:sz w:val="22"/>
            <w:szCs w:val="22"/>
          </w:rPr>
          <w:t>the</w:t>
        </w:r>
        <w:proofErr w:type="spellEnd"/>
        <w:r w:rsidR="006B5C84">
          <w:rPr>
            <w:rFonts w:ascii="Calibri" w:eastAsia="Calibri" w:hAnsi="Calibri" w:cs="Calibri"/>
            <w:sz w:val="22"/>
            <w:szCs w:val="22"/>
          </w:rPr>
          <w:t xml:space="preserve"> </w:t>
        </w:r>
        <w:proofErr w:type="spellStart"/>
        <w:r w:rsidR="006B5C84">
          <w:rPr>
            <w:rFonts w:ascii="Calibri" w:eastAsia="Calibri" w:hAnsi="Calibri" w:cs="Calibri"/>
            <w:sz w:val="22"/>
            <w:szCs w:val="22"/>
          </w:rPr>
          <w:t>Taï</w:t>
        </w:r>
        <w:proofErr w:type="spellEnd"/>
        <w:r w:rsidR="006B5C84">
          <w:rPr>
            <w:rFonts w:ascii="Calibri" w:eastAsia="Calibri" w:hAnsi="Calibri" w:cs="Calibri"/>
            <w:sz w:val="22"/>
            <w:szCs w:val="22"/>
          </w:rPr>
          <w:t xml:space="preserve"> National Forest (Côte d’Ivoire). These </w:t>
        </w:r>
        <w:proofErr w:type="spellStart"/>
        <w:r w:rsidR="006B5C84">
          <w:rPr>
            <w:rFonts w:ascii="Calibri" w:eastAsia="Calibri" w:hAnsi="Calibri" w:cs="Calibri"/>
            <w:sz w:val="22"/>
            <w:szCs w:val="22"/>
          </w:rPr>
          <w:t>chimpanzees</w:t>
        </w:r>
        <w:proofErr w:type="spellEnd"/>
        <w:r w:rsidR="006B5C84">
          <w:rPr>
            <w:rFonts w:ascii="Calibri" w:eastAsia="Calibri" w:hAnsi="Calibri" w:cs="Calibri"/>
            <w:sz w:val="22"/>
            <w:szCs w:val="22"/>
          </w:rPr>
          <w:t xml:space="preserve"> </w:t>
        </w:r>
        <w:proofErr w:type="spellStart"/>
        <w:r w:rsidR="006B5C84">
          <w:rPr>
            <w:rFonts w:ascii="Calibri" w:eastAsia="Calibri" w:hAnsi="Calibri" w:cs="Calibri"/>
            <w:sz w:val="22"/>
            <w:szCs w:val="22"/>
          </w:rPr>
          <w:t>crack</w:t>
        </w:r>
        <w:proofErr w:type="spellEnd"/>
        <w:r w:rsidR="006B5C84">
          <w:rPr>
            <w:rFonts w:ascii="Calibri" w:eastAsia="Calibri" w:hAnsi="Calibri" w:cs="Calibri"/>
            <w:i/>
            <w:sz w:val="22"/>
            <w:szCs w:val="22"/>
          </w:rPr>
          <w:t xml:space="preserve"> </w:t>
        </w:r>
        <w:proofErr w:type="spellStart"/>
        <w:r w:rsidR="006B5C84">
          <w:rPr>
            <w:rFonts w:ascii="Calibri" w:eastAsia="Calibri" w:hAnsi="Calibri" w:cs="Calibri"/>
            <w:i/>
            <w:sz w:val="22"/>
            <w:szCs w:val="22"/>
          </w:rPr>
          <w:t>Coula</w:t>
        </w:r>
        <w:proofErr w:type="spellEnd"/>
        <w:r w:rsidR="006B5C84">
          <w:rPr>
            <w:rFonts w:ascii="Calibri" w:eastAsia="Calibri" w:hAnsi="Calibri" w:cs="Calibri"/>
            <w:i/>
            <w:sz w:val="22"/>
            <w:szCs w:val="22"/>
          </w:rPr>
          <w:t xml:space="preserve"> </w:t>
        </w:r>
        <w:proofErr w:type="spellStart"/>
        <w:r w:rsidR="006B5C84">
          <w:rPr>
            <w:rFonts w:ascii="Calibri" w:eastAsia="Calibri" w:hAnsi="Calibri" w:cs="Calibri"/>
            <w:i/>
            <w:sz w:val="22"/>
            <w:szCs w:val="22"/>
          </w:rPr>
          <w:t>edulis</w:t>
        </w:r>
        <w:proofErr w:type="spellEnd"/>
        <w:r w:rsidR="006B5C84">
          <w:rPr>
            <w:rFonts w:ascii="Calibri" w:eastAsia="Calibri" w:hAnsi="Calibri" w:cs="Calibri"/>
            <w:i/>
            <w:sz w:val="22"/>
            <w:szCs w:val="22"/>
          </w:rPr>
          <w:t xml:space="preserve"> </w:t>
        </w:r>
        <w:proofErr w:type="spellStart"/>
        <w:r w:rsidR="006B5C84">
          <w:rPr>
            <w:rFonts w:ascii="Calibri" w:eastAsia="Calibri" w:hAnsi="Calibri" w:cs="Calibri"/>
            <w:sz w:val="22"/>
            <w:szCs w:val="22"/>
          </w:rPr>
          <w:t>nuts</w:t>
        </w:r>
        <w:proofErr w:type="spellEnd"/>
        <w:r w:rsidR="006B5C84">
          <w:rPr>
            <w:rFonts w:ascii="Calibri" w:eastAsia="Calibri" w:hAnsi="Calibri" w:cs="Calibri"/>
            <w:sz w:val="22"/>
            <w:szCs w:val="22"/>
          </w:rPr>
          <w:t xml:space="preserve"> </w:t>
        </w:r>
        <w:proofErr w:type="spellStart"/>
        <w:r w:rsidR="006B5C84">
          <w:rPr>
            <w:rFonts w:ascii="Calibri" w:eastAsia="Calibri" w:hAnsi="Calibri" w:cs="Calibri"/>
            <w:sz w:val="22"/>
            <w:szCs w:val="22"/>
          </w:rPr>
          <w:t>with</w:t>
        </w:r>
        <w:proofErr w:type="spellEnd"/>
        <w:r w:rsidR="006B5C84">
          <w:rPr>
            <w:rFonts w:ascii="Calibri" w:eastAsia="Calibri" w:hAnsi="Calibri" w:cs="Calibri"/>
            <w:sz w:val="22"/>
            <w:szCs w:val="22"/>
          </w:rPr>
          <w:t xml:space="preserve"> </w:t>
        </w:r>
        <w:proofErr w:type="spellStart"/>
        <w:r w:rsidR="006B5C84">
          <w:rPr>
            <w:rFonts w:ascii="Calibri" w:eastAsia="Calibri" w:hAnsi="Calibri" w:cs="Calibri"/>
            <w:sz w:val="22"/>
            <w:szCs w:val="22"/>
          </w:rPr>
          <w:t>stone</w:t>
        </w:r>
        <w:proofErr w:type="spellEnd"/>
        <w:r w:rsidR="006B5C84">
          <w:rPr>
            <w:rFonts w:ascii="Calibri" w:eastAsia="Calibri" w:hAnsi="Calibri" w:cs="Calibri"/>
            <w:sz w:val="22"/>
            <w:szCs w:val="22"/>
          </w:rPr>
          <w:t xml:space="preserve"> and/</w:t>
        </w:r>
        <w:proofErr w:type="spellStart"/>
        <w:r w:rsidR="006B5C84">
          <w:rPr>
            <w:rFonts w:ascii="Calibri" w:eastAsia="Calibri" w:hAnsi="Calibri" w:cs="Calibri"/>
            <w:sz w:val="22"/>
            <w:szCs w:val="22"/>
          </w:rPr>
          <w:t>or</w:t>
        </w:r>
        <w:proofErr w:type="spellEnd"/>
        <w:r w:rsidR="006B5C84">
          <w:rPr>
            <w:rFonts w:ascii="Calibri" w:eastAsia="Calibri" w:hAnsi="Calibri" w:cs="Calibri"/>
            <w:sz w:val="22"/>
            <w:szCs w:val="22"/>
          </w:rPr>
          <w:t xml:space="preserve"> </w:t>
        </w:r>
        <w:proofErr w:type="spellStart"/>
        <w:r w:rsidR="006B5C84">
          <w:rPr>
            <w:rFonts w:ascii="Calibri" w:eastAsia="Calibri" w:hAnsi="Calibri" w:cs="Calibri"/>
            <w:sz w:val="22"/>
            <w:szCs w:val="22"/>
          </w:rPr>
          <w:t>wooden</w:t>
        </w:r>
        <w:proofErr w:type="spellEnd"/>
        <w:r w:rsidR="006B5C84">
          <w:rPr>
            <w:rFonts w:ascii="Calibri" w:eastAsia="Calibri" w:hAnsi="Calibri" w:cs="Calibri"/>
            <w:sz w:val="22"/>
            <w:szCs w:val="22"/>
          </w:rPr>
          <w:t xml:space="preserve"> </w:t>
        </w:r>
        <w:proofErr w:type="spellStart"/>
        <w:r w:rsidR="006B5C84">
          <w:rPr>
            <w:rFonts w:ascii="Calibri" w:eastAsia="Calibri" w:hAnsi="Calibri" w:cs="Calibri"/>
            <w:sz w:val="22"/>
            <w:szCs w:val="22"/>
          </w:rPr>
          <w:t>hammers</w:t>
        </w:r>
        <w:proofErr w:type="spellEnd"/>
        <w:r w:rsidR="006B5C84">
          <w:rPr>
            <w:rFonts w:ascii="Calibri" w:eastAsia="Calibri" w:hAnsi="Calibri" w:cs="Calibri"/>
            <w:sz w:val="22"/>
            <w:szCs w:val="22"/>
          </w:rPr>
          <w:t xml:space="preserve"> and </w:t>
        </w:r>
        <w:proofErr w:type="spellStart"/>
        <w:r w:rsidR="006B5C84">
          <w:rPr>
            <w:rFonts w:ascii="Calibri" w:eastAsia="Calibri" w:hAnsi="Calibri" w:cs="Calibri"/>
            <w:sz w:val="22"/>
            <w:szCs w:val="22"/>
          </w:rPr>
          <w:t>use</w:t>
        </w:r>
        <w:proofErr w:type="spellEnd"/>
        <w:r w:rsidR="006B5C84">
          <w:rPr>
            <w:rFonts w:ascii="Calibri" w:eastAsia="Calibri" w:hAnsi="Calibri" w:cs="Calibri"/>
            <w:sz w:val="22"/>
            <w:szCs w:val="22"/>
          </w:rPr>
          <w:t xml:space="preserve"> </w:t>
        </w:r>
        <w:proofErr w:type="spellStart"/>
        <w:r w:rsidR="006B5C84">
          <w:rPr>
            <w:rFonts w:ascii="Calibri" w:eastAsia="Calibri" w:hAnsi="Calibri" w:cs="Calibri"/>
            <w:sz w:val="22"/>
            <w:szCs w:val="22"/>
          </w:rPr>
          <w:t>roots</w:t>
        </w:r>
        <w:proofErr w:type="spellEnd"/>
        <w:r w:rsidR="006B5C84">
          <w:rPr>
            <w:rFonts w:ascii="Calibri" w:eastAsia="Calibri" w:hAnsi="Calibri" w:cs="Calibri"/>
            <w:sz w:val="22"/>
            <w:szCs w:val="22"/>
          </w:rPr>
          <w:t xml:space="preserve"> </w:t>
        </w:r>
        <w:proofErr w:type="spellStart"/>
        <w:r w:rsidR="006B5C84">
          <w:rPr>
            <w:rFonts w:ascii="Calibri" w:eastAsia="Calibri" w:hAnsi="Calibri" w:cs="Calibri"/>
            <w:sz w:val="22"/>
            <w:szCs w:val="22"/>
          </w:rPr>
          <w:t>as</w:t>
        </w:r>
        <w:proofErr w:type="spellEnd"/>
        <w:r w:rsidR="006B5C84">
          <w:rPr>
            <w:rFonts w:ascii="Calibri" w:eastAsia="Calibri" w:hAnsi="Calibri" w:cs="Calibri"/>
            <w:sz w:val="22"/>
            <w:szCs w:val="22"/>
          </w:rPr>
          <w:t xml:space="preserve"> </w:t>
        </w:r>
        <w:proofErr w:type="spellStart"/>
        <w:r w:rsidR="006B5C84">
          <w:rPr>
            <w:rFonts w:ascii="Calibri" w:eastAsia="Calibri" w:hAnsi="Calibri" w:cs="Calibri"/>
            <w:sz w:val="22"/>
            <w:szCs w:val="22"/>
          </w:rPr>
          <w:t>anvils</w:t>
        </w:r>
        <w:proofErr w:type="spellEnd"/>
        <w:r w:rsidR="006B5C84">
          <w:rPr>
            <w:rFonts w:ascii="Calibri" w:eastAsia="Calibri" w:hAnsi="Calibri" w:cs="Calibri"/>
            <w:sz w:val="22"/>
            <w:szCs w:val="22"/>
          </w:rPr>
          <w:t xml:space="preserve">. </w:t>
        </w:r>
        <w:proofErr w:type="spellStart"/>
        <w:r w:rsidR="006B5C84">
          <w:rPr>
            <w:rFonts w:ascii="Calibri" w:eastAsia="Calibri" w:hAnsi="Calibri" w:cs="Calibri"/>
            <w:sz w:val="22"/>
            <w:szCs w:val="22"/>
          </w:rPr>
          <w:t>Which</w:t>
        </w:r>
        <w:proofErr w:type="spellEnd"/>
        <w:r w:rsidR="006B5C84">
          <w:rPr>
            <w:rFonts w:ascii="Calibri" w:eastAsia="Calibri" w:hAnsi="Calibri" w:cs="Calibri"/>
            <w:sz w:val="22"/>
            <w:szCs w:val="22"/>
          </w:rPr>
          <w:t xml:space="preserve"> </w:t>
        </w:r>
        <w:proofErr w:type="spellStart"/>
        <w:r w:rsidR="006B5C84">
          <w:rPr>
            <w:rFonts w:ascii="Calibri" w:eastAsia="Calibri" w:hAnsi="Calibri" w:cs="Calibri"/>
            <w:sz w:val="22"/>
            <w:szCs w:val="22"/>
          </w:rPr>
          <w:t>tools</w:t>
        </w:r>
        <w:proofErr w:type="spellEnd"/>
        <w:r w:rsidR="006B5C84">
          <w:rPr>
            <w:rFonts w:ascii="Calibri" w:eastAsia="Calibri" w:hAnsi="Calibri" w:cs="Calibri"/>
            <w:sz w:val="22"/>
            <w:szCs w:val="22"/>
          </w:rPr>
          <w:t xml:space="preserve"> </w:t>
        </w:r>
        <w:proofErr w:type="spellStart"/>
        <w:r w:rsidR="006B5C84">
          <w:rPr>
            <w:rFonts w:ascii="Calibri" w:eastAsia="Calibri" w:hAnsi="Calibri" w:cs="Calibri"/>
            <w:sz w:val="22"/>
            <w:szCs w:val="22"/>
          </w:rPr>
          <w:t>they</w:t>
        </w:r>
        <w:proofErr w:type="spellEnd"/>
        <w:r w:rsidR="006B5C84">
          <w:rPr>
            <w:rFonts w:ascii="Calibri" w:eastAsia="Calibri" w:hAnsi="Calibri" w:cs="Calibri"/>
            <w:sz w:val="22"/>
            <w:szCs w:val="22"/>
          </w:rPr>
          <w:t xml:space="preserve"> </w:t>
        </w:r>
        <w:proofErr w:type="spellStart"/>
        <w:r w:rsidR="006B5C84">
          <w:rPr>
            <w:rFonts w:ascii="Calibri" w:eastAsia="Calibri" w:hAnsi="Calibri" w:cs="Calibri"/>
            <w:sz w:val="22"/>
            <w:szCs w:val="22"/>
          </w:rPr>
          <w:t>use</w:t>
        </w:r>
        <w:proofErr w:type="spellEnd"/>
        <w:r w:rsidR="006B5C84">
          <w:rPr>
            <w:rFonts w:ascii="Calibri" w:eastAsia="Calibri" w:hAnsi="Calibri" w:cs="Calibri"/>
            <w:sz w:val="22"/>
            <w:szCs w:val="22"/>
          </w:rPr>
          <w:t xml:space="preserve"> </w:t>
        </w:r>
        <w:proofErr w:type="spellStart"/>
        <w:r w:rsidR="006B5C84">
          <w:rPr>
            <w:rFonts w:ascii="Calibri" w:eastAsia="Calibri" w:hAnsi="Calibri" w:cs="Calibri"/>
            <w:sz w:val="22"/>
            <w:szCs w:val="22"/>
          </w:rPr>
          <w:t>depends</w:t>
        </w:r>
        <w:proofErr w:type="spellEnd"/>
        <w:r w:rsidR="006B5C84">
          <w:rPr>
            <w:rFonts w:ascii="Calibri" w:eastAsia="Calibri" w:hAnsi="Calibri" w:cs="Calibri"/>
            <w:sz w:val="22"/>
            <w:szCs w:val="22"/>
          </w:rPr>
          <w:t xml:space="preserve"> on </w:t>
        </w:r>
        <w:proofErr w:type="spellStart"/>
        <w:r w:rsidR="006B5C84">
          <w:rPr>
            <w:rFonts w:ascii="Calibri" w:eastAsia="Calibri" w:hAnsi="Calibri" w:cs="Calibri"/>
            <w:sz w:val="22"/>
            <w:szCs w:val="22"/>
          </w:rPr>
          <w:t>the</w:t>
        </w:r>
        <w:proofErr w:type="spellEnd"/>
        <w:r w:rsidR="006B5C84">
          <w:rPr>
            <w:rFonts w:ascii="Calibri" w:eastAsia="Calibri" w:hAnsi="Calibri" w:cs="Calibri"/>
            <w:sz w:val="22"/>
            <w:szCs w:val="22"/>
          </w:rPr>
          <w:t xml:space="preserve"> </w:t>
        </w:r>
        <w:proofErr w:type="spellStart"/>
        <w:r w:rsidR="006B5C84">
          <w:rPr>
            <w:rFonts w:ascii="Calibri" w:eastAsia="Calibri" w:hAnsi="Calibri" w:cs="Calibri"/>
            <w:sz w:val="22"/>
            <w:szCs w:val="22"/>
          </w:rPr>
          <w:t>community</w:t>
        </w:r>
        <w:proofErr w:type="spellEnd"/>
        <w:r w:rsidR="006B5C84">
          <w:rPr>
            <w:rFonts w:ascii="Calibri" w:eastAsia="Calibri" w:hAnsi="Calibri" w:cs="Calibri"/>
            <w:sz w:val="22"/>
            <w:szCs w:val="22"/>
          </w:rPr>
          <w:t xml:space="preserve"> </w:t>
        </w:r>
        <w:proofErr w:type="spellStart"/>
        <w:r w:rsidR="006B5C84">
          <w:rPr>
            <w:rFonts w:ascii="Calibri" w:eastAsia="Calibri" w:hAnsi="Calibri" w:cs="Calibri"/>
            <w:sz w:val="22"/>
            <w:szCs w:val="22"/>
          </w:rPr>
          <w:t>they</w:t>
        </w:r>
        <w:proofErr w:type="spellEnd"/>
        <w:r w:rsidR="006B5C84">
          <w:rPr>
            <w:rFonts w:ascii="Calibri" w:eastAsia="Calibri" w:hAnsi="Calibri" w:cs="Calibri"/>
            <w:sz w:val="22"/>
            <w:szCs w:val="22"/>
          </w:rPr>
          <w:t xml:space="preserve"> live in, and </w:t>
        </w:r>
        <w:proofErr w:type="spellStart"/>
        <w:r w:rsidR="006B5C84">
          <w:rPr>
            <w:rFonts w:ascii="Calibri" w:eastAsia="Calibri" w:hAnsi="Calibri" w:cs="Calibri"/>
            <w:sz w:val="22"/>
            <w:szCs w:val="22"/>
          </w:rPr>
          <w:t>it</w:t>
        </w:r>
        <w:proofErr w:type="spellEnd"/>
        <w:r w:rsidR="006B5C84">
          <w:rPr>
            <w:rFonts w:ascii="Calibri" w:eastAsia="Calibri" w:hAnsi="Calibri" w:cs="Calibri"/>
            <w:sz w:val="22"/>
            <w:szCs w:val="22"/>
          </w:rPr>
          <w:t xml:space="preserve"> </w:t>
        </w:r>
        <w:proofErr w:type="spellStart"/>
        <w:r w:rsidR="006B5C84">
          <w:rPr>
            <w:rFonts w:ascii="Calibri" w:eastAsia="Calibri" w:hAnsi="Calibri" w:cs="Calibri"/>
            <w:sz w:val="22"/>
            <w:szCs w:val="22"/>
          </w:rPr>
          <w:t>is</w:t>
        </w:r>
        <w:proofErr w:type="spellEnd"/>
        <w:r w:rsidR="006B5C84">
          <w:rPr>
            <w:rFonts w:ascii="Calibri" w:eastAsia="Calibri" w:hAnsi="Calibri" w:cs="Calibri"/>
            <w:sz w:val="22"/>
            <w:szCs w:val="22"/>
          </w:rPr>
          <w:t xml:space="preserve"> </w:t>
        </w:r>
        <w:proofErr w:type="spellStart"/>
        <w:r w:rsidR="006B5C84">
          <w:rPr>
            <w:rFonts w:ascii="Calibri" w:eastAsia="Calibri" w:hAnsi="Calibri" w:cs="Calibri"/>
            <w:sz w:val="22"/>
            <w:szCs w:val="22"/>
          </w:rPr>
          <w:t>culturally</w:t>
        </w:r>
        <w:proofErr w:type="spellEnd"/>
        <w:r w:rsidR="006B5C84">
          <w:rPr>
            <w:rFonts w:ascii="Calibri" w:eastAsia="Calibri" w:hAnsi="Calibri" w:cs="Calibri"/>
            <w:sz w:val="22"/>
            <w:szCs w:val="22"/>
          </w:rPr>
          <w:t xml:space="preserve"> </w:t>
        </w:r>
        <w:proofErr w:type="spellStart"/>
        <w:r w:rsidR="006B5C84">
          <w:rPr>
            <w:rFonts w:ascii="Calibri" w:eastAsia="Calibri" w:hAnsi="Calibri" w:cs="Calibri"/>
            <w:sz w:val="22"/>
            <w:szCs w:val="22"/>
          </w:rPr>
          <w:t>transmitted</w:t>
        </w:r>
        <w:proofErr w:type="spellEnd"/>
        <w:r w:rsidR="006B5C84">
          <w:rPr>
            <w:rFonts w:ascii="Calibri" w:eastAsia="Calibri" w:hAnsi="Calibri" w:cs="Calibri"/>
            <w:sz w:val="22"/>
            <w:szCs w:val="22"/>
          </w:rPr>
          <w:t xml:space="preserve">. </w:t>
        </w:r>
        <w:proofErr w:type="spellStart"/>
        <w:r w:rsidR="006B5C84">
          <w:rPr>
            <w:rFonts w:ascii="Calibri" w:eastAsia="Calibri" w:hAnsi="Calibri" w:cs="Calibri"/>
            <w:sz w:val="22"/>
            <w:szCs w:val="22"/>
          </w:rPr>
          <w:t>Despite</w:t>
        </w:r>
        <w:proofErr w:type="spellEnd"/>
        <w:r w:rsidR="006B5C84">
          <w:rPr>
            <w:rFonts w:ascii="Calibri" w:eastAsia="Calibri" w:hAnsi="Calibri" w:cs="Calibri"/>
            <w:sz w:val="22"/>
            <w:szCs w:val="22"/>
          </w:rPr>
          <w:t xml:space="preserve"> high </w:t>
        </w:r>
        <w:proofErr w:type="spellStart"/>
        <w:r w:rsidR="006B5C84">
          <w:rPr>
            <w:rFonts w:ascii="Calibri" w:eastAsia="Calibri" w:hAnsi="Calibri" w:cs="Calibri"/>
            <w:sz w:val="22"/>
            <w:szCs w:val="22"/>
          </w:rPr>
          <w:t>levels</w:t>
        </w:r>
        <w:proofErr w:type="spellEnd"/>
        <w:r w:rsidR="006B5C84">
          <w:rPr>
            <w:rFonts w:ascii="Calibri" w:eastAsia="Calibri" w:hAnsi="Calibri" w:cs="Calibri"/>
            <w:sz w:val="22"/>
            <w:szCs w:val="22"/>
          </w:rPr>
          <w:t xml:space="preserve"> </w:t>
        </w:r>
        <w:proofErr w:type="spellStart"/>
        <w:r w:rsidR="006B5C84">
          <w:rPr>
            <w:rFonts w:ascii="Calibri" w:eastAsia="Calibri" w:hAnsi="Calibri" w:cs="Calibri"/>
            <w:sz w:val="22"/>
            <w:szCs w:val="22"/>
          </w:rPr>
          <w:t>of</w:t>
        </w:r>
        <w:proofErr w:type="spellEnd"/>
        <w:r w:rsidR="006B5C84">
          <w:rPr>
            <w:rFonts w:ascii="Calibri" w:eastAsia="Calibri" w:hAnsi="Calibri" w:cs="Calibri"/>
            <w:sz w:val="22"/>
            <w:szCs w:val="22"/>
          </w:rPr>
          <w:t xml:space="preserve"> </w:t>
        </w:r>
        <w:proofErr w:type="spellStart"/>
        <w:r w:rsidR="006B5C84">
          <w:rPr>
            <w:rFonts w:ascii="Calibri" w:eastAsia="Calibri" w:hAnsi="Calibri" w:cs="Calibri"/>
            <w:sz w:val="22"/>
            <w:szCs w:val="22"/>
          </w:rPr>
          <w:t>female</w:t>
        </w:r>
        <w:proofErr w:type="spellEnd"/>
        <w:r w:rsidR="006B5C84">
          <w:rPr>
            <w:rFonts w:ascii="Calibri" w:eastAsia="Calibri" w:hAnsi="Calibri" w:cs="Calibri"/>
            <w:sz w:val="22"/>
            <w:szCs w:val="22"/>
          </w:rPr>
          <w:t xml:space="preserve"> </w:t>
        </w:r>
        <w:proofErr w:type="spellStart"/>
        <w:r w:rsidR="006B5C84">
          <w:rPr>
            <w:rFonts w:ascii="Calibri" w:eastAsia="Calibri" w:hAnsi="Calibri" w:cs="Calibri"/>
            <w:sz w:val="22"/>
            <w:szCs w:val="22"/>
          </w:rPr>
          <w:t>intergroup</w:t>
        </w:r>
        <w:proofErr w:type="spellEnd"/>
        <w:r w:rsidR="006B5C84">
          <w:rPr>
            <w:rFonts w:ascii="Calibri" w:eastAsia="Calibri" w:hAnsi="Calibri" w:cs="Calibri"/>
            <w:sz w:val="22"/>
            <w:szCs w:val="22"/>
          </w:rPr>
          <w:t xml:space="preserve"> </w:t>
        </w:r>
        <w:proofErr w:type="spellStart"/>
        <w:r w:rsidR="006B5C84">
          <w:rPr>
            <w:rFonts w:ascii="Calibri" w:eastAsia="Calibri" w:hAnsi="Calibri" w:cs="Calibri"/>
            <w:sz w:val="22"/>
            <w:szCs w:val="22"/>
          </w:rPr>
          <w:t>migration</w:t>
        </w:r>
        <w:proofErr w:type="spellEnd"/>
        <w:r w:rsidR="006B5C84">
          <w:rPr>
            <w:rFonts w:ascii="Calibri" w:eastAsia="Calibri" w:hAnsi="Calibri" w:cs="Calibri"/>
            <w:sz w:val="22"/>
            <w:szCs w:val="22"/>
          </w:rPr>
          <w:t xml:space="preserve">, </w:t>
        </w:r>
        <w:proofErr w:type="spellStart"/>
        <w:r w:rsidR="006B5C84">
          <w:rPr>
            <w:rFonts w:ascii="Calibri" w:eastAsia="Calibri" w:hAnsi="Calibri" w:cs="Calibri"/>
            <w:sz w:val="22"/>
            <w:szCs w:val="22"/>
          </w:rPr>
          <w:t>differences</w:t>
        </w:r>
        <w:proofErr w:type="spellEnd"/>
        <w:r w:rsidR="006B5C84">
          <w:rPr>
            <w:rFonts w:ascii="Calibri" w:eastAsia="Calibri" w:hAnsi="Calibri" w:cs="Calibri"/>
            <w:sz w:val="22"/>
            <w:szCs w:val="22"/>
          </w:rPr>
          <w:t xml:space="preserve"> </w:t>
        </w:r>
        <w:proofErr w:type="spellStart"/>
        <w:r w:rsidR="006B5C84">
          <w:rPr>
            <w:rFonts w:ascii="Calibri" w:eastAsia="Calibri" w:hAnsi="Calibri" w:cs="Calibri"/>
            <w:sz w:val="22"/>
            <w:szCs w:val="22"/>
          </w:rPr>
          <w:t>between</w:t>
        </w:r>
        <w:proofErr w:type="spellEnd"/>
        <w:r w:rsidR="006B5C84">
          <w:rPr>
            <w:rFonts w:ascii="Calibri" w:eastAsia="Calibri" w:hAnsi="Calibri" w:cs="Calibri"/>
            <w:sz w:val="22"/>
            <w:szCs w:val="22"/>
          </w:rPr>
          <w:t xml:space="preserve"> </w:t>
        </w:r>
        <w:proofErr w:type="spellStart"/>
        <w:r w:rsidR="006B5C84">
          <w:rPr>
            <w:rFonts w:ascii="Calibri" w:eastAsia="Calibri" w:hAnsi="Calibri" w:cs="Calibri"/>
            <w:sz w:val="22"/>
            <w:szCs w:val="22"/>
          </w:rPr>
          <w:t>neighbouring</w:t>
        </w:r>
        <w:proofErr w:type="spellEnd"/>
        <w:r w:rsidR="006B5C84">
          <w:rPr>
            <w:rFonts w:ascii="Calibri" w:eastAsia="Calibri" w:hAnsi="Calibri" w:cs="Calibri"/>
            <w:sz w:val="22"/>
            <w:szCs w:val="22"/>
          </w:rPr>
          <w:t xml:space="preserve"> </w:t>
        </w:r>
        <w:proofErr w:type="spellStart"/>
        <w:r w:rsidR="006B5C84">
          <w:rPr>
            <w:rFonts w:ascii="Calibri" w:eastAsia="Calibri" w:hAnsi="Calibri" w:cs="Calibri"/>
            <w:sz w:val="22"/>
            <w:szCs w:val="22"/>
          </w:rPr>
          <w:t>groups</w:t>
        </w:r>
        <w:proofErr w:type="spellEnd"/>
        <w:r w:rsidR="006B5C84">
          <w:rPr>
            <w:rFonts w:ascii="Calibri" w:eastAsia="Calibri" w:hAnsi="Calibri" w:cs="Calibri"/>
            <w:sz w:val="22"/>
            <w:szCs w:val="22"/>
          </w:rPr>
          <w:t xml:space="preserve"> </w:t>
        </w:r>
        <w:proofErr w:type="spellStart"/>
        <w:r w:rsidR="006B5C84">
          <w:rPr>
            <w:rFonts w:ascii="Calibri" w:eastAsia="Calibri" w:hAnsi="Calibri" w:cs="Calibri"/>
            <w:sz w:val="22"/>
            <w:szCs w:val="22"/>
          </w:rPr>
          <w:t>persist</w:t>
        </w:r>
        <w:proofErr w:type="spellEnd"/>
        <w:r w:rsidR="006B5C84">
          <w:rPr>
            <w:rFonts w:ascii="Calibri" w:eastAsia="Calibri" w:hAnsi="Calibri" w:cs="Calibri"/>
            <w:sz w:val="22"/>
            <w:szCs w:val="22"/>
          </w:rPr>
          <w:t xml:space="preserve"> </w:t>
        </w:r>
        <w:proofErr w:type="spellStart"/>
        <w:r w:rsidR="006B5C84">
          <w:rPr>
            <w:rFonts w:ascii="Calibri" w:eastAsia="Calibri" w:hAnsi="Calibri" w:cs="Calibri"/>
            <w:sz w:val="22"/>
            <w:szCs w:val="22"/>
          </w:rPr>
          <w:t>over</w:t>
        </w:r>
        <w:proofErr w:type="spellEnd"/>
        <w:r w:rsidR="006B5C84">
          <w:rPr>
            <w:rFonts w:ascii="Calibri" w:eastAsia="Calibri" w:hAnsi="Calibri" w:cs="Calibri"/>
            <w:sz w:val="22"/>
            <w:szCs w:val="22"/>
          </w:rPr>
          <w:t xml:space="preserve"> time </w:t>
        </w:r>
        <w:proofErr w:type="spellStart"/>
        <w:r w:rsidR="006B5C84">
          <w:rPr>
            <w:rFonts w:ascii="Calibri" w:eastAsia="Calibri" w:hAnsi="Calibri" w:cs="Calibri"/>
            <w:sz w:val="22"/>
            <w:szCs w:val="22"/>
          </w:rPr>
          <w:t>with</w:t>
        </w:r>
        <w:proofErr w:type="spellEnd"/>
        <w:r w:rsidR="006B5C84">
          <w:rPr>
            <w:rFonts w:ascii="Calibri" w:eastAsia="Calibri" w:hAnsi="Calibri" w:cs="Calibri"/>
            <w:sz w:val="22"/>
            <w:szCs w:val="22"/>
          </w:rPr>
          <w:t xml:space="preserve"> </w:t>
        </w:r>
        <w:proofErr w:type="spellStart"/>
        <w:r w:rsidR="006B5C84">
          <w:rPr>
            <w:rFonts w:ascii="Calibri" w:eastAsia="Calibri" w:hAnsi="Calibri" w:cs="Calibri"/>
            <w:sz w:val="22"/>
            <w:szCs w:val="22"/>
          </w:rPr>
          <w:t>incoming</w:t>
        </w:r>
        <w:proofErr w:type="spellEnd"/>
        <w:r w:rsidR="006B5C84">
          <w:rPr>
            <w:rFonts w:ascii="Calibri" w:eastAsia="Calibri" w:hAnsi="Calibri" w:cs="Calibri"/>
            <w:sz w:val="22"/>
            <w:szCs w:val="22"/>
          </w:rPr>
          <w:t xml:space="preserve"> </w:t>
        </w:r>
        <w:proofErr w:type="spellStart"/>
        <w:r w:rsidR="006B5C84">
          <w:rPr>
            <w:rFonts w:ascii="Calibri" w:eastAsia="Calibri" w:hAnsi="Calibri" w:cs="Calibri"/>
            <w:sz w:val="22"/>
            <w:szCs w:val="22"/>
          </w:rPr>
          <w:t>females</w:t>
        </w:r>
        <w:proofErr w:type="spellEnd"/>
        <w:r w:rsidR="006B5C84">
          <w:rPr>
            <w:rFonts w:ascii="Calibri" w:eastAsia="Calibri" w:hAnsi="Calibri" w:cs="Calibri"/>
            <w:sz w:val="22"/>
            <w:szCs w:val="22"/>
          </w:rPr>
          <w:t xml:space="preserve"> </w:t>
        </w:r>
        <w:proofErr w:type="spellStart"/>
        <w:r w:rsidR="006B5C84">
          <w:rPr>
            <w:rFonts w:ascii="Calibri" w:eastAsia="Calibri" w:hAnsi="Calibri" w:cs="Calibri"/>
            <w:sz w:val="22"/>
            <w:szCs w:val="22"/>
          </w:rPr>
          <w:t>conforming</w:t>
        </w:r>
        <w:proofErr w:type="spellEnd"/>
        <w:r w:rsidR="006B5C84">
          <w:rPr>
            <w:rFonts w:ascii="Calibri" w:eastAsia="Calibri" w:hAnsi="Calibri" w:cs="Calibri"/>
            <w:sz w:val="22"/>
            <w:szCs w:val="22"/>
          </w:rPr>
          <w:t xml:space="preserve"> </w:t>
        </w:r>
        <w:proofErr w:type="spellStart"/>
        <w:r w:rsidR="006B5C84">
          <w:rPr>
            <w:rFonts w:ascii="Calibri" w:eastAsia="Calibri" w:hAnsi="Calibri" w:cs="Calibri"/>
            <w:sz w:val="22"/>
            <w:szCs w:val="22"/>
          </w:rPr>
          <w:t>to</w:t>
        </w:r>
        <w:proofErr w:type="spellEnd"/>
        <w:r w:rsidR="006B5C84">
          <w:rPr>
            <w:rFonts w:ascii="Calibri" w:eastAsia="Calibri" w:hAnsi="Calibri" w:cs="Calibri"/>
            <w:sz w:val="22"/>
            <w:szCs w:val="22"/>
          </w:rPr>
          <w:t xml:space="preserve"> </w:t>
        </w:r>
        <w:proofErr w:type="spellStart"/>
        <w:r w:rsidR="006B5C84">
          <w:rPr>
            <w:rFonts w:ascii="Calibri" w:eastAsia="Calibri" w:hAnsi="Calibri" w:cs="Calibri"/>
            <w:sz w:val="22"/>
            <w:szCs w:val="22"/>
          </w:rPr>
          <w:t>the</w:t>
        </w:r>
      </w:ins>
      <w:ins w:id="152" w:author="Sabine Noebel" w:date="2022-03-15T15:19:00Z">
        <w:r w:rsidR="00B60F1A">
          <w:rPr>
            <w:rFonts w:ascii="Calibri" w:eastAsia="Calibri" w:hAnsi="Calibri" w:cs="Calibri"/>
            <w:sz w:val="22"/>
            <w:szCs w:val="22"/>
          </w:rPr>
          <w:t>ir</w:t>
        </w:r>
        <w:proofErr w:type="spellEnd"/>
        <w:r w:rsidR="00B60F1A">
          <w:rPr>
            <w:rFonts w:ascii="Calibri" w:eastAsia="Calibri" w:hAnsi="Calibri" w:cs="Calibri"/>
            <w:sz w:val="22"/>
            <w:szCs w:val="22"/>
          </w:rPr>
          <w:t xml:space="preserve"> </w:t>
        </w:r>
        <w:proofErr w:type="spellStart"/>
        <w:r w:rsidR="00B60F1A">
          <w:rPr>
            <w:rFonts w:ascii="Calibri" w:eastAsia="Calibri" w:hAnsi="Calibri" w:cs="Calibri"/>
            <w:sz w:val="22"/>
            <w:szCs w:val="22"/>
          </w:rPr>
          <w:t>new</w:t>
        </w:r>
      </w:ins>
      <w:proofErr w:type="spellEnd"/>
      <w:ins w:id="153" w:author="Sabine Noebel" w:date="2022-02-28T10:04:00Z">
        <w:r w:rsidR="006B5C84">
          <w:rPr>
            <w:rFonts w:ascii="Calibri" w:eastAsia="Calibri" w:hAnsi="Calibri" w:cs="Calibri"/>
            <w:sz w:val="22"/>
            <w:szCs w:val="22"/>
          </w:rPr>
          <w:t xml:space="preserve"> </w:t>
        </w:r>
        <w:proofErr w:type="spellStart"/>
        <w:r w:rsidR="006B5C84">
          <w:rPr>
            <w:rFonts w:ascii="Calibri" w:eastAsia="Calibri" w:hAnsi="Calibri" w:cs="Calibri"/>
            <w:sz w:val="22"/>
            <w:szCs w:val="22"/>
          </w:rPr>
          <w:t>group-specific</w:t>
        </w:r>
        <w:proofErr w:type="spellEnd"/>
        <w:r w:rsidR="006B5C84">
          <w:rPr>
            <w:rFonts w:ascii="Calibri" w:eastAsia="Calibri" w:hAnsi="Calibri" w:cs="Calibri"/>
            <w:sz w:val="22"/>
            <w:szCs w:val="22"/>
          </w:rPr>
          <w:t xml:space="preserve"> </w:t>
        </w:r>
        <w:proofErr w:type="spellStart"/>
        <w:r w:rsidR="006B5C84">
          <w:rPr>
            <w:rFonts w:ascii="Calibri" w:eastAsia="Calibri" w:hAnsi="Calibri" w:cs="Calibri"/>
            <w:sz w:val="22"/>
            <w:szCs w:val="22"/>
          </w:rPr>
          <w:t>tradition</w:t>
        </w:r>
        <w:proofErr w:type="spellEnd"/>
        <w:r w:rsidR="006B5C84">
          <w:rPr>
            <w:rFonts w:ascii="Calibri" w:eastAsia="Calibri" w:hAnsi="Calibri" w:cs="Calibri"/>
            <w:sz w:val="22"/>
            <w:szCs w:val="22"/>
          </w:rPr>
          <w:t xml:space="preserve"> (</w:t>
        </w:r>
        <w:proofErr w:type="spellStart"/>
        <w:r w:rsidR="006B5C84">
          <w:rPr>
            <w:rFonts w:ascii="Calibri" w:eastAsia="Calibri" w:hAnsi="Calibri" w:cs="Calibri"/>
            <w:sz w:val="22"/>
            <w:szCs w:val="22"/>
          </w:rPr>
          <w:t>Luncz</w:t>
        </w:r>
        <w:proofErr w:type="spellEnd"/>
        <w:r w:rsidR="006B5C84">
          <w:rPr>
            <w:rFonts w:ascii="Calibri" w:eastAsia="Calibri" w:hAnsi="Calibri" w:cs="Calibri"/>
            <w:sz w:val="22"/>
            <w:szCs w:val="22"/>
          </w:rPr>
          <w:t xml:space="preserve"> </w:t>
        </w:r>
        <w:r w:rsidR="006B5C84" w:rsidRPr="006B5C84">
          <w:rPr>
            <w:rFonts w:ascii="Calibri" w:eastAsia="Calibri" w:hAnsi="Calibri" w:cs="Calibri"/>
            <w:i/>
            <w:iCs/>
            <w:sz w:val="22"/>
            <w:szCs w:val="22"/>
            <w:rPrChange w:id="154" w:author="Sabine Noebel" w:date="2022-02-28T10:05:00Z">
              <w:rPr>
                <w:rFonts w:ascii="Calibri" w:eastAsia="Calibri" w:hAnsi="Calibri" w:cs="Calibri"/>
                <w:sz w:val="22"/>
                <w:szCs w:val="22"/>
              </w:rPr>
            </w:rPrChange>
          </w:rPr>
          <w:t>et al.</w:t>
        </w:r>
      </w:ins>
      <w:ins w:id="155" w:author="Sabine Noebel" w:date="2022-02-28T10:05:00Z">
        <w:r w:rsidR="006B5C84">
          <w:rPr>
            <w:rFonts w:ascii="Calibri" w:eastAsia="Calibri" w:hAnsi="Calibri" w:cs="Calibri"/>
            <w:i/>
            <w:iCs/>
            <w:sz w:val="22"/>
            <w:szCs w:val="22"/>
          </w:rPr>
          <w:t>,</w:t>
        </w:r>
      </w:ins>
      <w:ins w:id="156" w:author="Sabine Noebel" w:date="2022-02-28T10:04:00Z">
        <w:r w:rsidR="006B5C84">
          <w:rPr>
            <w:rFonts w:ascii="Calibri" w:eastAsia="Calibri" w:hAnsi="Calibri" w:cs="Calibri"/>
            <w:sz w:val="22"/>
            <w:szCs w:val="22"/>
          </w:rPr>
          <w:t xml:space="preserve"> 2014).</w:t>
        </w:r>
      </w:ins>
    </w:p>
    <w:p w14:paraId="00000028" w14:textId="51A15500" w:rsidR="00784C4E" w:rsidRPr="00DB4661" w:rsidDel="006B5C84" w:rsidRDefault="00697658" w:rsidP="00FD7756">
      <w:pPr>
        <w:pBdr>
          <w:top w:val="nil"/>
          <w:left w:val="nil"/>
          <w:bottom w:val="nil"/>
          <w:right w:val="nil"/>
          <w:between w:val="nil"/>
        </w:pBdr>
        <w:ind w:firstLine="340"/>
        <w:jc w:val="both"/>
        <w:rPr>
          <w:del w:id="157" w:author="Sabine Noebel" w:date="2022-02-28T10:04:00Z"/>
          <w:rFonts w:asciiTheme="minorHAnsi" w:eastAsia="Arial" w:hAnsiTheme="minorHAnsi" w:cstheme="minorHAnsi"/>
          <w:color w:val="000000"/>
          <w:sz w:val="22"/>
          <w:szCs w:val="22"/>
          <w:lang w:val="en-GB"/>
        </w:rPr>
      </w:pPr>
      <w:commentRangeStart w:id="158"/>
      <w:del w:id="159" w:author="Sabine Noebel" w:date="2022-02-28T10:04:00Z">
        <w:r w:rsidRPr="00DB4661" w:rsidDel="006B5C84">
          <w:rPr>
            <w:rFonts w:asciiTheme="minorHAnsi" w:eastAsia="Arial" w:hAnsiTheme="minorHAnsi" w:cstheme="minorHAnsi"/>
            <w:color w:val="000000"/>
            <w:sz w:val="22"/>
            <w:szCs w:val="22"/>
            <w:lang w:val="en-GB"/>
          </w:rPr>
          <w:delText xml:space="preserve">Conformity does not necessarily foster the adoption of optimal traits as it can stabilize any trait given the right conditions (Laland, 1994). For example, conformity can foster cooperation if interactions and learning are spatially constrained in the population, thus giving rise to ‘local clusters’ of co-operators (Peña </w:delText>
        </w:r>
        <w:r w:rsidRPr="00DB4661" w:rsidDel="006B5C84">
          <w:rPr>
            <w:rFonts w:asciiTheme="minorHAnsi" w:eastAsia="Arial" w:hAnsiTheme="minorHAnsi" w:cstheme="minorHAnsi"/>
            <w:i/>
            <w:color w:val="000000"/>
            <w:sz w:val="22"/>
            <w:szCs w:val="22"/>
            <w:lang w:val="en-GB"/>
          </w:rPr>
          <w:delText>et al.</w:delText>
        </w:r>
        <w:r w:rsidRPr="00DB4661" w:rsidDel="006B5C84">
          <w:rPr>
            <w:rFonts w:asciiTheme="minorHAnsi" w:eastAsia="Arial" w:hAnsiTheme="minorHAnsi" w:cstheme="minorHAnsi"/>
            <w:color w:val="000000"/>
            <w:sz w:val="22"/>
            <w:szCs w:val="22"/>
            <w:lang w:val="en-GB"/>
          </w:rPr>
          <w:delText>, 2009; Mengel, 2009; Molleman, Pen &amp; Weissing, 2013). Instead, in large homogeneous populations, cooperation is diluted, and conformity can block its evolution (Lehmann &amp; Feldman, 2008; Molleman, Quiñones &amp; Weissing, 2013). Similarly, conformity can coevolve with other cultural or genetic traits such as altruism (Lehmann &amp; Feldman, 2008) or the ability to copy (Wakano &amp; Aoki, 2007).</w:delText>
        </w:r>
      </w:del>
    </w:p>
    <w:p w14:paraId="00000029" w14:textId="3CD67884" w:rsidR="00784C4E" w:rsidRPr="00DB4661" w:rsidDel="006B5C84" w:rsidRDefault="00697658" w:rsidP="00FD7756">
      <w:pPr>
        <w:pBdr>
          <w:top w:val="nil"/>
          <w:left w:val="nil"/>
          <w:bottom w:val="nil"/>
          <w:right w:val="nil"/>
          <w:between w:val="nil"/>
        </w:pBdr>
        <w:ind w:firstLine="340"/>
        <w:jc w:val="both"/>
        <w:rPr>
          <w:del w:id="160" w:author="Sabine Noebel" w:date="2022-02-28T10:04:00Z"/>
          <w:rFonts w:asciiTheme="minorHAnsi" w:eastAsia="Arial" w:hAnsiTheme="minorHAnsi" w:cstheme="minorHAnsi"/>
          <w:color w:val="000000"/>
          <w:sz w:val="22"/>
          <w:szCs w:val="22"/>
          <w:lang w:val="en-GB"/>
        </w:rPr>
      </w:pPr>
      <w:del w:id="161" w:author="Sabine Noebel" w:date="2022-02-28T10:04:00Z">
        <w:r w:rsidRPr="00DB4661" w:rsidDel="006B5C84">
          <w:rPr>
            <w:rFonts w:asciiTheme="minorHAnsi" w:eastAsia="Arial" w:hAnsiTheme="minorHAnsi" w:cstheme="minorHAnsi"/>
            <w:color w:val="000000"/>
            <w:sz w:val="22"/>
            <w:szCs w:val="22"/>
            <w:lang w:val="en-GB"/>
          </w:rPr>
          <w:delText>These models have provided extensive insights into how conformity works, but some questions remain unexplored, as we discuss below.</w:delText>
        </w:r>
        <w:commentRangeEnd w:id="145"/>
        <w:r w:rsidR="00FD7756" w:rsidDel="006B5C84">
          <w:rPr>
            <w:rStyle w:val="Marquedecommentaire"/>
            <w:rFonts w:ascii="Arial" w:eastAsia="Arial" w:hAnsi="Arial" w:cs="Arial"/>
            <w:color w:val="222222"/>
            <w:lang w:val="en-GB"/>
          </w:rPr>
          <w:commentReference w:id="145"/>
        </w:r>
        <w:commentRangeEnd w:id="158"/>
        <w:r w:rsidR="00FD7756" w:rsidDel="006B5C84">
          <w:rPr>
            <w:rStyle w:val="Marquedecommentaire"/>
            <w:rFonts w:ascii="Arial" w:eastAsia="Arial" w:hAnsi="Arial" w:cs="Arial"/>
            <w:color w:val="222222"/>
            <w:lang w:val="en-GB"/>
          </w:rPr>
          <w:commentReference w:id="158"/>
        </w:r>
      </w:del>
    </w:p>
    <w:p w14:paraId="0000002A" w14:textId="77777777" w:rsidR="00784C4E" w:rsidRPr="00C42D1C" w:rsidRDefault="00697658" w:rsidP="00FD7756">
      <w:pPr>
        <w:pStyle w:val="Titre2"/>
        <w:rPr>
          <w:color w:val="000000" w:themeColor="text1"/>
          <w:sz w:val="36"/>
          <w:lang w:eastAsia="de-DE"/>
        </w:rPr>
      </w:pPr>
      <w:bookmarkStart w:id="162" w:name="_heading=h.ojalpeqvlws8" w:colFirst="0" w:colLast="0"/>
      <w:bookmarkStart w:id="163" w:name="_Toc87371209"/>
      <w:bookmarkEnd w:id="162"/>
      <w:r w:rsidRPr="00C42D1C">
        <w:rPr>
          <w:color w:val="000000" w:themeColor="text1"/>
          <w:sz w:val="36"/>
          <w:lang w:eastAsia="de-DE"/>
        </w:rPr>
        <w:t>(1) Looking for normative conformity in non-human animals</w:t>
      </w:r>
      <w:bookmarkEnd w:id="163"/>
    </w:p>
    <w:p w14:paraId="0000002B" w14:textId="77777777" w:rsidR="00784C4E" w:rsidRPr="00DB4661" w:rsidRDefault="00697658" w:rsidP="00FD7756">
      <w:pPr>
        <w:pBdr>
          <w:top w:val="nil"/>
          <w:left w:val="nil"/>
          <w:bottom w:val="nil"/>
          <w:right w:val="nil"/>
          <w:between w:val="nil"/>
        </w:pBdr>
        <w:spacing w:before="12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 xml:space="preserve">All the evolutionary models mentioned above relate to </w:t>
      </w:r>
      <w:r w:rsidRPr="00DB4661">
        <w:rPr>
          <w:rFonts w:asciiTheme="minorHAnsi" w:eastAsia="Arial" w:hAnsiTheme="minorHAnsi" w:cstheme="minorHAnsi"/>
          <w:i/>
          <w:color w:val="000000"/>
          <w:sz w:val="22"/>
          <w:szCs w:val="22"/>
          <w:lang w:val="en-GB"/>
        </w:rPr>
        <w:t>informational</w:t>
      </w:r>
      <w:r w:rsidRPr="00DB4661">
        <w:rPr>
          <w:rFonts w:asciiTheme="minorHAnsi" w:eastAsia="Arial" w:hAnsiTheme="minorHAnsi" w:cstheme="minorHAnsi"/>
          <w:color w:val="000000"/>
          <w:sz w:val="22"/>
          <w:szCs w:val="22"/>
          <w:lang w:val="en-GB"/>
        </w:rPr>
        <w:t xml:space="preserve"> benefits of conformity. They depict cases where the majority behaviour is a local fitness-maximizing social cue. Hence, predicting the evolutionary success or failure of conformity rests on the statistical concept of </w:t>
      </w:r>
      <w:r w:rsidRPr="00DB4661">
        <w:rPr>
          <w:rFonts w:asciiTheme="minorHAnsi" w:eastAsia="Arial" w:hAnsiTheme="minorHAnsi" w:cstheme="minorHAnsi"/>
          <w:i/>
          <w:color w:val="000000"/>
          <w:sz w:val="22"/>
          <w:szCs w:val="22"/>
          <w:lang w:val="en-GB"/>
        </w:rPr>
        <w:t xml:space="preserve">Bayesian inference, </w:t>
      </w:r>
      <w:r w:rsidRPr="00DB4661">
        <w:rPr>
          <w:rFonts w:asciiTheme="minorHAnsi" w:eastAsia="Arial" w:hAnsiTheme="minorHAnsi" w:cstheme="minorHAnsi"/>
          <w:color w:val="000000"/>
          <w:sz w:val="22"/>
          <w:szCs w:val="22"/>
          <w:lang w:val="en-GB"/>
        </w:rPr>
        <w:t xml:space="preserve">as made explicit by Perreault, Moya &amp; Boyd (2012). All models thus follow </w:t>
      </w:r>
      <w:proofErr w:type="gramStart"/>
      <w:r w:rsidRPr="00DB4661">
        <w:rPr>
          <w:rFonts w:asciiTheme="minorHAnsi" w:eastAsia="Arial" w:hAnsiTheme="minorHAnsi" w:cstheme="minorHAnsi"/>
          <w:color w:val="000000"/>
          <w:sz w:val="22"/>
          <w:szCs w:val="22"/>
          <w:lang w:val="en-GB"/>
        </w:rPr>
        <w:t>more or less the</w:t>
      </w:r>
      <w:proofErr w:type="gramEnd"/>
      <w:r w:rsidRPr="00DB4661">
        <w:rPr>
          <w:rFonts w:asciiTheme="minorHAnsi" w:eastAsia="Arial" w:hAnsiTheme="minorHAnsi" w:cstheme="minorHAnsi"/>
          <w:color w:val="000000"/>
          <w:sz w:val="22"/>
          <w:szCs w:val="22"/>
          <w:lang w:val="en-GB"/>
        </w:rPr>
        <w:t xml:space="preserve"> same reasoning, at least implicitly. They (</w:t>
      </w:r>
      <w:proofErr w:type="spellStart"/>
      <w:r w:rsidRPr="00DB4661">
        <w:rPr>
          <w:rFonts w:asciiTheme="minorHAnsi" w:eastAsia="Arial" w:hAnsiTheme="minorHAnsi" w:cstheme="minorHAnsi"/>
          <w:color w:val="000000"/>
          <w:sz w:val="22"/>
          <w:szCs w:val="22"/>
          <w:lang w:val="en-GB"/>
        </w:rPr>
        <w:t>i</w:t>
      </w:r>
      <w:proofErr w:type="spellEnd"/>
      <w:r w:rsidRPr="00DB4661">
        <w:rPr>
          <w:rFonts w:asciiTheme="minorHAnsi" w:eastAsia="Arial" w:hAnsiTheme="minorHAnsi" w:cstheme="minorHAnsi"/>
          <w:color w:val="000000"/>
          <w:sz w:val="22"/>
          <w:szCs w:val="22"/>
          <w:lang w:val="en-GB"/>
        </w:rPr>
        <w:t>) take a naïve individual seeking the fitness-maximizing alternative amongst several behaviours; (ii) assume that the best behaviour is selected for so that it increases in frequency; (iii) hence, conclude that the most-displayed behaviour should be the best, provided that the demonstrator population had enough time to undergo selection. Although this reasoning holds under many circumstances, it may fail when the environment is too unstable for the demonstrator population to have reached the best strategy.</w:t>
      </w:r>
    </w:p>
    <w:p w14:paraId="0000002C" w14:textId="77777777" w:rsidR="00784C4E" w:rsidRPr="00DB4661" w:rsidRDefault="00697658" w:rsidP="00FD7756">
      <w:pPr>
        <w:pBdr>
          <w:top w:val="nil"/>
          <w:left w:val="nil"/>
          <w:bottom w:val="nil"/>
          <w:right w:val="nil"/>
          <w:between w:val="nil"/>
        </w:pBdr>
        <w:ind w:firstLine="34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In the normative case, benefits instead occur when the population itself rewards a given behaviour (the norm), or punishes non-compliers. Administering these rewards or punishments is often costly, which impedes the evolution of such social machinery. However, conformity can overcome this evolutionary obstacle so that hardwired conformity allows costly social norms to evolve, implying that conformity might be responsible for the emergence of a reward-and-punishment culture (Henrich &amp; Boyd, 2001). Once established, costly social norms can even coevolve with conformity (</w:t>
      </w:r>
      <w:proofErr w:type="spellStart"/>
      <w:r w:rsidRPr="00DB4661">
        <w:rPr>
          <w:rFonts w:asciiTheme="minorHAnsi" w:eastAsia="Arial" w:hAnsiTheme="minorHAnsi" w:cstheme="minorHAnsi"/>
          <w:color w:val="000000"/>
          <w:sz w:val="22"/>
          <w:szCs w:val="22"/>
          <w:lang w:val="en-GB"/>
        </w:rPr>
        <w:t>Gúzman</w:t>
      </w:r>
      <w:proofErr w:type="spellEnd"/>
      <w:r w:rsidRPr="00DB4661">
        <w:rPr>
          <w:rFonts w:asciiTheme="minorHAnsi" w:eastAsia="Arial" w:hAnsiTheme="minorHAnsi" w:cstheme="minorHAnsi"/>
          <w:color w:val="000000"/>
          <w:sz w:val="22"/>
          <w:szCs w:val="22"/>
          <w:lang w:val="en-GB"/>
        </w:rPr>
        <w:t xml:space="preserve">, </w:t>
      </w:r>
      <w:proofErr w:type="spellStart"/>
      <w:r w:rsidRPr="00DB4661">
        <w:rPr>
          <w:rFonts w:asciiTheme="minorHAnsi" w:eastAsia="Arial" w:hAnsiTheme="minorHAnsi" w:cstheme="minorHAnsi"/>
          <w:color w:val="000000"/>
          <w:sz w:val="22"/>
          <w:szCs w:val="22"/>
          <w:lang w:val="en-GB"/>
        </w:rPr>
        <w:t>Rodrίguez</w:t>
      </w:r>
      <w:proofErr w:type="spellEnd"/>
      <w:r w:rsidRPr="00DB4661">
        <w:rPr>
          <w:rFonts w:asciiTheme="minorHAnsi" w:eastAsia="Arial" w:hAnsiTheme="minorHAnsi" w:cstheme="minorHAnsi"/>
          <w:color w:val="000000"/>
          <w:sz w:val="22"/>
          <w:szCs w:val="22"/>
          <w:lang w:val="en-GB"/>
        </w:rPr>
        <w:t xml:space="preserve">-Sickert &amp; Rowthorn, 2007) although such associations are harder to obtain than previously thought (Van Cleve, 2016). Since conformity also accounts for the stable combination of intergroup heterogeneity and intragroup homogeneity, it can in turn trigger cultural group selection (Boyd &amp; </w:t>
      </w:r>
      <w:proofErr w:type="spellStart"/>
      <w:r w:rsidRPr="00DB4661">
        <w:rPr>
          <w:rFonts w:asciiTheme="minorHAnsi" w:eastAsia="Arial" w:hAnsiTheme="minorHAnsi" w:cstheme="minorHAnsi"/>
          <w:color w:val="000000"/>
          <w:sz w:val="22"/>
          <w:szCs w:val="22"/>
          <w:lang w:val="en-GB"/>
        </w:rPr>
        <w:t>Richerson</w:t>
      </w:r>
      <w:proofErr w:type="spellEnd"/>
      <w:r w:rsidRPr="00DB4661">
        <w:rPr>
          <w:rFonts w:asciiTheme="minorHAnsi" w:eastAsia="Arial" w:hAnsiTheme="minorHAnsi" w:cstheme="minorHAnsi"/>
          <w:color w:val="000000"/>
          <w:sz w:val="22"/>
          <w:szCs w:val="22"/>
          <w:lang w:val="en-GB"/>
        </w:rPr>
        <w:t>, 1985).</w:t>
      </w:r>
    </w:p>
    <w:p w14:paraId="0000002D" w14:textId="77777777" w:rsidR="00784C4E" w:rsidRPr="00DB4661" w:rsidRDefault="00697658" w:rsidP="00FD7756">
      <w:pPr>
        <w:pBdr>
          <w:top w:val="nil"/>
          <w:left w:val="nil"/>
          <w:bottom w:val="nil"/>
          <w:right w:val="nil"/>
          <w:between w:val="nil"/>
        </w:pBdr>
        <w:ind w:firstLine="340"/>
        <w:jc w:val="both"/>
        <w:rPr>
          <w:rFonts w:asciiTheme="minorHAnsi" w:eastAsia="Calibri"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 xml:space="preserve">Until now, informational benefits have been the dominant explanation for conformist behaviour in evolutionary biology (for an extended discussion see </w:t>
      </w:r>
      <w:proofErr w:type="spellStart"/>
      <w:r w:rsidRPr="00DB4661">
        <w:rPr>
          <w:rFonts w:asciiTheme="minorHAnsi" w:eastAsia="Arial" w:hAnsiTheme="minorHAnsi" w:cstheme="minorHAnsi"/>
          <w:sz w:val="22"/>
          <w:szCs w:val="22"/>
          <w:lang w:val="en-GB"/>
        </w:rPr>
        <w:t>Claidière</w:t>
      </w:r>
      <w:proofErr w:type="spellEnd"/>
      <w:r w:rsidRPr="00DB4661">
        <w:rPr>
          <w:rFonts w:asciiTheme="minorHAnsi" w:eastAsia="Arial" w:hAnsiTheme="minorHAnsi" w:cstheme="minorHAnsi"/>
          <w:color w:val="000000"/>
          <w:sz w:val="22"/>
          <w:szCs w:val="22"/>
          <w:lang w:val="en-GB"/>
        </w:rPr>
        <w:t xml:space="preserve"> &amp; Whiten, 2012). Nonetheless, in a non-conformity context rewards or punishments for complying (or not) with </w:t>
      </w:r>
      <w:r w:rsidRPr="00DB4661">
        <w:rPr>
          <w:rFonts w:asciiTheme="minorHAnsi" w:eastAsia="Arial" w:hAnsiTheme="minorHAnsi" w:cstheme="minorHAnsi"/>
          <w:sz w:val="22"/>
          <w:szCs w:val="22"/>
          <w:lang w:val="en-GB"/>
        </w:rPr>
        <w:t xml:space="preserve">group specific </w:t>
      </w:r>
      <w:r w:rsidRPr="00DB4661">
        <w:rPr>
          <w:rFonts w:asciiTheme="minorHAnsi" w:eastAsia="Arial" w:hAnsiTheme="minorHAnsi" w:cstheme="minorHAnsi"/>
          <w:color w:val="000000"/>
          <w:sz w:val="22"/>
          <w:szCs w:val="22"/>
          <w:lang w:val="en-GB"/>
        </w:rPr>
        <w:t xml:space="preserve">rules or norms have </w:t>
      </w:r>
      <w:r w:rsidRPr="00DB4661">
        <w:rPr>
          <w:rFonts w:asciiTheme="minorHAnsi" w:eastAsia="Arial" w:hAnsiTheme="minorHAnsi" w:cstheme="minorHAnsi"/>
          <w:color w:val="000000"/>
          <w:sz w:val="22"/>
          <w:szCs w:val="22"/>
          <w:lang w:val="en-GB"/>
        </w:rPr>
        <w:lastRenderedPageBreak/>
        <w:t xml:space="preserve">been documented in animals (Singh &amp; </w:t>
      </w:r>
      <w:proofErr w:type="spellStart"/>
      <w:r w:rsidRPr="00DB4661">
        <w:rPr>
          <w:rFonts w:asciiTheme="minorHAnsi" w:eastAsia="Arial" w:hAnsiTheme="minorHAnsi" w:cstheme="minorHAnsi"/>
          <w:color w:val="000000"/>
          <w:sz w:val="22"/>
          <w:szCs w:val="22"/>
          <w:lang w:val="en-GB"/>
        </w:rPr>
        <w:t>Boomsma</w:t>
      </w:r>
      <w:proofErr w:type="spellEnd"/>
      <w:r w:rsidRPr="00DB4661">
        <w:rPr>
          <w:rFonts w:asciiTheme="minorHAnsi" w:eastAsia="Arial" w:hAnsiTheme="minorHAnsi" w:cstheme="minorHAnsi"/>
          <w:color w:val="000000"/>
          <w:sz w:val="22"/>
          <w:szCs w:val="22"/>
          <w:lang w:val="en-GB"/>
        </w:rPr>
        <w:t xml:space="preserve">, 2015; reviewed by </w:t>
      </w:r>
      <w:proofErr w:type="spellStart"/>
      <w:r w:rsidRPr="00DB4661">
        <w:rPr>
          <w:rFonts w:asciiTheme="minorHAnsi" w:eastAsia="Arial" w:hAnsiTheme="minorHAnsi" w:cstheme="minorHAnsi"/>
          <w:color w:val="000000"/>
          <w:sz w:val="22"/>
          <w:szCs w:val="22"/>
          <w:lang w:val="en-GB"/>
        </w:rPr>
        <w:t>Raihani</w:t>
      </w:r>
      <w:proofErr w:type="spellEnd"/>
      <w:r w:rsidRPr="00DB4661">
        <w:rPr>
          <w:rFonts w:asciiTheme="minorHAnsi" w:eastAsia="Arial" w:hAnsiTheme="minorHAnsi" w:cstheme="minorHAnsi"/>
          <w:color w:val="000000"/>
          <w:sz w:val="22"/>
          <w:szCs w:val="22"/>
          <w:lang w:val="en-GB"/>
        </w:rPr>
        <w:t xml:space="preserve">, Thornton &amp; </w:t>
      </w:r>
      <w:proofErr w:type="spellStart"/>
      <w:r w:rsidRPr="00DB4661">
        <w:rPr>
          <w:rFonts w:asciiTheme="minorHAnsi" w:eastAsia="Arial" w:hAnsiTheme="minorHAnsi" w:cstheme="minorHAnsi"/>
          <w:color w:val="000000"/>
          <w:sz w:val="22"/>
          <w:szCs w:val="22"/>
          <w:lang w:val="en-GB"/>
        </w:rPr>
        <w:t>Bshary</w:t>
      </w:r>
      <w:proofErr w:type="spellEnd"/>
      <w:r w:rsidRPr="00DB4661">
        <w:rPr>
          <w:rFonts w:asciiTheme="minorHAnsi" w:eastAsia="Arial" w:hAnsiTheme="minorHAnsi" w:cstheme="minorHAnsi"/>
          <w:color w:val="000000"/>
          <w:sz w:val="22"/>
          <w:szCs w:val="22"/>
          <w:lang w:val="en-GB"/>
        </w:rPr>
        <w:t xml:space="preserve">, 2012) particularly in insects and non-human societies where it seems to maintain intense levels of cooperation, suggesting the existence of normative benefits in non-human animals. We thus suggest that the normative channel deserves more attention. </w:t>
      </w:r>
    </w:p>
    <w:p w14:paraId="0000002E" w14:textId="77777777" w:rsidR="00784C4E" w:rsidRPr="00485D24" w:rsidRDefault="00697658" w:rsidP="00FD7756">
      <w:pPr>
        <w:pStyle w:val="Titre2"/>
      </w:pPr>
      <w:bookmarkStart w:id="164" w:name="_heading=h.s0aikiq2zbye" w:colFirst="0" w:colLast="0"/>
      <w:bookmarkStart w:id="165" w:name="_Toc87371210"/>
      <w:bookmarkEnd w:id="164"/>
      <w:r w:rsidRPr="00C42D1C">
        <w:rPr>
          <w:color w:val="000000" w:themeColor="text1"/>
          <w:sz w:val="36"/>
          <w:lang w:eastAsia="de-DE"/>
        </w:rPr>
        <w:t>(2) Viability of conformity in strategic settings</w:t>
      </w:r>
      <w:bookmarkEnd w:id="165"/>
    </w:p>
    <w:p w14:paraId="0000002F" w14:textId="77777777" w:rsidR="00784C4E" w:rsidRPr="00DB4661" w:rsidRDefault="00697658" w:rsidP="00FD7756">
      <w:pPr>
        <w:pBdr>
          <w:top w:val="nil"/>
          <w:left w:val="nil"/>
          <w:bottom w:val="nil"/>
          <w:right w:val="nil"/>
          <w:between w:val="nil"/>
        </w:pBdr>
        <w:spacing w:before="120"/>
        <w:jc w:val="both"/>
        <w:rPr>
          <w:rFonts w:asciiTheme="minorHAnsi" w:eastAsia="Arial" w:hAnsiTheme="minorHAnsi" w:cstheme="minorHAnsi"/>
          <w:color w:val="000000"/>
          <w:sz w:val="22"/>
          <w:szCs w:val="22"/>
          <w:lang w:val="en-GB"/>
        </w:rPr>
      </w:pPr>
      <w:commentRangeStart w:id="166"/>
      <w:r w:rsidRPr="00DB4661">
        <w:rPr>
          <w:rFonts w:asciiTheme="minorHAnsi" w:eastAsia="Arial" w:hAnsiTheme="minorHAnsi" w:cstheme="minorHAnsi"/>
          <w:color w:val="000000"/>
          <w:sz w:val="22"/>
          <w:szCs w:val="22"/>
          <w:lang w:val="en-GB"/>
        </w:rPr>
        <w:t>Is it always beneficial to copy the majority?</w:t>
      </w:r>
      <w:commentRangeEnd w:id="166"/>
      <w:r w:rsidR="00FD7756">
        <w:rPr>
          <w:rStyle w:val="Marquedecommentaire"/>
          <w:rFonts w:ascii="Arial" w:eastAsia="Arial" w:hAnsi="Arial" w:cs="Arial"/>
          <w:color w:val="222222"/>
          <w:lang w:val="en-GB"/>
        </w:rPr>
        <w:commentReference w:id="166"/>
      </w:r>
      <w:r w:rsidRPr="00DB4661">
        <w:rPr>
          <w:rFonts w:asciiTheme="minorHAnsi" w:eastAsia="Arial" w:hAnsiTheme="minorHAnsi" w:cstheme="minorHAnsi"/>
          <w:color w:val="000000"/>
          <w:sz w:val="22"/>
          <w:szCs w:val="22"/>
          <w:lang w:val="en-GB"/>
        </w:rPr>
        <w:t xml:space="preserve"> As a preliminary answer to this question, consider how you, as a conformist individual, might fare in the following three scenarios.</w:t>
      </w:r>
    </w:p>
    <w:p w14:paraId="00000030" w14:textId="77777777" w:rsidR="00784C4E" w:rsidRPr="00DB4661" w:rsidRDefault="00697658" w:rsidP="00FD7756">
      <w:pPr>
        <w:pBdr>
          <w:top w:val="nil"/>
          <w:left w:val="nil"/>
          <w:bottom w:val="nil"/>
          <w:right w:val="nil"/>
          <w:between w:val="nil"/>
        </w:pBdr>
        <w:ind w:left="72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1. Choosing between two plentiful food sources, each potentially healthy or poisonous.</w:t>
      </w:r>
    </w:p>
    <w:p w14:paraId="00000031" w14:textId="77777777" w:rsidR="00784C4E" w:rsidRPr="00DB4661" w:rsidRDefault="00697658" w:rsidP="00FD7756">
      <w:pPr>
        <w:pBdr>
          <w:top w:val="nil"/>
          <w:left w:val="nil"/>
          <w:bottom w:val="nil"/>
          <w:right w:val="nil"/>
          <w:between w:val="nil"/>
        </w:pBdr>
        <w:ind w:left="72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2. Choosing between two identical but limited-supply food sources.</w:t>
      </w:r>
    </w:p>
    <w:p w14:paraId="00000032" w14:textId="77777777" w:rsidR="00784C4E" w:rsidRPr="00DB4661" w:rsidRDefault="00697658" w:rsidP="00FD7756">
      <w:pPr>
        <w:pBdr>
          <w:top w:val="nil"/>
          <w:left w:val="nil"/>
          <w:bottom w:val="nil"/>
          <w:right w:val="nil"/>
          <w:between w:val="nil"/>
        </w:pBdr>
        <w:ind w:left="72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3. Choosing between two paths to avoid a predator that preys preferentially on smaller groups.</w:t>
      </w:r>
    </w:p>
    <w:p w14:paraId="00000033" w14:textId="2AD2E97B" w:rsidR="00784C4E" w:rsidRPr="00DB4661" w:rsidRDefault="00697658" w:rsidP="00FD7756">
      <w:pPr>
        <w:pBdr>
          <w:top w:val="nil"/>
          <w:left w:val="nil"/>
          <w:bottom w:val="nil"/>
          <w:right w:val="nil"/>
          <w:between w:val="nil"/>
        </w:pBdr>
        <w:ind w:firstLine="34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 xml:space="preserve">Scenario 1 is a straightforward win for informationally driven conformity: if </w:t>
      </w:r>
      <w:proofErr w:type="gramStart"/>
      <w:r w:rsidRPr="00DB4661">
        <w:rPr>
          <w:rFonts w:asciiTheme="minorHAnsi" w:eastAsia="Arial" w:hAnsiTheme="minorHAnsi" w:cstheme="minorHAnsi"/>
          <w:color w:val="000000"/>
          <w:sz w:val="22"/>
          <w:szCs w:val="22"/>
          <w:lang w:val="en-GB"/>
        </w:rPr>
        <w:t>a majority of</w:t>
      </w:r>
      <w:proofErr w:type="gramEnd"/>
      <w:r w:rsidRPr="00DB4661">
        <w:rPr>
          <w:rFonts w:asciiTheme="minorHAnsi" w:eastAsia="Arial" w:hAnsiTheme="minorHAnsi" w:cstheme="minorHAnsi"/>
          <w:color w:val="000000"/>
          <w:sz w:val="22"/>
          <w:szCs w:val="22"/>
          <w:lang w:val="en-GB"/>
        </w:rPr>
        <w:t xml:space="preserve"> people feed from a given food source, it probably means that it is healthy, so conforming is a good bet. That changes, however, in scenario 2: since the food sources are in limited supply, the more individuals feed from one, the less food remains for you there. Here, conforming will not work well: the situation calls for </w:t>
      </w:r>
      <w:r w:rsidRPr="00DB4661">
        <w:rPr>
          <w:rFonts w:asciiTheme="minorHAnsi" w:eastAsia="Arial" w:hAnsiTheme="minorHAnsi" w:cstheme="minorHAnsi"/>
          <w:i/>
          <w:color w:val="000000"/>
          <w:sz w:val="22"/>
          <w:szCs w:val="22"/>
          <w:lang w:val="en-GB"/>
        </w:rPr>
        <w:t>not</w:t>
      </w:r>
      <w:r w:rsidRPr="00DB4661">
        <w:rPr>
          <w:rFonts w:asciiTheme="minorHAnsi" w:eastAsia="Arial" w:hAnsiTheme="minorHAnsi" w:cstheme="minorHAnsi"/>
          <w:color w:val="000000"/>
          <w:sz w:val="22"/>
          <w:szCs w:val="22"/>
          <w:lang w:val="en-GB"/>
        </w:rPr>
        <w:t xml:space="preserve"> copying the majority, and you would be better off by taking the less popular option. In scenario 3, conformity makes a comeback: the more individuals take a given path, the less likely you are to be attacked by also taking that path (</w:t>
      </w:r>
      <w:proofErr w:type="spellStart"/>
      <w:r w:rsidRPr="00DB4661">
        <w:rPr>
          <w:rFonts w:asciiTheme="minorHAnsi" w:eastAsia="Arial" w:hAnsiTheme="minorHAnsi" w:cstheme="minorHAnsi"/>
          <w:color w:val="000000"/>
          <w:sz w:val="22"/>
          <w:szCs w:val="22"/>
          <w:lang w:val="en-GB"/>
        </w:rPr>
        <w:t>Cresswell</w:t>
      </w:r>
      <w:proofErr w:type="spellEnd"/>
      <w:r w:rsidRPr="00DB4661">
        <w:rPr>
          <w:rFonts w:asciiTheme="minorHAnsi" w:eastAsia="Arial" w:hAnsiTheme="minorHAnsi" w:cstheme="minorHAnsi"/>
          <w:color w:val="000000"/>
          <w:sz w:val="22"/>
          <w:szCs w:val="22"/>
          <w:lang w:val="en-GB"/>
        </w:rPr>
        <w:t xml:space="preserve"> &amp; Quinn, 2011). To improve your chances of survival you should learn which is the safe way according to the number of individuals using it, i.e., copy the majority. </w:t>
      </w:r>
    </w:p>
    <w:p w14:paraId="00000034" w14:textId="77777777" w:rsidR="00784C4E" w:rsidRPr="00DB4661" w:rsidRDefault="00697658" w:rsidP="00FD7756">
      <w:pPr>
        <w:pBdr>
          <w:top w:val="nil"/>
          <w:left w:val="nil"/>
          <w:bottom w:val="nil"/>
          <w:right w:val="nil"/>
          <w:between w:val="nil"/>
        </w:pBdr>
        <w:ind w:firstLine="34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 xml:space="preserve">The crucial difference between these scenarios is how the behaviour of others affects your fitness. In scenarios 2 and 3 the viability of each option depends on what others do – neither option is intrinsically better independently of the actions of others. Economists call such interactions </w:t>
      </w:r>
      <w:r w:rsidRPr="00DB4661">
        <w:rPr>
          <w:rFonts w:asciiTheme="minorHAnsi" w:eastAsia="Arial" w:hAnsiTheme="minorHAnsi" w:cstheme="minorHAnsi"/>
          <w:i/>
          <w:color w:val="000000"/>
          <w:sz w:val="22"/>
          <w:szCs w:val="22"/>
          <w:lang w:val="en-GB"/>
        </w:rPr>
        <w:t>strategic</w:t>
      </w:r>
      <w:r w:rsidRPr="00DB4661">
        <w:rPr>
          <w:rFonts w:asciiTheme="minorHAnsi" w:eastAsia="Arial" w:hAnsiTheme="minorHAnsi" w:cstheme="minorHAnsi"/>
          <w:color w:val="000000"/>
          <w:sz w:val="22"/>
          <w:szCs w:val="22"/>
          <w:lang w:val="en-GB"/>
        </w:rPr>
        <w:t xml:space="preserve">. In scenario 2, those you copy affect your fitness </w:t>
      </w:r>
      <w:r w:rsidRPr="00DB4661">
        <w:rPr>
          <w:rFonts w:asciiTheme="minorHAnsi" w:eastAsia="Arial" w:hAnsiTheme="minorHAnsi" w:cstheme="minorHAnsi"/>
          <w:i/>
          <w:color w:val="000000"/>
          <w:sz w:val="22"/>
          <w:szCs w:val="22"/>
          <w:lang w:val="en-GB"/>
        </w:rPr>
        <w:t>negatively</w:t>
      </w:r>
      <w:r w:rsidRPr="00DB4661">
        <w:rPr>
          <w:rFonts w:asciiTheme="minorHAnsi" w:eastAsia="Arial" w:hAnsiTheme="minorHAnsi" w:cstheme="minorHAnsi"/>
          <w:color w:val="000000"/>
          <w:sz w:val="22"/>
          <w:szCs w:val="22"/>
          <w:lang w:val="en-GB"/>
        </w:rPr>
        <w:t xml:space="preserve">. Such behaviours are called </w:t>
      </w:r>
      <w:r w:rsidRPr="00DB4661">
        <w:rPr>
          <w:rFonts w:asciiTheme="minorHAnsi" w:eastAsia="Arial" w:hAnsiTheme="minorHAnsi" w:cstheme="minorHAnsi"/>
          <w:i/>
          <w:color w:val="000000"/>
          <w:sz w:val="22"/>
          <w:szCs w:val="22"/>
          <w:lang w:val="en-GB"/>
        </w:rPr>
        <w:t>strategic substitutes</w:t>
      </w:r>
      <w:r w:rsidRPr="00DB4661">
        <w:rPr>
          <w:rFonts w:asciiTheme="minorHAnsi" w:eastAsia="Arial" w:hAnsiTheme="minorHAnsi" w:cstheme="minorHAnsi"/>
          <w:color w:val="000000"/>
          <w:sz w:val="22"/>
          <w:szCs w:val="22"/>
          <w:lang w:val="en-GB"/>
        </w:rPr>
        <w:t>, which means that the attractiveness of an option decreases as more individuals choose it (negative frequency dependence).</w:t>
      </w:r>
      <w:r w:rsidRPr="00DB4661">
        <w:rPr>
          <w:rFonts w:asciiTheme="minorHAnsi" w:eastAsia="Arial" w:hAnsiTheme="minorHAnsi" w:cstheme="minorHAnsi"/>
          <w:i/>
          <w:color w:val="000000"/>
          <w:sz w:val="22"/>
          <w:szCs w:val="22"/>
          <w:lang w:val="en-GB"/>
        </w:rPr>
        <w:t xml:space="preserve"> </w:t>
      </w:r>
      <w:r w:rsidRPr="00DB4661">
        <w:rPr>
          <w:rFonts w:asciiTheme="minorHAnsi" w:eastAsia="Arial" w:hAnsiTheme="minorHAnsi" w:cstheme="minorHAnsi"/>
          <w:color w:val="000000"/>
          <w:sz w:val="22"/>
          <w:szCs w:val="22"/>
          <w:lang w:val="en-GB"/>
        </w:rPr>
        <w:t xml:space="preserve">In scenario 3, those you copy affect your fitness </w:t>
      </w:r>
      <w:r w:rsidRPr="00DB4661">
        <w:rPr>
          <w:rFonts w:asciiTheme="minorHAnsi" w:eastAsia="Arial" w:hAnsiTheme="minorHAnsi" w:cstheme="minorHAnsi"/>
          <w:i/>
          <w:color w:val="000000"/>
          <w:sz w:val="22"/>
          <w:szCs w:val="22"/>
          <w:lang w:val="en-GB"/>
        </w:rPr>
        <w:t>positively</w:t>
      </w:r>
      <w:r w:rsidRPr="00DB4661">
        <w:rPr>
          <w:rFonts w:asciiTheme="minorHAnsi" w:eastAsia="Arial" w:hAnsiTheme="minorHAnsi" w:cstheme="minorHAnsi"/>
          <w:color w:val="000000"/>
          <w:sz w:val="22"/>
          <w:szCs w:val="22"/>
          <w:lang w:val="en-GB"/>
        </w:rPr>
        <w:t xml:space="preserve"> – such behaviours are called </w:t>
      </w:r>
      <w:r w:rsidRPr="00DB4661">
        <w:rPr>
          <w:rFonts w:asciiTheme="minorHAnsi" w:eastAsia="Arial" w:hAnsiTheme="minorHAnsi" w:cstheme="minorHAnsi"/>
          <w:i/>
          <w:color w:val="000000"/>
          <w:sz w:val="22"/>
          <w:szCs w:val="22"/>
          <w:lang w:val="en-GB"/>
        </w:rPr>
        <w:t>strategic complements</w:t>
      </w:r>
      <w:r w:rsidRPr="00DB4661">
        <w:rPr>
          <w:rFonts w:asciiTheme="minorHAnsi" w:eastAsia="Arial" w:hAnsiTheme="minorHAnsi" w:cstheme="minorHAnsi"/>
          <w:color w:val="000000"/>
          <w:sz w:val="22"/>
          <w:szCs w:val="22"/>
          <w:lang w:val="en-GB"/>
        </w:rPr>
        <w:t>, which means that the attractiveness of an option increases as more individuals choose it (positive frequency dependence</w:t>
      </w:r>
      <w:bookmarkStart w:id="167" w:name="_Hlk88496244"/>
      <w:r w:rsidRPr="00DB4661">
        <w:rPr>
          <w:rFonts w:asciiTheme="minorHAnsi" w:eastAsia="Arial" w:hAnsiTheme="minorHAnsi" w:cstheme="minorHAnsi"/>
          <w:color w:val="000000"/>
          <w:sz w:val="22"/>
          <w:szCs w:val="22"/>
          <w:lang w:val="en-GB"/>
        </w:rPr>
        <w:t xml:space="preserve">) (Bulow, </w:t>
      </w:r>
      <w:proofErr w:type="spellStart"/>
      <w:r w:rsidRPr="00DB4661">
        <w:rPr>
          <w:rFonts w:asciiTheme="minorHAnsi" w:eastAsia="Arial" w:hAnsiTheme="minorHAnsi" w:cstheme="minorHAnsi"/>
          <w:color w:val="000000"/>
          <w:sz w:val="22"/>
          <w:szCs w:val="22"/>
          <w:lang w:val="en-GB"/>
        </w:rPr>
        <w:t>Geanakoplos</w:t>
      </w:r>
      <w:proofErr w:type="spellEnd"/>
      <w:r w:rsidRPr="00DB4661">
        <w:rPr>
          <w:rFonts w:asciiTheme="minorHAnsi" w:eastAsia="Arial" w:hAnsiTheme="minorHAnsi" w:cstheme="minorHAnsi"/>
          <w:color w:val="000000"/>
          <w:sz w:val="22"/>
          <w:szCs w:val="22"/>
          <w:lang w:val="en-GB"/>
        </w:rPr>
        <w:t>, &amp; Klemperer, 1985)</w:t>
      </w:r>
      <w:bookmarkEnd w:id="167"/>
      <w:r w:rsidRPr="00DB4661">
        <w:rPr>
          <w:rFonts w:asciiTheme="minorHAnsi" w:eastAsia="Arial" w:hAnsiTheme="minorHAnsi" w:cstheme="minorHAnsi"/>
          <w:color w:val="000000"/>
          <w:sz w:val="22"/>
          <w:szCs w:val="22"/>
          <w:lang w:val="en-GB"/>
        </w:rPr>
        <w:t xml:space="preserve">. Scenario 1 is non-strategic as there </w:t>
      </w:r>
      <w:r w:rsidRPr="00DB4661">
        <w:rPr>
          <w:rFonts w:asciiTheme="minorHAnsi" w:eastAsia="Arial" w:hAnsiTheme="minorHAnsi" w:cstheme="minorHAnsi"/>
          <w:i/>
          <w:color w:val="000000"/>
          <w:sz w:val="22"/>
          <w:szCs w:val="22"/>
          <w:lang w:val="en-GB"/>
        </w:rPr>
        <w:t>is</w:t>
      </w:r>
      <w:r w:rsidRPr="00DB4661">
        <w:rPr>
          <w:rFonts w:asciiTheme="minorHAnsi" w:eastAsia="Arial" w:hAnsiTheme="minorHAnsi" w:cstheme="minorHAnsi"/>
          <w:color w:val="000000"/>
          <w:sz w:val="22"/>
          <w:szCs w:val="22"/>
          <w:lang w:val="en-GB"/>
        </w:rPr>
        <w:t xml:space="preserve"> an intrinsically better option (the healthy one) and the behaviour of others affects your fitness only insofar as it provides social information on what that better option is.</w:t>
      </w:r>
    </w:p>
    <w:p w14:paraId="00000035" w14:textId="7103F065" w:rsidR="00784C4E" w:rsidRPr="00DB4661" w:rsidRDefault="00697658" w:rsidP="00FD7756">
      <w:pPr>
        <w:pBdr>
          <w:top w:val="nil"/>
          <w:left w:val="nil"/>
          <w:bottom w:val="nil"/>
          <w:right w:val="nil"/>
          <w:between w:val="nil"/>
        </w:pBdr>
        <w:ind w:firstLine="34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 xml:space="preserve">These scenarios sketch a qualitative result: conformity </w:t>
      </w:r>
      <w:r w:rsidRPr="00DB4661">
        <w:rPr>
          <w:rFonts w:asciiTheme="minorHAnsi" w:eastAsia="Arial" w:hAnsiTheme="minorHAnsi" w:cstheme="minorHAnsi"/>
          <w:sz w:val="22"/>
          <w:szCs w:val="22"/>
          <w:lang w:val="en-GB"/>
        </w:rPr>
        <w:t>seems to thrive only when</w:t>
      </w:r>
      <w:r w:rsidRPr="00DB4661">
        <w:rPr>
          <w:rFonts w:asciiTheme="minorHAnsi" w:eastAsia="Arial" w:hAnsiTheme="minorHAnsi" w:cstheme="minorHAnsi"/>
          <w:color w:val="000000"/>
          <w:sz w:val="22"/>
          <w:szCs w:val="22"/>
          <w:lang w:val="en-GB"/>
        </w:rPr>
        <w:t xml:space="preserve"> behaviours are strategic complements, or non-strategic. </w:t>
      </w:r>
      <w:bookmarkStart w:id="168" w:name="_Hlk88496332"/>
      <w:r w:rsidRPr="00DB4661">
        <w:rPr>
          <w:rFonts w:asciiTheme="minorHAnsi" w:eastAsia="Arial" w:hAnsiTheme="minorHAnsi" w:cstheme="minorHAnsi"/>
          <w:color w:val="000000"/>
          <w:sz w:val="22"/>
          <w:szCs w:val="22"/>
          <w:lang w:val="en-GB"/>
        </w:rPr>
        <w:t>While a rig</w:t>
      </w:r>
      <w:r w:rsidRPr="00DB4661">
        <w:rPr>
          <w:rFonts w:asciiTheme="minorHAnsi" w:eastAsia="Arial" w:hAnsiTheme="minorHAnsi" w:cstheme="minorHAnsi"/>
          <w:sz w:val="22"/>
          <w:szCs w:val="22"/>
          <w:lang w:val="en-GB"/>
        </w:rPr>
        <w:t>orous theoretical exploration may be needed to confirm this simple intuition, it suggests that strategic complements or substitutes may provide a useful lens to understand why conformity evolves for some traits but not others. Further research is needed, both on theoretical and empirical fronts, to investigate this potential link between conformity and strategic settings.</w:t>
      </w:r>
    </w:p>
    <w:p w14:paraId="00000036" w14:textId="77777777" w:rsidR="00784C4E" w:rsidRPr="00C42D1C" w:rsidRDefault="00697658" w:rsidP="00FD7756">
      <w:pPr>
        <w:pStyle w:val="Titre2"/>
      </w:pPr>
      <w:bookmarkStart w:id="169" w:name="_heading=h.bh68ws5hhu0d" w:colFirst="0" w:colLast="0"/>
      <w:bookmarkStart w:id="170" w:name="_Toc87371211"/>
      <w:bookmarkEnd w:id="168"/>
      <w:bookmarkEnd w:id="169"/>
      <w:r w:rsidRPr="00C42D1C">
        <w:rPr>
          <w:color w:val="000000" w:themeColor="text1"/>
          <w:sz w:val="36"/>
          <w:lang w:eastAsia="de-DE"/>
        </w:rPr>
        <w:t>(3) Information acquisition, the value of observations, and memory</w:t>
      </w:r>
      <w:bookmarkEnd w:id="170"/>
    </w:p>
    <w:p w14:paraId="00000037" w14:textId="5E53B0BE" w:rsidR="00784C4E" w:rsidRPr="00522018" w:rsidRDefault="00697658" w:rsidP="00FD7756">
      <w:pPr>
        <w:pBdr>
          <w:top w:val="nil"/>
          <w:left w:val="nil"/>
          <w:bottom w:val="nil"/>
          <w:right w:val="nil"/>
          <w:between w:val="nil"/>
        </w:pBdr>
        <w:spacing w:before="120"/>
        <w:jc w:val="both"/>
        <w:rPr>
          <w:rFonts w:asciiTheme="minorHAnsi" w:eastAsia="Arial" w:hAnsiTheme="minorHAnsi" w:cstheme="minorHAnsi"/>
          <w:color w:val="000000"/>
          <w:sz w:val="22"/>
          <w:szCs w:val="22"/>
        </w:rPr>
      </w:pPr>
      <w:bookmarkStart w:id="171" w:name="_Hlk88496376"/>
      <w:r w:rsidRPr="00DB4661">
        <w:rPr>
          <w:rFonts w:asciiTheme="minorHAnsi" w:eastAsia="Arial" w:hAnsiTheme="minorHAnsi" w:cstheme="minorHAnsi"/>
          <w:color w:val="000000"/>
          <w:sz w:val="22"/>
          <w:szCs w:val="22"/>
          <w:lang w:val="en-GB"/>
        </w:rPr>
        <w:t xml:space="preserve">As a matter of fact, the classical formalisms used to model information acquisition </w:t>
      </w:r>
      <w:r w:rsidRPr="00DB4661">
        <w:rPr>
          <w:rFonts w:asciiTheme="minorHAnsi" w:eastAsia="Arial" w:hAnsiTheme="minorHAnsi" w:cstheme="minorHAnsi"/>
          <w:sz w:val="22"/>
          <w:szCs w:val="22"/>
          <w:lang w:val="en-GB"/>
        </w:rPr>
        <w:t>are</w:t>
      </w:r>
      <w:r w:rsidRPr="00DB4661">
        <w:rPr>
          <w:rFonts w:asciiTheme="minorHAnsi" w:eastAsia="Arial" w:hAnsiTheme="minorHAnsi" w:cstheme="minorHAnsi"/>
          <w:color w:val="000000"/>
          <w:sz w:val="22"/>
          <w:szCs w:val="22"/>
          <w:lang w:val="en-GB"/>
        </w:rPr>
        <w:t xml:space="preserve"> idealized largely. </w:t>
      </w:r>
      <w:bookmarkEnd w:id="171"/>
      <w:r w:rsidRPr="00DB4661">
        <w:rPr>
          <w:rFonts w:asciiTheme="minorHAnsi" w:eastAsia="Arial" w:hAnsiTheme="minorHAnsi" w:cstheme="minorHAnsi"/>
          <w:color w:val="000000"/>
          <w:sz w:val="22"/>
          <w:szCs w:val="22"/>
          <w:lang w:val="en-GB"/>
        </w:rPr>
        <w:t xml:space="preserve">Models commonly assume a simple group structure where individuals observe </w:t>
      </w:r>
      <w:r w:rsidRPr="00DB4661">
        <w:rPr>
          <w:rFonts w:asciiTheme="minorHAnsi" w:eastAsia="Arial" w:hAnsiTheme="minorHAnsi" w:cstheme="minorHAnsi"/>
          <w:i/>
          <w:color w:val="000000"/>
          <w:sz w:val="22"/>
          <w:szCs w:val="22"/>
          <w:lang w:val="en-GB"/>
        </w:rPr>
        <w:t>simultaneously everyone else</w:t>
      </w:r>
      <w:r w:rsidRPr="00DB4661">
        <w:rPr>
          <w:rFonts w:asciiTheme="minorHAnsi" w:eastAsia="Arial" w:hAnsiTheme="minorHAnsi" w:cstheme="minorHAnsi"/>
          <w:color w:val="000000"/>
          <w:sz w:val="22"/>
          <w:szCs w:val="22"/>
          <w:lang w:val="en-GB"/>
        </w:rPr>
        <w:t xml:space="preserve"> in their group, and then infer the majority behaviour from this far-reaching, sweeping look. </w:t>
      </w:r>
      <w:del w:id="172" w:author="Sabine Noebel" w:date="2022-02-28T10:25:00Z">
        <w:r w:rsidRPr="00DB4661" w:rsidDel="00522018">
          <w:rPr>
            <w:rFonts w:asciiTheme="minorHAnsi" w:eastAsia="Arial" w:hAnsiTheme="minorHAnsi" w:cstheme="minorHAnsi"/>
            <w:color w:val="000000"/>
            <w:sz w:val="22"/>
            <w:szCs w:val="22"/>
            <w:lang w:val="en-GB"/>
          </w:rPr>
          <w:delText xml:space="preserve">Especially when more than three role models are observed the evolutionary dynamics can be more complex than previously thought (Krebs Denton </w:delText>
        </w:r>
        <w:r w:rsidRPr="00DB4661" w:rsidDel="00522018">
          <w:rPr>
            <w:rFonts w:asciiTheme="minorHAnsi" w:eastAsia="Arial" w:hAnsiTheme="minorHAnsi" w:cstheme="minorHAnsi"/>
            <w:i/>
            <w:color w:val="000000"/>
            <w:sz w:val="22"/>
            <w:szCs w:val="22"/>
            <w:lang w:val="en-GB"/>
          </w:rPr>
          <w:delText>et al.</w:delText>
        </w:r>
        <w:r w:rsidRPr="00DB4661" w:rsidDel="00522018">
          <w:rPr>
            <w:rFonts w:asciiTheme="minorHAnsi" w:eastAsia="Arial" w:hAnsiTheme="minorHAnsi" w:cstheme="minorHAnsi"/>
            <w:color w:val="000000"/>
            <w:sz w:val="22"/>
            <w:szCs w:val="22"/>
            <w:lang w:val="en-GB"/>
          </w:rPr>
          <w:delText xml:space="preserve">, 2020). </w:delText>
        </w:r>
      </w:del>
      <w:r w:rsidRPr="00DB4661">
        <w:rPr>
          <w:rFonts w:asciiTheme="minorHAnsi" w:eastAsia="Arial" w:hAnsiTheme="minorHAnsi" w:cstheme="minorHAnsi"/>
          <w:color w:val="000000"/>
          <w:sz w:val="22"/>
          <w:szCs w:val="22"/>
          <w:lang w:val="en-GB"/>
        </w:rPr>
        <w:t xml:space="preserve">More realistically, observations in fact are </w:t>
      </w:r>
      <w:commentRangeStart w:id="173"/>
      <w:r w:rsidRPr="00DB4661">
        <w:rPr>
          <w:rFonts w:asciiTheme="minorHAnsi" w:eastAsia="Arial" w:hAnsiTheme="minorHAnsi" w:cstheme="minorHAnsi"/>
          <w:color w:val="000000"/>
          <w:sz w:val="22"/>
          <w:szCs w:val="22"/>
          <w:lang w:val="en-GB"/>
        </w:rPr>
        <w:t xml:space="preserve">gathered </w:t>
      </w:r>
      <w:commentRangeEnd w:id="173"/>
      <w:r w:rsidR="00FD7756">
        <w:rPr>
          <w:rStyle w:val="Marquedecommentaire"/>
          <w:rFonts w:ascii="Arial" w:eastAsia="Arial" w:hAnsi="Arial" w:cs="Arial"/>
          <w:color w:val="222222"/>
          <w:lang w:val="en-GB"/>
        </w:rPr>
        <w:commentReference w:id="173"/>
      </w:r>
      <w:r w:rsidRPr="00DB4661">
        <w:rPr>
          <w:rFonts w:asciiTheme="minorHAnsi" w:eastAsia="Arial" w:hAnsiTheme="minorHAnsi" w:cstheme="minorHAnsi"/>
          <w:i/>
          <w:color w:val="000000"/>
          <w:sz w:val="22"/>
          <w:szCs w:val="22"/>
          <w:lang w:val="en-GB"/>
        </w:rPr>
        <w:t>sequentially</w:t>
      </w:r>
      <w:r w:rsidRPr="00DB4661">
        <w:rPr>
          <w:rFonts w:asciiTheme="minorHAnsi" w:eastAsia="Arial" w:hAnsiTheme="minorHAnsi" w:cstheme="minorHAnsi"/>
          <w:color w:val="000000"/>
          <w:sz w:val="22"/>
          <w:szCs w:val="22"/>
          <w:lang w:val="en-GB"/>
        </w:rPr>
        <w:t xml:space="preserve"> from a </w:t>
      </w:r>
      <w:r w:rsidRPr="00DB4661">
        <w:rPr>
          <w:rFonts w:asciiTheme="minorHAnsi" w:eastAsia="Arial" w:hAnsiTheme="minorHAnsi" w:cstheme="minorHAnsi"/>
          <w:i/>
          <w:color w:val="000000"/>
          <w:sz w:val="22"/>
          <w:szCs w:val="22"/>
          <w:lang w:val="en-GB"/>
        </w:rPr>
        <w:t>subset</w:t>
      </w:r>
      <w:r w:rsidRPr="00DB4661">
        <w:rPr>
          <w:rFonts w:asciiTheme="minorHAnsi" w:eastAsia="Arial" w:hAnsiTheme="minorHAnsi" w:cstheme="minorHAnsi"/>
          <w:color w:val="000000"/>
          <w:sz w:val="22"/>
          <w:szCs w:val="22"/>
          <w:lang w:val="en-GB"/>
        </w:rPr>
        <w:t xml:space="preserve"> of the whole population (Morgan, </w:t>
      </w:r>
      <w:proofErr w:type="spellStart"/>
      <w:r w:rsidRPr="00DB4661">
        <w:rPr>
          <w:rFonts w:asciiTheme="minorHAnsi" w:eastAsia="Arial" w:hAnsiTheme="minorHAnsi" w:cstheme="minorHAnsi"/>
          <w:color w:val="000000"/>
          <w:sz w:val="22"/>
          <w:szCs w:val="22"/>
          <w:lang w:val="en-GB"/>
        </w:rPr>
        <w:t>Acerbi</w:t>
      </w:r>
      <w:proofErr w:type="spellEnd"/>
      <w:r w:rsidRPr="00DB4661">
        <w:rPr>
          <w:rFonts w:asciiTheme="minorHAnsi" w:eastAsia="Arial" w:hAnsiTheme="minorHAnsi" w:cstheme="minorHAnsi"/>
          <w:color w:val="000000"/>
          <w:sz w:val="22"/>
          <w:szCs w:val="22"/>
          <w:lang w:val="en-GB"/>
        </w:rPr>
        <w:t xml:space="preserve"> &amp; van Leeuwen, 2019</w:t>
      </w:r>
      <w:bookmarkStart w:id="174" w:name="_Hlk88496445"/>
      <w:r w:rsidRPr="00DB4661">
        <w:rPr>
          <w:rFonts w:asciiTheme="minorHAnsi" w:eastAsia="Arial" w:hAnsiTheme="minorHAnsi" w:cstheme="minorHAnsi"/>
          <w:color w:val="000000"/>
          <w:sz w:val="22"/>
          <w:szCs w:val="22"/>
          <w:lang w:val="en-GB"/>
        </w:rPr>
        <w:t xml:space="preserve">), </w:t>
      </w:r>
      <w:r w:rsidRPr="00DB4661">
        <w:rPr>
          <w:rFonts w:asciiTheme="minorHAnsi" w:eastAsia="Arial" w:hAnsiTheme="minorHAnsi" w:cstheme="minorHAnsi"/>
          <w:sz w:val="22"/>
          <w:szCs w:val="22"/>
          <w:lang w:val="en-GB"/>
        </w:rPr>
        <w:t>as</w:t>
      </w:r>
      <w:r w:rsidRPr="00DB4661">
        <w:rPr>
          <w:rFonts w:asciiTheme="minorHAnsi" w:eastAsia="Arial" w:hAnsiTheme="minorHAnsi" w:cstheme="minorHAnsi"/>
          <w:color w:val="000000"/>
          <w:sz w:val="22"/>
          <w:szCs w:val="22"/>
          <w:lang w:val="en-GB"/>
        </w:rPr>
        <w:t xml:space="preserve"> in a recent </w:t>
      </w:r>
      <w:r w:rsidRPr="00DB4661">
        <w:rPr>
          <w:rFonts w:asciiTheme="minorHAnsi" w:eastAsia="Arial" w:hAnsiTheme="minorHAnsi" w:cstheme="minorHAnsi"/>
          <w:color w:val="000000"/>
          <w:sz w:val="22"/>
          <w:szCs w:val="22"/>
          <w:lang w:val="en-GB"/>
        </w:rPr>
        <w:lastRenderedPageBreak/>
        <w:t>study on chimpanzees (</w:t>
      </w:r>
      <w:r w:rsidRPr="00DB4661">
        <w:rPr>
          <w:rFonts w:asciiTheme="minorHAnsi" w:eastAsia="Arial" w:hAnsiTheme="minorHAnsi" w:cstheme="minorHAnsi"/>
          <w:i/>
          <w:color w:val="000000"/>
          <w:sz w:val="22"/>
          <w:szCs w:val="22"/>
          <w:lang w:val="en-GB"/>
        </w:rPr>
        <w:t>Pan troglodytes</w:t>
      </w:r>
      <w:r w:rsidRPr="00DB4661">
        <w:rPr>
          <w:rFonts w:asciiTheme="minorHAnsi" w:eastAsia="Arial" w:hAnsiTheme="minorHAnsi" w:cstheme="minorHAnsi"/>
          <w:color w:val="000000"/>
          <w:sz w:val="22"/>
          <w:szCs w:val="22"/>
          <w:lang w:val="en-GB"/>
        </w:rPr>
        <w:t xml:space="preserve">; Watson </w:t>
      </w:r>
      <w:r w:rsidRPr="00DB4661">
        <w:rPr>
          <w:rFonts w:asciiTheme="minorHAnsi" w:eastAsia="Arial" w:hAnsiTheme="minorHAnsi" w:cstheme="minorHAnsi"/>
          <w:i/>
          <w:color w:val="000000"/>
          <w:sz w:val="22"/>
          <w:szCs w:val="22"/>
          <w:lang w:val="en-GB"/>
        </w:rPr>
        <w:t>et al</w:t>
      </w:r>
      <w:r w:rsidRPr="00DB4661">
        <w:rPr>
          <w:rFonts w:asciiTheme="minorHAnsi" w:eastAsia="Arial" w:hAnsiTheme="minorHAnsi" w:cstheme="minorHAnsi"/>
          <w:color w:val="000000"/>
          <w:sz w:val="22"/>
          <w:szCs w:val="22"/>
          <w:lang w:val="en-GB"/>
        </w:rPr>
        <w:t xml:space="preserve">., 2018). </w:t>
      </w:r>
      <w:bookmarkEnd w:id="174"/>
      <w:r w:rsidRPr="00DB4661">
        <w:rPr>
          <w:rFonts w:asciiTheme="minorHAnsi" w:eastAsia="Arial" w:hAnsiTheme="minorHAnsi" w:cstheme="minorHAnsi"/>
          <w:color w:val="000000"/>
          <w:sz w:val="22"/>
          <w:szCs w:val="22"/>
          <w:lang w:val="en-GB"/>
        </w:rPr>
        <w:t xml:space="preserve">Organisms must deduce the majority behaviour from such imperfect samples, probably by using individual learning and memory, which none of the models of conformity we know has implemented. Different environments could promote different ways to deal with information. In unstable environments for instance, older observations may be discounted in favour of recent ones, since reliance on past observations could cause deleterious behavioural inertia. </w:t>
      </w:r>
      <w:bookmarkStart w:id="175" w:name="_Hlk96936336"/>
      <w:proofErr w:type="spellStart"/>
      <w:ins w:id="176" w:author="Sabine Noebel" w:date="2022-02-28T10:25:00Z">
        <w:r w:rsidR="00522018">
          <w:rPr>
            <w:rFonts w:ascii="Calibri" w:eastAsia="Calibri" w:hAnsi="Calibri" w:cs="Calibri"/>
            <w:sz w:val="22"/>
            <w:szCs w:val="22"/>
          </w:rPr>
          <w:t>Regarding</w:t>
        </w:r>
        <w:proofErr w:type="spellEnd"/>
        <w:r w:rsidR="00522018">
          <w:rPr>
            <w:rFonts w:ascii="Calibri" w:eastAsia="Calibri" w:hAnsi="Calibri" w:cs="Calibri"/>
            <w:sz w:val="22"/>
            <w:szCs w:val="22"/>
          </w:rPr>
          <w:t xml:space="preserve"> </w:t>
        </w:r>
        <w:proofErr w:type="spellStart"/>
        <w:r w:rsidR="00522018">
          <w:rPr>
            <w:rFonts w:ascii="Calibri" w:eastAsia="Calibri" w:hAnsi="Calibri" w:cs="Calibri"/>
            <w:sz w:val="22"/>
            <w:szCs w:val="22"/>
          </w:rPr>
          <w:t>the</w:t>
        </w:r>
        <w:proofErr w:type="spellEnd"/>
        <w:r w:rsidR="00522018">
          <w:rPr>
            <w:rFonts w:ascii="Calibri" w:eastAsia="Calibri" w:hAnsi="Calibri" w:cs="Calibri"/>
            <w:sz w:val="22"/>
            <w:szCs w:val="22"/>
          </w:rPr>
          <w:t xml:space="preserve"> </w:t>
        </w:r>
        <w:proofErr w:type="spellStart"/>
        <w:r w:rsidR="00522018">
          <w:rPr>
            <w:rFonts w:ascii="Calibri" w:eastAsia="Calibri" w:hAnsi="Calibri" w:cs="Calibri"/>
            <w:sz w:val="22"/>
            <w:szCs w:val="22"/>
          </w:rPr>
          <w:t>size</w:t>
        </w:r>
        <w:proofErr w:type="spellEnd"/>
        <w:r w:rsidR="00522018">
          <w:rPr>
            <w:rFonts w:ascii="Calibri" w:eastAsia="Calibri" w:hAnsi="Calibri" w:cs="Calibri"/>
            <w:sz w:val="22"/>
            <w:szCs w:val="22"/>
          </w:rPr>
          <w:t xml:space="preserve"> </w:t>
        </w:r>
        <w:proofErr w:type="spellStart"/>
        <w:r w:rsidR="00522018">
          <w:rPr>
            <w:rFonts w:ascii="Calibri" w:eastAsia="Calibri" w:hAnsi="Calibri" w:cs="Calibri"/>
            <w:sz w:val="22"/>
            <w:szCs w:val="22"/>
          </w:rPr>
          <w:t>of</w:t>
        </w:r>
        <w:proofErr w:type="spellEnd"/>
        <w:r w:rsidR="00522018">
          <w:rPr>
            <w:rFonts w:ascii="Calibri" w:eastAsia="Calibri" w:hAnsi="Calibri" w:cs="Calibri"/>
            <w:sz w:val="22"/>
            <w:szCs w:val="22"/>
          </w:rPr>
          <w:t xml:space="preserve"> </w:t>
        </w:r>
        <w:proofErr w:type="spellStart"/>
        <w:r w:rsidR="00522018">
          <w:rPr>
            <w:rFonts w:ascii="Calibri" w:eastAsia="Calibri" w:hAnsi="Calibri" w:cs="Calibri"/>
            <w:sz w:val="22"/>
            <w:szCs w:val="22"/>
          </w:rPr>
          <w:t>the</w:t>
        </w:r>
        <w:proofErr w:type="spellEnd"/>
        <w:r w:rsidR="00522018">
          <w:rPr>
            <w:rFonts w:ascii="Calibri" w:eastAsia="Calibri" w:hAnsi="Calibri" w:cs="Calibri"/>
            <w:sz w:val="22"/>
            <w:szCs w:val="22"/>
          </w:rPr>
          <w:t xml:space="preserve"> sample </w:t>
        </w:r>
        <w:proofErr w:type="spellStart"/>
        <w:r w:rsidR="00522018">
          <w:rPr>
            <w:rFonts w:ascii="Calibri" w:eastAsia="Calibri" w:hAnsi="Calibri" w:cs="Calibri"/>
            <w:sz w:val="22"/>
            <w:szCs w:val="22"/>
          </w:rPr>
          <w:t>of</w:t>
        </w:r>
        <w:proofErr w:type="spellEnd"/>
        <w:r w:rsidR="00522018">
          <w:rPr>
            <w:rFonts w:ascii="Calibri" w:eastAsia="Calibri" w:hAnsi="Calibri" w:cs="Calibri"/>
            <w:sz w:val="22"/>
            <w:szCs w:val="22"/>
          </w:rPr>
          <w:t xml:space="preserve"> </w:t>
        </w:r>
        <w:proofErr w:type="spellStart"/>
        <w:r w:rsidR="00522018">
          <w:rPr>
            <w:rFonts w:ascii="Calibri" w:eastAsia="Calibri" w:hAnsi="Calibri" w:cs="Calibri"/>
            <w:sz w:val="22"/>
            <w:szCs w:val="22"/>
          </w:rPr>
          <w:t>demonstrators</w:t>
        </w:r>
        <w:proofErr w:type="spellEnd"/>
        <w:r w:rsidR="00522018">
          <w:rPr>
            <w:rFonts w:ascii="Calibri" w:eastAsia="Calibri" w:hAnsi="Calibri" w:cs="Calibri"/>
            <w:sz w:val="22"/>
            <w:szCs w:val="22"/>
          </w:rPr>
          <w:t xml:space="preserve">, Krebs Denton </w:t>
        </w:r>
        <w:r w:rsidR="00522018">
          <w:rPr>
            <w:rFonts w:ascii="Calibri" w:eastAsia="Calibri" w:hAnsi="Calibri" w:cs="Calibri"/>
            <w:i/>
            <w:sz w:val="22"/>
            <w:szCs w:val="22"/>
          </w:rPr>
          <w:t>et al.</w:t>
        </w:r>
        <w:r w:rsidR="00522018">
          <w:rPr>
            <w:rFonts w:ascii="Calibri" w:eastAsia="Calibri" w:hAnsi="Calibri" w:cs="Calibri"/>
            <w:sz w:val="22"/>
            <w:szCs w:val="22"/>
          </w:rPr>
          <w:t xml:space="preserve"> (2020) </w:t>
        </w:r>
        <w:proofErr w:type="spellStart"/>
        <w:r w:rsidR="00522018">
          <w:rPr>
            <w:rFonts w:ascii="Calibri" w:eastAsia="Calibri" w:hAnsi="Calibri" w:cs="Calibri"/>
            <w:sz w:val="22"/>
            <w:szCs w:val="22"/>
          </w:rPr>
          <w:t>showed</w:t>
        </w:r>
        <w:proofErr w:type="spellEnd"/>
        <w:r w:rsidR="00522018">
          <w:rPr>
            <w:rFonts w:ascii="Calibri" w:eastAsia="Calibri" w:hAnsi="Calibri" w:cs="Calibri"/>
            <w:sz w:val="22"/>
            <w:szCs w:val="22"/>
          </w:rPr>
          <w:t xml:space="preserve"> </w:t>
        </w:r>
        <w:proofErr w:type="spellStart"/>
        <w:r w:rsidR="00522018">
          <w:rPr>
            <w:rFonts w:ascii="Calibri" w:eastAsia="Calibri" w:hAnsi="Calibri" w:cs="Calibri"/>
            <w:sz w:val="22"/>
            <w:szCs w:val="22"/>
          </w:rPr>
          <w:t>that</w:t>
        </w:r>
        <w:proofErr w:type="spellEnd"/>
        <w:r w:rsidR="00522018">
          <w:rPr>
            <w:rFonts w:ascii="Calibri" w:eastAsia="Calibri" w:hAnsi="Calibri" w:cs="Calibri"/>
            <w:sz w:val="22"/>
            <w:szCs w:val="22"/>
          </w:rPr>
          <w:t xml:space="preserve"> </w:t>
        </w:r>
        <w:proofErr w:type="spellStart"/>
        <w:r w:rsidR="00522018">
          <w:rPr>
            <w:rFonts w:ascii="Calibri" w:eastAsia="Calibri" w:hAnsi="Calibri" w:cs="Calibri"/>
            <w:sz w:val="22"/>
            <w:szCs w:val="22"/>
          </w:rPr>
          <w:t>evolutionary</w:t>
        </w:r>
        <w:proofErr w:type="spellEnd"/>
        <w:r w:rsidR="00522018">
          <w:rPr>
            <w:rFonts w:ascii="Calibri" w:eastAsia="Calibri" w:hAnsi="Calibri" w:cs="Calibri"/>
            <w:sz w:val="22"/>
            <w:szCs w:val="22"/>
          </w:rPr>
          <w:t xml:space="preserve"> </w:t>
        </w:r>
        <w:proofErr w:type="spellStart"/>
        <w:r w:rsidR="00522018">
          <w:rPr>
            <w:rFonts w:ascii="Calibri" w:eastAsia="Calibri" w:hAnsi="Calibri" w:cs="Calibri"/>
            <w:sz w:val="22"/>
            <w:szCs w:val="22"/>
          </w:rPr>
          <w:t>dynamics</w:t>
        </w:r>
        <w:proofErr w:type="spellEnd"/>
        <w:r w:rsidR="00522018">
          <w:rPr>
            <w:rFonts w:ascii="Calibri" w:eastAsia="Calibri" w:hAnsi="Calibri" w:cs="Calibri"/>
            <w:sz w:val="22"/>
            <w:szCs w:val="22"/>
          </w:rPr>
          <w:t xml:space="preserve"> </w:t>
        </w:r>
        <w:proofErr w:type="spellStart"/>
        <w:r w:rsidR="00522018">
          <w:rPr>
            <w:rFonts w:ascii="Calibri" w:eastAsia="Calibri" w:hAnsi="Calibri" w:cs="Calibri"/>
            <w:sz w:val="22"/>
            <w:szCs w:val="22"/>
          </w:rPr>
          <w:t>can</w:t>
        </w:r>
        <w:proofErr w:type="spellEnd"/>
        <w:r w:rsidR="00522018">
          <w:rPr>
            <w:rFonts w:ascii="Calibri" w:eastAsia="Calibri" w:hAnsi="Calibri" w:cs="Calibri"/>
            <w:sz w:val="22"/>
            <w:szCs w:val="22"/>
          </w:rPr>
          <w:t xml:space="preserve"> </w:t>
        </w:r>
        <w:proofErr w:type="spellStart"/>
        <w:r w:rsidR="00522018">
          <w:rPr>
            <w:rFonts w:ascii="Calibri" w:eastAsia="Calibri" w:hAnsi="Calibri" w:cs="Calibri"/>
            <w:sz w:val="22"/>
            <w:szCs w:val="22"/>
          </w:rPr>
          <w:t>be</w:t>
        </w:r>
        <w:proofErr w:type="spellEnd"/>
        <w:r w:rsidR="00522018">
          <w:rPr>
            <w:rFonts w:ascii="Calibri" w:eastAsia="Calibri" w:hAnsi="Calibri" w:cs="Calibri"/>
            <w:sz w:val="22"/>
            <w:szCs w:val="22"/>
          </w:rPr>
          <w:t xml:space="preserve"> </w:t>
        </w:r>
        <w:proofErr w:type="spellStart"/>
        <w:r w:rsidR="00522018">
          <w:rPr>
            <w:rFonts w:ascii="Calibri" w:eastAsia="Calibri" w:hAnsi="Calibri" w:cs="Calibri"/>
            <w:sz w:val="22"/>
            <w:szCs w:val="22"/>
          </w:rPr>
          <w:t>more</w:t>
        </w:r>
        <w:proofErr w:type="spellEnd"/>
        <w:r w:rsidR="00522018">
          <w:rPr>
            <w:rFonts w:ascii="Calibri" w:eastAsia="Calibri" w:hAnsi="Calibri" w:cs="Calibri"/>
            <w:sz w:val="22"/>
            <w:szCs w:val="22"/>
          </w:rPr>
          <w:t xml:space="preserve"> </w:t>
        </w:r>
        <w:proofErr w:type="spellStart"/>
        <w:r w:rsidR="00522018">
          <w:rPr>
            <w:rFonts w:ascii="Calibri" w:eastAsia="Calibri" w:hAnsi="Calibri" w:cs="Calibri"/>
            <w:sz w:val="22"/>
            <w:szCs w:val="22"/>
          </w:rPr>
          <w:t>complex</w:t>
        </w:r>
        <w:proofErr w:type="spellEnd"/>
        <w:r w:rsidR="00522018">
          <w:rPr>
            <w:rFonts w:ascii="Calibri" w:eastAsia="Calibri" w:hAnsi="Calibri" w:cs="Calibri"/>
            <w:sz w:val="22"/>
            <w:szCs w:val="22"/>
          </w:rPr>
          <w:t xml:space="preserve"> </w:t>
        </w:r>
        <w:proofErr w:type="spellStart"/>
        <w:r w:rsidR="00522018">
          <w:rPr>
            <w:rFonts w:ascii="Calibri" w:eastAsia="Calibri" w:hAnsi="Calibri" w:cs="Calibri"/>
            <w:sz w:val="22"/>
            <w:szCs w:val="22"/>
          </w:rPr>
          <w:t>than</w:t>
        </w:r>
        <w:proofErr w:type="spellEnd"/>
        <w:r w:rsidR="00522018">
          <w:rPr>
            <w:rFonts w:ascii="Calibri" w:eastAsia="Calibri" w:hAnsi="Calibri" w:cs="Calibri"/>
            <w:sz w:val="22"/>
            <w:szCs w:val="22"/>
          </w:rPr>
          <w:t xml:space="preserve"> </w:t>
        </w:r>
        <w:proofErr w:type="spellStart"/>
        <w:r w:rsidR="00522018">
          <w:rPr>
            <w:rFonts w:ascii="Calibri" w:eastAsia="Calibri" w:hAnsi="Calibri" w:cs="Calibri"/>
            <w:sz w:val="22"/>
            <w:szCs w:val="22"/>
          </w:rPr>
          <w:t>previously</w:t>
        </w:r>
        <w:proofErr w:type="spellEnd"/>
        <w:r w:rsidR="00522018">
          <w:rPr>
            <w:rFonts w:ascii="Calibri" w:eastAsia="Calibri" w:hAnsi="Calibri" w:cs="Calibri"/>
            <w:sz w:val="22"/>
            <w:szCs w:val="22"/>
          </w:rPr>
          <w:t xml:space="preserve"> </w:t>
        </w:r>
        <w:proofErr w:type="spellStart"/>
        <w:r w:rsidR="00522018">
          <w:rPr>
            <w:rFonts w:ascii="Calibri" w:eastAsia="Calibri" w:hAnsi="Calibri" w:cs="Calibri"/>
            <w:sz w:val="22"/>
            <w:szCs w:val="22"/>
          </w:rPr>
          <w:t>thought</w:t>
        </w:r>
        <w:proofErr w:type="spellEnd"/>
        <w:r w:rsidR="00522018">
          <w:rPr>
            <w:rFonts w:ascii="Calibri" w:eastAsia="Calibri" w:hAnsi="Calibri" w:cs="Calibri"/>
            <w:sz w:val="22"/>
            <w:szCs w:val="22"/>
          </w:rPr>
          <w:t xml:space="preserve"> </w:t>
        </w:r>
        <w:proofErr w:type="spellStart"/>
        <w:r w:rsidR="00522018">
          <w:rPr>
            <w:rFonts w:ascii="Calibri" w:eastAsia="Calibri" w:hAnsi="Calibri" w:cs="Calibri"/>
            <w:sz w:val="22"/>
            <w:szCs w:val="22"/>
          </w:rPr>
          <w:t>when</w:t>
        </w:r>
        <w:proofErr w:type="spellEnd"/>
        <w:r w:rsidR="00522018">
          <w:rPr>
            <w:rFonts w:ascii="Calibri" w:eastAsia="Calibri" w:hAnsi="Calibri" w:cs="Calibri"/>
            <w:sz w:val="22"/>
            <w:szCs w:val="22"/>
          </w:rPr>
          <w:t xml:space="preserve"> </w:t>
        </w:r>
        <w:proofErr w:type="spellStart"/>
        <w:r w:rsidR="00522018">
          <w:rPr>
            <w:rFonts w:ascii="Calibri" w:eastAsia="Calibri" w:hAnsi="Calibri" w:cs="Calibri"/>
            <w:sz w:val="22"/>
            <w:szCs w:val="22"/>
          </w:rPr>
          <w:t>there</w:t>
        </w:r>
        <w:proofErr w:type="spellEnd"/>
        <w:r w:rsidR="00522018">
          <w:rPr>
            <w:rFonts w:ascii="Calibri" w:eastAsia="Calibri" w:hAnsi="Calibri" w:cs="Calibri"/>
            <w:sz w:val="22"/>
            <w:szCs w:val="22"/>
          </w:rPr>
          <w:t xml:space="preserve"> </w:t>
        </w:r>
        <w:proofErr w:type="spellStart"/>
        <w:r w:rsidR="00522018">
          <w:rPr>
            <w:rFonts w:ascii="Calibri" w:eastAsia="Calibri" w:hAnsi="Calibri" w:cs="Calibri"/>
            <w:sz w:val="22"/>
            <w:szCs w:val="22"/>
          </w:rPr>
          <w:t>are</w:t>
        </w:r>
        <w:proofErr w:type="spellEnd"/>
        <w:r w:rsidR="00522018">
          <w:rPr>
            <w:rFonts w:ascii="Calibri" w:eastAsia="Calibri" w:hAnsi="Calibri" w:cs="Calibri"/>
            <w:sz w:val="22"/>
            <w:szCs w:val="22"/>
          </w:rPr>
          <w:t xml:space="preserve"> </w:t>
        </w:r>
        <w:proofErr w:type="spellStart"/>
        <w:r w:rsidR="00522018">
          <w:rPr>
            <w:rFonts w:ascii="Calibri" w:eastAsia="Calibri" w:hAnsi="Calibri" w:cs="Calibri"/>
            <w:sz w:val="22"/>
            <w:szCs w:val="22"/>
          </w:rPr>
          <w:t>more</w:t>
        </w:r>
        <w:proofErr w:type="spellEnd"/>
        <w:r w:rsidR="00522018">
          <w:rPr>
            <w:rFonts w:ascii="Calibri" w:eastAsia="Calibri" w:hAnsi="Calibri" w:cs="Calibri"/>
            <w:sz w:val="22"/>
            <w:szCs w:val="22"/>
          </w:rPr>
          <w:t xml:space="preserve"> </w:t>
        </w:r>
        <w:proofErr w:type="spellStart"/>
        <w:r w:rsidR="00522018">
          <w:rPr>
            <w:rFonts w:ascii="Calibri" w:eastAsia="Calibri" w:hAnsi="Calibri" w:cs="Calibri"/>
            <w:sz w:val="22"/>
            <w:szCs w:val="22"/>
          </w:rPr>
          <w:t>than</w:t>
        </w:r>
        <w:proofErr w:type="spellEnd"/>
        <w:r w:rsidR="00522018">
          <w:rPr>
            <w:rFonts w:ascii="Calibri" w:eastAsia="Calibri" w:hAnsi="Calibri" w:cs="Calibri"/>
            <w:sz w:val="22"/>
            <w:szCs w:val="22"/>
          </w:rPr>
          <w:t xml:space="preserve"> </w:t>
        </w:r>
        <w:proofErr w:type="spellStart"/>
        <w:r w:rsidR="00522018">
          <w:rPr>
            <w:rFonts w:ascii="Calibri" w:eastAsia="Calibri" w:hAnsi="Calibri" w:cs="Calibri"/>
            <w:sz w:val="22"/>
            <w:szCs w:val="22"/>
          </w:rPr>
          <w:t>three</w:t>
        </w:r>
        <w:proofErr w:type="spellEnd"/>
        <w:r w:rsidR="00522018">
          <w:rPr>
            <w:rFonts w:ascii="Calibri" w:eastAsia="Calibri" w:hAnsi="Calibri" w:cs="Calibri"/>
            <w:sz w:val="22"/>
            <w:szCs w:val="22"/>
          </w:rPr>
          <w:t xml:space="preserve"> </w:t>
        </w:r>
        <w:proofErr w:type="spellStart"/>
        <w:r w:rsidR="00522018">
          <w:rPr>
            <w:rFonts w:ascii="Calibri" w:eastAsia="Calibri" w:hAnsi="Calibri" w:cs="Calibri"/>
            <w:sz w:val="22"/>
            <w:szCs w:val="22"/>
          </w:rPr>
          <w:t>role</w:t>
        </w:r>
        <w:proofErr w:type="spellEnd"/>
        <w:r w:rsidR="00522018">
          <w:rPr>
            <w:rFonts w:ascii="Calibri" w:eastAsia="Calibri" w:hAnsi="Calibri" w:cs="Calibri"/>
            <w:sz w:val="22"/>
            <w:szCs w:val="22"/>
          </w:rPr>
          <w:t xml:space="preserve"> </w:t>
        </w:r>
        <w:proofErr w:type="spellStart"/>
        <w:r w:rsidR="00522018">
          <w:rPr>
            <w:rFonts w:ascii="Calibri" w:eastAsia="Calibri" w:hAnsi="Calibri" w:cs="Calibri"/>
            <w:sz w:val="22"/>
            <w:szCs w:val="22"/>
          </w:rPr>
          <w:t>models</w:t>
        </w:r>
        <w:proofErr w:type="spellEnd"/>
        <w:r w:rsidR="00522018">
          <w:rPr>
            <w:rFonts w:ascii="Calibri" w:eastAsia="Calibri" w:hAnsi="Calibri" w:cs="Calibri"/>
            <w:sz w:val="22"/>
            <w:szCs w:val="22"/>
          </w:rPr>
          <w:t xml:space="preserve">, </w:t>
        </w:r>
        <w:proofErr w:type="spellStart"/>
        <w:r w:rsidR="00522018">
          <w:rPr>
            <w:rFonts w:ascii="Calibri" w:eastAsia="Calibri" w:hAnsi="Calibri" w:cs="Calibri"/>
            <w:sz w:val="22"/>
            <w:szCs w:val="22"/>
          </w:rPr>
          <w:t>as</w:t>
        </w:r>
        <w:proofErr w:type="spellEnd"/>
        <w:r w:rsidR="00522018">
          <w:rPr>
            <w:rFonts w:ascii="Calibri" w:eastAsia="Calibri" w:hAnsi="Calibri" w:cs="Calibri"/>
            <w:sz w:val="22"/>
            <w:szCs w:val="22"/>
          </w:rPr>
          <w:t xml:space="preserve"> in Boyd &amp; </w:t>
        </w:r>
        <w:proofErr w:type="spellStart"/>
        <w:r w:rsidR="00522018">
          <w:rPr>
            <w:rFonts w:ascii="Calibri" w:eastAsia="Calibri" w:hAnsi="Calibri" w:cs="Calibri"/>
            <w:sz w:val="22"/>
            <w:szCs w:val="22"/>
          </w:rPr>
          <w:t>Richerson’s</w:t>
        </w:r>
        <w:proofErr w:type="spellEnd"/>
        <w:r w:rsidR="00522018">
          <w:rPr>
            <w:rFonts w:ascii="Calibri" w:eastAsia="Calibri" w:hAnsi="Calibri" w:cs="Calibri"/>
            <w:sz w:val="22"/>
            <w:szCs w:val="22"/>
          </w:rPr>
          <w:t xml:space="preserve"> (1985) </w:t>
        </w:r>
        <w:proofErr w:type="spellStart"/>
        <w:r w:rsidR="00522018">
          <w:rPr>
            <w:rFonts w:ascii="Calibri" w:eastAsia="Calibri" w:hAnsi="Calibri" w:cs="Calibri"/>
            <w:sz w:val="22"/>
            <w:szCs w:val="22"/>
          </w:rPr>
          <w:t>classical</w:t>
        </w:r>
        <w:proofErr w:type="spellEnd"/>
        <w:r w:rsidR="00522018">
          <w:rPr>
            <w:rFonts w:ascii="Calibri" w:eastAsia="Calibri" w:hAnsi="Calibri" w:cs="Calibri"/>
            <w:sz w:val="22"/>
            <w:szCs w:val="22"/>
          </w:rPr>
          <w:t xml:space="preserve"> </w:t>
        </w:r>
        <w:proofErr w:type="spellStart"/>
        <w:r w:rsidR="00522018">
          <w:rPr>
            <w:rFonts w:ascii="Calibri" w:eastAsia="Calibri" w:hAnsi="Calibri" w:cs="Calibri"/>
            <w:sz w:val="22"/>
            <w:szCs w:val="22"/>
          </w:rPr>
          <w:t>treatment</w:t>
        </w:r>
        <w:proofErr w:type="spellEnd"/>
        <w:r w:rsidR="00522018">
          <w:rPr>
            <w:rFonts w:ascii="Calibri" w:eastAsia="Calibri" w:hAnsi="Calibri" w:cs="Calibri"/>
            <w:sz w:val="22"/>
            <w:szCs w:val="22"/>
          </w:rPr>
          <w:t>.</w:t>
        </w:r>
      </w:ins>
      <w:bookmarkEnd w:id="175"/>
    </w:p>
    <w:p w14:paraId="00000038" w14:textId="112460D2" w:rsidR="00784C4E" w:rsidRPr="00DB4661" w:rsidRDefault="00697658" w:rsidP="00FD7756">
      <w:pPr>
        <w:pBdr>
          <w:top w:val="nil"/>
          <w:left w:val="nil"/>
          <w:bottom w:val="nil"/>
          <w:right w:val="nil"/>
          <w:between w:val="nil"/>
        </w:pBdr>
        <w:ind w:firstLine="340"/>
        <w:jc w:val="both"/>
        <w:rPr>
          <w:rFonts w:asciiTheme="minorHAnsi" w:eastAsia="Arial" w:hAnsiTheme="minorHAnsi" w:cstheme="minorHAnsi"/>
          <w:sz w:val="22"/>
          <w:szCs w:val="22"/>
          <w:lang w:val="en-GB"/>
        </w:rPr>
      </w:pPr>
      <w:r w:rsidRPr="00DB4661">
        <w:rPr>
          <w:rFonts w:asciiTheme="minorHAnsi" w:eastAsia="Arial" w:hAnsiTheme="minorHAnsi" w:cstheme="minorHAnsi"/>
          <w:color w:val="000000"/>
          <w:sz w:val="22"/>
          <w:szCs w:val="22"/>
          <w:lang w:val="en-GB"/>
        </w:rPr>
        <w:t xml:space="preserve">Similar arguments hold for how to integrate space, </w:t>
      </w:r>
      <w:proofErr w:type="gramStart"/>
      <w:r w:rsidRPr="00DB4661">
        <w:rPr>
          <w:rFonts w:asciiTheme="minorHAnsi" w:eastAsia="Arial" w:hAnsiTheme="minorHAnsi" w:cstheme="minorHAnsi"/>
          <w:color w:val="000000"/>
          <w:sz w:val="22"/>
          <w:szCs w:val="22"/>
          <w:lang w:val="en-GB"/>
        </w:rPr>
        <w:t>prestige</w:t>
      </w:r>
      <w:proofErr w:type="gramEnd"/>
      <w:r w:rsidRPr="00DB4661">
        <w:rPr>
          <w:rFonts w:asciiTheme="minorHAnsi" w:eastAsia="Arial" w:hAnsiTheme="minorHAnsi" w:cstheme="minorHAnsi"/>
          <w:color w:val="000000"/>
          <w:sz w:val="22"/>
          <w:szCs w:val="22"/>
          <w:lang w:val="en-GB"/>
        </w:rPr>
        <w:t xml:space="preserve"> or other characteristics into the evaluation of observation. Should an immigrant completely ignore information from its home environment in favour of local practices? Should it give more weight to demonstrators </w:t>
      </w:r>
      <w:proofErr w:type="gramStart"/>
      <w:r w:rsidRPr="00DB4661">
        <w:rPr>
          <w:rFonts w:asciiTheme="minorHAnsi" w:eastAsia="Arial" w:hAnsiTheme="minorHAnsi" w:cstheme="minorHAnsi"/>
          <w:color w:val="000000"/>
          <w:sz w:val="22"/>
          <w:szCs w:val="22"/>
          <w:lang w:val="en-GB"/>
        </w:rPr>
        <w:t>similar</w:t>
      </w:r>
      <w:r w:rsidR="00FD7756">
        <w:rPr>
          <w:rFonts w:asciiTheme="minorHAnsi" w:eastAsia="Arial" w:hAnsiTheme="minorHAnsi" w:cstheme="minorHAnsi"/>
          <w:color w:val="000000"/>
          <w:sz w:val="22"/>
          <w:szCs w:val="22"/>
          <w:lang w:val="en-GB"/>
        </w:rPr>
        <w:t xml:space="preserve"> </w:t>
      </w:r>
      <w:r w:rsidRPr="00DB4661">
        <w:rPr>
          <w:rFonts w:asciiTheme="minorHAnsi" w:eastAsia="Arial" w:hAnsiTheme="minorHAnsi" w:cstheme="minorHAnsi"/>
          <w:color w:val="000000"/>
          <w:sz w:val="22"/>
          <w:szCs w:val="22"/>
          <w:lang w:val="en-GB"/>
        </w:rPr>
        <w:t>to</w:t>
      </w:r>
      <w:proofErr w:type="gramEnd"/>
      <w:r w:rsidRPr="00DB4661">
        <w:rPr>
          <w:rFonts w:asciiTheme="minorHAnsi" w:eastAsia="Arial" w:hAnsiTheme="minorHAnsi" w:cstheme="minorHAnsi"/>
          <w:color w:val="000000"/>
          <w:sz w:val="22"/>
          <w:szCs w:val="22"/>
          <w:lang w:val="en-GB"/>
        </w:rPr>
        <w:t xml:space="preserve"> itself? Is a prestigious demonstrator worth two, ten, or a thousand ordinary ones? </w:t>
      </w:r>
      <w:proofErr w:type="spellStart"/>
      <w:r w:rsidRPr="00DB4661">
        <w:rPr>
          <w:rFonts w:asciiTheme="minorHAnsi" w:eastAsia="Arial" w:hAnsiTheme="minorHAnsi" w:cstheme="minorHAnsi"/>
          <w:color w:val="000000"/>
          <w:sz w:val="22"/>
          <w:szCs w:val="22"/>
          <w:lang w:val="en-GB"/>
        </w:rPr>
        <w:t>Mesoudi</w:t>
      </w:r>
      <w:proofErr w:type="spellEnd"/>
      <w:r w:rsidRPr="00DB4661">
        <w:rPr>
          <w:rFonts w:asciiTheme="minorHAnsi" w:eastAsia="Arial" w:hAnsiTheme="minorHAnsi" w:cstheme="minorHAnsi"/>
          <w:color w:val="000000"/>
          <w:sz w:val="22"/>
          <w:szCs w:val="22"/>
          <w:lang w:val="en-GB"/>
        </w:rPr>
        <w:t xml:space="preserve"> (2018) addressed similar questions by modelling immigrant conformist acculturation. Basically, this comes down to studying the interaction between conformity and other biases, such as prestige, success, locality, ethnicity, age, sex, etc. The core problem is to determine the value of adding a single demonstrator into the decision process, based on that demonstrator’s personal characteristics relative to the observer. This is both a theoretical and an empirical question that needs to be </w:t>
      </w:r>
      <w:commentRangeStart w:id="177"/>
      <w:r w:rsidRPr="00DB4661">
        <w:rPr>
          <w:rFonts w:asciiTheme="minorHAnsi" w:eastAsia="Arial" w:hAnsiTheme="minorHAnsi" w:cstheme="minorHAnsi"/>
          <w:color w:val="000000"/>
          <w:sz w:val="22"/>
          <w:szCs w:val="22"/>
          <w:lang w:val="en-GB"/>
        </w:rPr>
        <w:t>explored</w:t>
      </w:r>
      <w:commentRangeEnd w:id="177"/>
      <w:r w:rsidR="00FD7756">
        <w:rPr>
          <w:rStyle w:val="Marquedecommentaire"/>
          <w:rFonts w:ascii="Arial" w:eastAsia="Arial" w:hAnsi="Arial" w:cs="Arial"/>
          <w:color w:val="222222"/>
          <w:lang w:val="en-GB"/>
        </w:rPr>
        <w:commentReference w:id="177"/>
      </w:r>
      <w:r w:rsidRPr="00DB4661">
        <w:rPr>
          <w:rFonts w:asciiTheme="minorHAnsi" w:eastAsia="Arial" w:hAnsiTheme="minorHAnsi" w:cstheme="minorHAnsi"/>
          <w:color w:val="000000"/>
          <w:sz w:val="22"/>
          <w:szCs w:val="22"/>
          <w:lang w:val="en-GB"/>
        </w:rPr>
        <w:t>.</w:t>
      </w:r>
    </w:p>
    <w:p w14:paraId="00000039" w14:textId="6C44EF5E" w:rsidR="00784C4E" w:rsidRPr="00DB4661" w:rsidRDefault="00697658" w:rsidP="00FD7756">
      <w:pPr>
        <w:pBdr>
          <w:top w:val="nil"/>
          <w:left w:val="nil"/>
          <w:bottom w:val="nil"/>
          <w:right w:val="nil"/>
          <w:between w:val="nil"/>
        </w:pBdr>
        <w:ind w:firstLine="34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 xml:space="preserve">Finally, while most current studies concern binary choices, natural situations usually involve many more options. Expanding the binary approaches would raise empirical challenges (what would occur when the majority is still an absolute minority, as in a 40–30–30 split?) and theoretical ones. </w:t>
      </w:r>
      <w:bookmarkStart w:id="178" w:name="_Hlk88496626"/>
      <w:r w:rsidRPr="00DB4661">
        <w:rPr>
          <w:rFonts w:asciiTheme="minorHAnsi" w:eastAsia="Arial" w:hAnsiTheme="minorHAnsi" w:cstheme="minorHAnsi"/>
          <w:color w:val="000000"/>
          <w:sz w:val="22"/>
          <w:szCs w:val="22"/>
          <w:lang w:val="en-GB"/>
        </w:rPr>
        <w:t xml:space="preserve">A first unanswered problem is to devise a suitable learning rule (a S-shaped probability, symmetric in all behaviours) when there are more than two behaviours to choose from, or even when traits are continuous. </w:t>
      </w:r>
      <w:bookmarkEnd w:id="178"/>
      <w:r w:rsidRPr="00DB4661">
        <w:rPr>
          <w:rFonts w:asciiTheme="minorHAnsi" w:eastAsia="Arial" w:hAnsiTheme="minorHAnsi" w:cstheme="minorHAnsi"/>
          <w:color w:val="000000"/>
          <w:sz w:val="22"/>
          <w:szCs w:val="22"/>
          <w:lang w:val="en-GB"/>
        </w:rPr>
        <w:t xml:space="preserve">These issues remain under-explored for the moment, with few exceptions (e.g., </w:t>
      </w:r>
      <w:proofErr w:type="spellStart"/>
      <w:r w:rsidRPr="00DB4661">
        <w:rPr>
          <w:rFonts w:asciiTheme="minorHAnsi" w:eastAsia="Arial" w:hAnsiTheme="minorHAnsi" w:cstheme="minorHAnsi"/>
          <w:color w:val="000000"/>
          <w:sz w:val="22"/>
          <w:szCs w:val="22"/>
          <w:lang w:val="en-GB"/>
        </w:rPr>
        <w:t>Nakahashi</w:t>
      </w:r>
      <w:proofErr w:type="spellEnd"/>
      <w:r w:rsidRPr="00DB4661">
        <w:rPr>
          <w:rFonts w:asciiTheme="minorHAnsi" w:eastAsia="Arial" w:hAnsiTheme="minorHAnsi" w:cstheme="minorHAnsi"/>
          <w:color w:val="000000"/>
          <w:sz w:val="22"/>
          <w:szCs w:val="22"/>
          <w:lang w:val="en-GB"/>
        </w:rPr>
        <w:t xml:space="preserve">, </w:t>
      </w:r>
      <w:proofErr w:type="spellStart"/>
      <w:r w:rsidRPr="00DB4661">
        <w:rPr>
          <w:rFonts w:asciiTheme="minorHAnsi" w:eastAsia="Arial" w:hAnsiTheme="minorHAnsi" w:cstheme="minorHAnsi"/>
          <w:color w:val="000000"/>
          <w:sz w:val="22"/>
          <w:szCs w:val="22"/>
          <w:lang w:val="en-GB"/>
        </w:rPr>
        <w:t>Wakano</w:t>
      </w:r>
      <w:proofErr w:type="spellEnd"/>
      <w:r w:rsidRPr="00DB4661">
        <w:rPr>
          <w:rFonts w:asciiTheme="minorHAnsi" w:eastAsia="Arial" w:hAnsiTheme="minorHAnsi" w:cstheme="minorHAnsi"/>
          <w:color w:val="000000"/>
          <w:sz w:val="22"/>
          <w:szCs w:val="22"/>
          <w:lang w:val="en-GB"/>
        </w:rPr>
        <w:t xml:space="preserve"> &amp; Henrich, 2012; </w:t>
      </w:r>
      <w:proofErr w:type="spellStart"/>
      <w:r w:rsidRPr="00DB4661">
        <w:rPr>
          <w:rFonts w:asciiTheme="minorHAnsi" w:eastAsia="Arial" w:hAnsiTheme="minorHAnsi" w:cstheme="minorHAnsi"/>
          <w:color w:val="000000"/>
          <w:sz w:val="22"/>
          <w:szCs w:val="22"/>
          <w:lang w:val="en-GB"/>
        </w:rPr>
        <w:t>Mesoudi</w:t>
      </w:r>
      <w:proofErr w:type="spellEnd"/>
      <w:r w:rsidRPr="00DB4661">
        <w:rPr>
          <w:rFonts w:asciiTheme="minorHAnsi" w:eastAsia="Arial" w:hAnsiTheme="minorHAnsi" w:cstheme="minorHAnsi"/>
          <w:color w:val="000000"/>
          <w:sz w:val="22"/>
          <w:szCs w:val="22"/>
          <w:lang w:val="en-GB"/>
        </w:rPr>
        <w:t xml:space="preserve">, 2018). </w:t>
      </w:r>
      <w:bookmarkStart w:id="179" w:name="_Hlk88496667"/>
      <w:r w:rsidRPr="00DB4661">
        <w:rPr>
          <w:rFonts w:asciiTheme="minorHAnsi" w:eastAsia="Arial" w:hAnsiTheme="minorHAnsi" w:cstheme="minorHAnsi"/>
          <w:color w:val="000000"/>
          <w:sz w:val="22"/>
          <w:szCs w:val="22"/>
          <w:lang w:val="en-GB"/>
        </w:rPr>
        <w:t>In the next paragraph we outline a possible step in this direction.</w:t>
      </w:r>
      <w:bookmarkEnd w:id="179"/>
    </w:p>
    <w:p w14:paraId="0000003A" w14:textId="77777777" w:rsidR="00784C4E" w:rsidRPr="00C42D1C" w:rsidRDefault="00697658" w:rsidP="00FD7756">
      <w:pPr>
        <w:pStyle w:val="Titre2"/>
        <w:rPr>
          <w:color w:val="000000" w:themeColor="text1"/>
          <w:sz w:val="36"/>
          <w:lang w:eastAsia="de-DE"/>
        </w:rPr>
      </w:pPr>
      <w:bookmarkStart w:id="180" w:name="_heading=h.ttwib36miwva" w:colFirst="0" w:colLast="0"/>
      <w:bookmarkStart w:id="181" w:name="_Toc87371212"/>
      <w:bookmarkStart w:id="182" w:name="_Hlk88496698"/>
      <w:bookmarkEnd w:id="180"/>
      <w:r w:rsidRPr="00C42D1C">
        <w:rPr>
          <w:color w:val="000000" w:themeColor="text1"/>
          <w:sz w:val="36"/>
          <w:lang w:eastAsia="de-DE"/>
        </w:rPr>
        <w:t>(4) Conformity with more than two choices: a functional form and a statistical test</w:t>
      </w:r>
      <w:bookmarkEnd w:id="181"/>
    </w:p>
    <w:p w14:paraId="0000003B" w14:textId="650EB0B2" w:rsidR="00784C4E" w:rsidRPr="00DB4661" w:rsidRDefault="00697658" w:rsidP="00FD7756">
      <w:pPr>
        <w:pBdr>
          <w:top w:val="nil"/>
          <w:left w:val="nil"/>
          <w:bottom w:val="nil"/>
          <w:right w:val="nil"/>
          <w:between w:val="nil"/>
        </w:pBdr>
        <w:spacing w:before="12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 xml:space="preserve">The canonical mathematical model for conformist transmission is the sigmoid curve (Fig. 1 red lines) proposed by Boyd &amp; </w:t>
      </w:r>
      <w:proofErr w:type="spellStart"/>
      <w:r w:rsidRPr="00DB4661">
        <w:rPr>
          <w:rFonts w:asciiTheme="minorHAnsi" w:eastAsia="Arial" w:hAnsiTheme="minorHAnsi" w:cstheme="minorHAnsi"/>
          <w:color w:val="000000"/>
          <w:sz w:val="22"/>
          <w:szCs w:val="22"/>
          <w:lang w:val="en-GB"/>
        </w:rPr>
        <w:t>Richerson</w:t>
      </w:r>
      <w:proofErr w:type="spellEnd"/>
      <w:r w:rsidRPr="00DB4661">
        <w:rPr>
          <w:rFonts w:asciiTheme="minorHAnsi" w:eastAsia="Arial" w:hAnsiTheme="minorHAnsi" w:cstheme="minorHAnsi"/>
          <w:color w:val="000000"/>
          <w:sz w:val="22"/>
          <w:szCs w:val="22"/>
          <w:lang w:val="en-GB"/>
        </w:rPr>
        <w:t xml:space="preserve"> (1985) in their initial work on conformist transmission and cultural evolution (Fig. 1a). Their model considers the case with two traits</w:t>
      </w:r>
      <w:ins w:id="183" w:author="Sabine Noebel" w:date="2022-02-28T10:27:00Z">
        <w:r w:rsidR="00C07E75">
          <w:rPr>
            <w:rFonts w:asciiTheme="minorHAnsi" w:eastAsia="Arial" w:hAnsiTheme="minorHAnsi" w:cstheme="minorHAnsi"/>
            <w:color w:val="000000"/>
            <w:sz w:val="22"/>
            <w:szCs w:val="22"/>
            <w:lang w:val="en-GB"/>
          </w:rPr>
          <w:t>, where learner</w:t>
        </w:r>
      </w:ins>
      <w:ins w:id="184" w:author="Sabine Noebel" w:date="2022-02-28T10:28:00Z">
        <w:r w:rsidR="00C07E75">
          <w:rPr>
            <w:rFonts w:asciiTheme="minorHAnsi" w:eastAsia="Arial" w:hAnsiTheme="minorHAnsi" w:cstheme="minorHAnsi"/>
            <w:color w:val="000000"/>
            <w:sz w:val="22"/>
            <w:szCs w:val="22"/>
            <w:lang w:val="en-GB"/>
          </w:rPr>
          <w:t>s</w:t>
        </w:r>
      </w:ins>
      <w:ins w:id="185" w:author="Sabine Noebel" w:date="2022-02-28T10:27:00Z">
        <w:r w:rsidR="00C07E75">
          <w:rPr>
            <w:rFonts w:asciiTheme="minorHAnsi" w:eastAsia="Arial" w:hAnsiTheme="minorHAnsi" w:cstheme="minorHAnsi"/>
            <w:color w:val="000000"/>
            <w:sz w:val="22"/>
            <w:szCs w:val="22"/>
            <w:lang w:val="en-GB"/>
          </w:rPr>
          <w:t xml:space="preserve"> are exposed to three demonstrators and exhibit a positive</w:t>
        </w:r>
      </w:ins>
      <w:ins w:id="186" w:author="Sabine Noebel" w:date="2022-02-28T10:28:00Z">
        <w:r w:rsidR="00C07E75">
          <w:rPr>
            <w:rFonts w:asciiTheme="minorHAnsi" w:eastAsia="Arial" w:hAnsiTheme="minorHAnsi" w:cstheme="minorHAnsi"/>
            <w:color w:val="000000"/>
            <w:sz w:val="22"/>
            <w:szCs w:val="22"/>
            <w:lang w:val="en-GB"/>
          </w:rPr>
          <w:t xml:space="preserve"> </w:t>
        </w:r>
      </w:ins>
      <w:ins w:id="187" w:author="Sabine Noebel" w:date="2022-02-28T10:27:00Z">
        <w:r w:rsidR="00C07E75">
          <w:rPr>
            <w:rFonts w:asciiTheme="minorHAnsi" w:eastAsia="Arial" w:hAnsiTheme="minorHAnsi" w:cstheme="minorHAnsi"/>
            <w:color w:val="000000"/>
            <w:sz w:val="22"/>
            <w:szCs w:val="22"/>
            <w:lang w:val="en-GB"/>
          </w:rPr>
          <w:t>frequency</w:t>
        </w:r>
      </w:ins>
      <w:ins w:id="188" w:author="Sabine Noebel" w:date="2022-02-28T10:28:00Z">
        <w:r w:rsidR="00C07E75">
          <w:rPr>
            <w:rFonts w:asciiTheme="minorHAnsi" w:eastAsia="Arial" w:hAnsiTheme="minorHAnsi" w:cstheme="minorHAnsi"/>
            <w:color w:val="000000"/>
            <w:sz w:val="22"/>
            <w:szCs w:val="22"/>
            <w:lang w:val="en-GB"/>
          </w:rPr>
          <w:t>-dependent bias</w:t>
        </w:r>
      </w:ins>
      <w:r w:rsidRPr="00DB4661">
        <w:rPr>
          <w:rFonts w:asciiTheme="minorHAnsi" w:eastAsia="Arial" w:hAnsiTheme="minorHAnsi" w:cstheme="minorHAnsi"/>
          <w:color w:val="000000"/>
          <w:sz w:val="22"/>
          <w:szCs w:val="22"/>
          <w:lang w:val="en-GB"/>
        </w:rPr>
        <w:t xml:space="preserve">. If we call </w:t>
      </w:r>
      <w:r w:rsidRPr="00DB4661">
        <w:rPr>
          <w:rFonts w:asciiTheme="minorHAnsi" w:eastAsia="Arial" w:hAnsiTheme="minorHAnsi" w:cstheme="minorHAnsi"/>
          <w:i/>
          <w:color w:val="000000"/>
          <w:sz w:val="22"/>
          <w:szCs w:val="22"/>
          <w:lang w:val="en-GB"/>
        </w:rPr>
        <w:t>q</w:t>
      </w:r>
      <w:r w:rsidRPr="00DB4661">
        <w:rPr>
          <w:rFonts w:asciiTheme="minorHAnsi" w:eastAsia="Arial" w:hAnsiTheme="minorHAnsi" w:cstheme="minorHAnsi"/>
          <w:color w:val="000000"/>
          <w:sz w:val="22"/>
          <w:szCs w:val="22"/>
          <w:lang w:val="en-GB"/>
        </w:rPr>
        <w:t xml:space="preserve"> the proportion of trait </w:t>
      </w:r>
      <w:r w:rsidRPr="00DB4661">
        <w:rPr>
          <w:rFonts w:asciiTheme="minorHAnsi" w:eastAsia="Arial" w:hAnsiTheme="minorHAnsi" w:cstheme="minorHAnsi"/>
          <w:sz w:val="22"/>
          <w:szCs w:val="22"/>
          <w:lang w:val="en-GB"/>
        </w:rPr>
        <w:t>A</w:t>
      </w:r>
      <w:r w:rsidRPr="00DB4661">
        <w:rPr>
          <w:rFonts w:asciiTheme="minorHAnsi" w:eastAsia="Arial" w:hAnsiTheme="minorHAnsi" w:cstheme="minorHAnsi"/>
          <w:color w:val="000000"/>
          <w:sz w:val="22"/>
          <w:szCs w:val="22"/>
          <w:lang w:val="en-GB"/>
        </w:rPr>
        <w:t xml:space="preserve"> in the population, and 1</w:t>
      </w:r>
      <w:r w:rsidRPr="00DB4661">
        <w:rPr>
          <w:rFonts w:asciiTheme="minorHAnsi" w:eastAsia="Arial" w:hAnsiTheme="minorHAnsi" w:cstheme="minorHAnsi"/>
          <w:i/>
          <w:color w:val="000000"/>
          <w:sz w:val="22"/>
          <w:szCs w:val="22"/>
          <w:lang w:val="en-GB"/>
        </w:rPr>
        <w:t>-q</w:t>
      </w:r>
      <w:r w:rsidRPr="00DB4661">
        <w:rPr>
          <w:rFonts w:asciiTheme="minorHAnsi" w:eastAsia="Arial" w:hAnsiTheme="minorHAnsi" w:cstheme="minorHAnsi"/>
          <w:color w:val="000000"/>
          <w:sz w:val="22"/>
          <w:szCs w:val="22"/>
          <w:lang w:val="en-GB"/>
        </w:rPr>
        <w:t xml:space="preserve"> the proportion of trait </w:t>
      </w:r>
      <w:r w:rsidRPr="00DB4661">
        <w:rPr>
          <w:rFonts w:asciiTheme="minorHAnsi" w:eastAsia="Arial" w:hAnsiTheme="minorHAnsi" w:cstheme="minorHAnsi"/>
          <w:sz w:val="22"/>
          <w:szCs w:val="22"/>
          <w:lang w:val="en-GB"/>
        </w:rPr>
        <w:t>B</w:t>
      </w:r>
      <w:r w:rsidRPr="00DB4661">
        <w:rPr>
          <w:rFonts w:asciiTheme="minorHAnsi" w:eastAsia="Arial" w:hAnsiTheme="minorHAnsi" w:cstheme="minorHAnsi"/>
          <w:color w:val="000000"/>
          <w:sz w:val="22"/>
          <w:szCs w:val="22"/>
          <w:lang w:val="en-GB"/>
        </w:rPr>
        <w:t xml:space="preserve">, then Boyd &amp; </w:t>
      </w:r>
      <w:proofErr w:type="spellStart"/>
      <w:r w:rsidRPr="00DB4661">
        <w:rPr>
          <w:rFonts w:asciiTheme="minorHAnsi" w:eastAsia="Arial" w:hAnsiTheme="minorHAnsi" w:cstheme="minorHAnsi"/>
          <w:color w:val="000000"/>
          <w:sz w:val="22"/>
          <w:szCs w:val="22"/>
          <w:lang w:val="en-GB"/>
        </w:rPr>
        <w:t>Richerson</w:t>
      </w:r>
      <w:proofErr w:type="spellEnd"/>
      <w:r w:rsidRPr="00DB4661">
        <w:rPr>
          <w:rFonts w:asciiTheme="minorHAnsi" w:eastAsia="Arial" w:hAnsiTheme="minorHAnsi" w:cstheme="minorHAnsi"/>
          <w:color w:val="000000"/>
          <w:sz w:val="22"/>
          <w:szCs w:val="22"/>
          <w:lang w:val="en-GB"/>
        </w:rPr>
        <w:t xml:space="preserve"> defined the probability </w:t>
      </w:r>
      <w:r w:rsidRPr="00DB4661">
        <w:rPr>
          <w:rFonts w:asciiTheme="minorHAnsi" w:eastAsia="Arial" w:hAnsiTheme="minorHAnsi" w:cstheme="minorHAnsi"/>
          <w:i/>
          <w:color w:val="000000"/>
          <w:sz w:val="22"/>
          <w:szCs w:val="22"/>
          <w:lang w:val="en-GB"/>
        </w:rPr>
        <w:t>p</w:t>
      </w:r>
      <w:r w:rsidRPr="00DB4661">
        <w:rPr>
          <w:rFonts w:asciiTheme="minorHAnsi" w:eastAsia="Arial" w:hAnsiTheme="minorHAnsi" w:cstheme="minorHAnsi"/>
          <w:color w:val="000000"/>
          <w:sz w:val="22"/>
          <w:szCs w:val="22"/>
          <w:lang w:val="en-GB"/>
        </w:rPr>
        <w:t xml:space="preserve"> that an individual will adopt </w:t>
      </w:r>
      <w:r w:rsidRPr="00DB4661">
        <w:rPr>
          <w:rFonts w:asciiTheme="minorHAnsi" w:eastAsia="Arial" w:hAnsiTheme="minorHAnsi" w:cstheme="minorHAnsi"/>
          <w:sz w:val="22"/>
          <w:szCs w:val="22"/>
          <w:lang w:val="en-GB"/>
        </w:rPr>
        <w:t>trait</w:t>
      </w:r>
      <w:r w:rsidRPr="00DB4661">
        <w:rPr>
          <w:rFonts w:asciiTheme="minorHAnsi" w:eastAsia="Arial" w:hAnsiTheme="minorHAnsi" w:cstheme="minorHAnsi"/>
          <w:color w:val="000000"/>
          <w:sz w:val="22"/>
          <w:szCs w:val="22"/>
          <w:lang w:val="en-GB"/>
        </w:rPr>
        <w:t xml:space="preserve"> </w:t>
      </w:r>
      <w:r w:rsidRPr="00DB4661">
        <w:rPr>
          <w:rFonts w:asciiTheme="minorHAnsi" w:eastAsia="Arial" w:hAnsiTheme="minorHAnsi" w:cstheme="minorHAnsi"/>
          <w:sz w:val="22"/>
          <w:szCs w:val="22"/>
          <w:lang w:val="en-GB"/>
        </w:rPr>
        <w:t>A</w:t>
      </w:r>
      <w:r w:rsidRPr="00DB4661">
        <w:rPr>
          <w:rFonts w:asciiTheme="minorHAnsi" w:eastAsia="Arial" w:hAnsiTheme="minorHAnsi" w:cstheme="minorHAnsi"/>
          <w:color w:val="000000"/>
          <w:sz w:val="22"/>
          <w:szCs w:val="22"/>
          <w:lang w:val="en-GB"/>
        </w:rPr>
        <w:t xml:space="preserve"> as </w:t>
      </w:r>
    </w:p>
    <w:p w14:paraId="0000003D" w14:textId="680C7D0D" w:rsidR="00784C4E" w:rsidRPr="00DB4661" w:rsidRDefault="00697658" w:rsidP="00FD7756">
      <w:pPr>
        <w:jc w:val="center"/>
        <w:rPr>
          <w:rFonts w:asciiTheme="minorHAnsi" w:eastAsia="Arial" w:hAnsiTheme="minorHAnsi" w:cstheme="minorHAnsi"/>
          <w:color w:val="000000"/>
          <w:sz w:val="22"/>
          <w:szCs w:val="22"/>
          <w:lang w:val="en-GB"/>
        </w:rPr>
      </w:pPr>
      <w:r w:rsidRPr="00DB4661">
        <w:rPr>
          <w:rFonts w:asciiTheme="minorHAnsi" w:eastAsia="Arial" w:hAnsiTheme="minorHAnsi" w:cstheme="minorHAnsi"/>
          <w:i/>
          <w:color w:val="000000"/>
          <w:sz w:val="22"/>
          <w:szCs w:val="22"/>
          <w:lang w:val="en-GB"/>
        </w:rPr>
        <w:t>p</w:t>
      </w:r>
      <w:r w:rsidRPr="00DB4661">
        <w:rPr>
          <w:rFonts w:asciiTheme="minorHAnsi" w:eastAsia="Arial" w:hAnsiTheme="minorHAnsi" w:cstheme="minorHAnsi"/>
          <w:color w:val="000000"/>
          <w:sz w:val="22"/>
          <w:szCs w:val="22"/>
          <w:lang w:val="en-GB"/>
        </w:rPr>
        <w:t>(</w:t>
      </w:r>
      <w:r w:rsidRPr="00DB4661">
        <w:rPr>
          <w:rFonts w:asciiTheme="minorHAnsi" w:eastAsia="Arial" w:hAnsiTheme="minorHAnsi" w:cstheme="minorHAnsi"/>
          <w:i/>
          <w:color w:val="000000"/>
          <w:sz w:val="22"/>
          <w:szCs w:val="22"/>
          <w:lang w:val="en-GB"/>
        </w:rPr>
        <w:t>q</w:t>
      </w:r>
      <w:r w:rsidRPr="00DB4661">
        <w:rPr>
          <w:rFonts w:asciiTheme="minorHAnsi" w:eastAsia="Arial" w:hAnsiTheme="minorHAnsi" w:cstheme="minorHAnsi"/>
          <w:color w:val="000000"/>
          <w:sz w:val="22"/>
          <w:szCs w:val="22"/>
          <w:lang w:val="en-GB"/>
        </w:rPr>
        <w:t xml:space="preserve">) = </w:t>
      </w:r>
      <w:r w:rsidRPr="00DB4661">
        <w:rPr>
          <w:rFonts w:asciiTheme="minorHAnsi" w:eastAsia="Arial" w:hAnsiTheme="minorHAnsi" w:cstheme="minorHAnsi"/>
          <w:i/>
          <w:color w:val="000000"/>
          <w:sz w:val="22"/>
          <w:szCs w:val="22"/>
          <w:lang w:val="en-GB"/>
        </w:rPr>
        <w:t>q</w:t>
      </w:r>
      <w:r w:rsidRPr="00DB4661">
        <w:rPr>
          <w:rFonts w:asciiTheme="minorHAnsi" w:eastAsia="Arial" w:hAnsiTheme="minorHAnsi" w:cstheme="minorHAnsi"/>
          <w:color w:val="000000"/>
          <w:sz w:val="22"/>
          <w:szCs w:val="22"/>
          <w:lang w:val="en-GB"/>
        </w:rPr>
        <w:t xml:space="preserve"> + </w:t>
      </w:r>
      <w:del w:id="189" w:author="Sabine Noebel" w:date="2022-02-28T10:29:00Z">
        <w:r w:rsidRPr="00DB4661" w:rsidDel="00C07E75">
          <w:rPr>
            <w:rFonts w:asciiTheme="minorHAnsi" w:eastAsia="Arial" w:hAnsiTheme="minorHAnsi" w:cstheme="minorHAnsi"/>
            <w:color w:val="000000"/>
            <w:sz w:val="22"/>
            <w:szCs w:val="22"/>
            <w:lang w:val="en-GB"/>
          </w:rPr>
          <w:delText>β</w:delText>
        </w:r>
      </w:del>
      <w:proofErr w:type="spellStart"/>
      <w:ins w:id="190" w:author="Sabine Noebel" w:date="2022-02-28T10:29:00Z">
        <w:r w:rsidR="00C07E75" w:rsidRPr="00C07E75">
          <w:rPr>
            <w:rFonts w:asciiTheme="minorHAnsi" w:eastAsia="Arial" w:hAnsiTheme="minorHAnsi" w:cstheme="minorHAnsi"/>
            <w:i/>
            <w:iCs/>
            <w:color w:val="000000"/>
            <w:sz w:val="22"/>
            <w:szCs w:val="22"/>
            <w:lang w:val="en-GB"/>
          </w:rPr>
          <w:t>D</w:t>
        </w:r>
      </w:ins>
      <w:r w:rsidRPr="00DB4661">
        <w:rPr>
          <w:rFonts w:asciiTheme="minorHAnsi" w:eastAsia="Arial" w:hAnsiTheme="minorHAnsi" w:cstheme="minorHAnsi"/>
          <w:i/>
          <w:color w:val="000000"/>
          <w:sz w:val="22"/>
          <w:szCs w:val="22"/>
          <w:lang w:val="en-GB"/>
        </w:rPr>
        <w:t>q</w:t>
      </w:r>
      <w:proofErr w:type="spellEnd"/>
      <w:r w:rsidRPr="00DB4661">
        <w:rPr>
          <w:rFonts w:asciiTheme="minorHAnsi" w:eastAsia="Arial" w:hAnsiTheme="minorHAnsi" w:cstheme="minorHAnsi"/>
          <w:color w:val="000000"/>
          <w:sz w:val="22"/>
          <w:szCs w:val="22"/>
          <w:lang w:val="en-GB"/>
        </w:rPr>
        <w:t>(1-</w:t>
      </w:r>
      <w:proofErr w:type="gramStart"/>
      <w:r w:rsidRPr="00DB4661">
        <w:rPr>
          <w:rFonts w:asciiTheme="minorHAnsi" w:eastAsia="Arial" w:hAnsiTheme="minorHAnsi" w:cstheme="minorHAnsi"/>
          <w:i/>
          <w:color w:val="000000"/>
          <w:sz w:val="22"/>
          <w:szCs w:val="22"/>
          <w:lang w:val="en-GB"/>
        </w:rPr>
        <w:t>q</w:t>
      </w:r>
      <w:r w:rsidRPr="00DB4661">
        <w:rPr>
          <w:rFonts w:asciiTheme="minorHAnsi" w:eastAsia="Arial" w:hAnsiTheme="minorHAnsi" w:cstheme="minorHAnsi"/>
          <w:color w:val="000000"/>
          <w:sz w:val="22"/>
          <w:szCs w:val="22"/>
          <w:lang w:val="en-GB"/>
        </w:rPr>
        <w:t>)(</w:t>
      </w:r>
      <w:proofErr w:type="gramEnd"/>
      <w:r w:rsidRPr="00DB4661">
        <w:rPr>
          <w:rFonts w:asciiTheme="minorHAnsi" w:eastAsia="Arial" w:hAnsiTheme="minorHAnsi" w:cstheme="minorHAnsi"/>
          <w:color w:val="000000"/>
          <w:sz w:val="22"/>
          <w:szCs w:val="22"/>
          <w:lang w:val="en-GB"/>
        </w:rPr>
        <w:t>2</w:t>
      </w:r>
      <w:r w:rsidRPr="00DB4661">
        <w:rPr>
          <w:rFonts w:asciiTheme="minorHAnsi" w:eastAsia="Arial" w:hAnsiTheme="minorHAnsi" w:cstheme="minorHAnsi"/>
          <w:i/>
          <w:color w:val="000000"/>
          <w:sz w:val="22"/>
          <w:szCs w:val="22"/>
          <w:lang w:val="en-GB"/>
        </w:rPr>
        <w:t>q</w:t>
      </w:r>
      <w:r w:rsidRPr="00DB4661">
        <w:rPr>
          <w:rFonts w:asciiTheme="minorHAnsi" w:eastAsia="Arial" w:hAnsiTheme="minorHAnsi" w:cstheme="minorHAnsi"/>
          <w:color w:val="000000"/>
          <w:sz w:val="22"/>
          <w:szCs w:val="22"/>
          <w:lang w:val="en-GB"/>
        </w:rPr>
        <w:t>-1)</w:t>
      </w:r>
    </w:p>
    <w:p w14:paraId="3F76EDB1" w14:textId="6B7F431D" w:rsidR="00C07E75" w:rsidRDefault="00697658" w:rsidP="00C07E75">
      <w:pPr>
        <w:pBdr>
          <w:top w:val="nil"/>
          <w:left w:val="nil"/>
          <w:bottom w:val="nil"/>
          <w:right w:val="nil"/>
          <w:between w:val="nil"/>
        </w:pBdr>
        <w:jc w:val="both"/>
        <w:rPr>
          <w:ins w:id="191" w:author="Sabine Noebel" w:date="2022-02-28T10:31:00Z"/>
          <w:rFonts w:ascii="Calibri" w:eastAsia="Calibri" w:hAnsi="Calibri" w:cs="Calibri"/>
          <w:color w:val="000000"/>
          <w:sz w:val="22"/>
          <w:szCs w:val="22"/>
        </w:rPr>
      </w:pPr>
      <w:r w:rsidRPr="00DB4661">
        <w:rPr>
          <w:rFonts w:asciiTheme="minorHAnsi" w:eastAsia="Arial" w:hAnsiTheme="minorHAnsi" w:cstheme="minorHAnsi"/>
          <w:color w:val="000000"/>
          <w:sz w:val="22"/>
          <w:szCs w:val="22"/>
          <w:lang w:val="en-GB"/>
        </w:rPr>
        <w:t xml:space="preserve">where </w:t>
      </w:r>
      <w:ins w:id="192" w:author="Sabine Noebel" w:date="2022-02-28T10:29:00Z">
        <w:r w:rsidR="00C07E75" w:rsidRPr="00C07E75">
          <w:rPr>
            <w:rFonts w:asciiTheme="minorHAnsi" w:eastAsia="Arial" w:hAnsiTheme="minorHAnsi" w:cstheme="minorHAnsi"/>
            <w:i/>
            <w:iCs/>
            <w:color w:val="000000"/>
            <w:sz w:val="22"/>
            <w:szCs w:val="22"/>
            <w:lang w:val="en-GB"/>
          </w:rPr>
          <w:t>D</w:t>
        </w:r>
      </w:ins>
      <w:del w:id="193" w:author="Sabine Noebel" w:date="2022-02-28T10:29:00Z">
        <w:r w:rsidRPr="00DB4661" w:rsidDel="00C07E75">
          <w:rPr>
            <w:rFonts w:asciiTheme="minorHAnsi" w:eastAsia="Arial" w:hAnsiTheme="minorHAnsi" w:cstheme="minorHAnsi"/>
            <w:color w:val="000000"/>
            <w:sz w:val="22"/>
            <w:szCs w:val="22"/>
            <w:lang w:val="en-GB"/>
          </w:rPr>
          <w:delText>β</w:delText>
        </w:r>
      </w:del>
      <w:r w:rsidRPr="00DB4661">
        <w:rPr>
          <w:rFonts w:asciiTheme="minorHAnsi" w:eastAsia="Arial" w:hAnsiTheme="minorHAnsi" w:cstheme="minorHAnsi"/>
          <w:color w:val="000000"/>
          <w:sz w:val="22"/>
          <w:szCs w:val="22"/>
          <w:lang w:val="en-GB"/>
        </w:rPr>
        <w:t xml:space="preserve"> is a parameter between 0 and 1</w:t>
      </w:r>
      <w:ins w:id="194" w:author="Sabine Noebel" w:date="2022-02-28T10:29:00Z">
        <w:r w:rsidR="00C07E75">
          <w:rPr>
            <w:rFonts w:asciiTheme="minorHAnsi" w:eastAsia="Arial" w:hAnsiTheme="minorHAnsi" w:cstheme="minorHAnsi"/>
            <w:color w:val="000000"/>
            <w:sz w:val="22"/>
            <w:szCs w:val="22"/>
            <w:lang w:val="en-GB"/>
          </w:rPr>
          <w:t>, which expresses the strength o</w:t>
        </w:r>
      </w:ins>
      <w:ins w:id="195" w:author="Sabine Noebel" w:date="2022-02-28T10:30:00Z">
        <w:r w:rsidR="00C07E75">
          <w:rPr>
            <w:rFonts w:asciiTheme="minorHAnsi" w:eastAsia="Arial" w:hAnsiTheme="minorHAnsi" w:cstheme="minorHAnsi"/>
            <w:color w:val="000000"/>
            <w:sz w:val="22"/>
            <w:szCs w:val="22"/>
            <w:lang w:val="en-GB"/>
          </w:rPr>
          <w:t>f the positive frequency-dependent bias</w:t>
        </w:r>
      </w:ins>
      <w:r w:rsidRPr="00DB4661">
        <w:rPr>
          <w:rFonts w:asciiTheme="minorHAnsi" w:eastAsia="Arial" w:hAnsiTheme="minorHAnsi" w:cstheme="minorHAnsi"/>
          <w:color w:val="000000"/>
          <w:sz w:val="22"/>
          <w:szCs w:val="22"/>
          <w:lang w:val="en-GB"/>
        </w:rPr>
        <w:t xml:space="preserve">. This model conveniently encapsulates the essential feature of the conformist bias, i.e., that an individual is disproportionately likely to adopt the majority variant. However, as can been seen on Fig. 1a, it covers only a small fraction of all possible S-shaped curves. </w:t>
      </w:r>
      <w:proofErr w:type="gramStart"/>
      <w:r w:rsidRPr="00DB4661">
        <w:rPr>
          <w:rFonts w:asciiTheme="minorHAnsi" w:eastAsia="Arial" w:hAnsiTheme="minorHAnsi" w:cstheme="minorHAnsi"/>
          <w:color w:val="000000"/>
          <w:sz w:val="22"/>
          <w:szCs w:val="22"/>
          <w:lang w:val="en-GB"/>
        </w:rPr>
        <w:t>In particular, it</w:t>
      </w:r>
      <w:proofErr w:type="gramEnd"/>
      <w:r w:rsidRPr="00DB4661">
        <w:rPr>
          <w:rFonts w:asciiTheme="minorHAnsi" w:eastAsia="Arial" w:hAnsiTheme="minorHAnsi" w:cstheme="minorHAnsi"/>
          <w:color w:val="000000"/>
          <w:sz w:val="22"/>
          <w:szCs w:val="22"/>
          <w:lang w:val="en-GB"/>
        </w:rPr>
        <w:t xml:space="preserve"> cannot account for very steep slopes around </w:t>
      </w:r>
      <w:r w:rsidRPr="00DB4661">
        <w:rPr>
          <w:rFonts w:asciiTheme="minorHAnsi" w:eastAsia="Arial" w:hAnsiTheme="minorHAnsi" w:cstheme="minorHAnsi"/>
          <w:i/>
          <w:color w:val="000000"/>
          <w:sz w:val="22"/>
          <w:szCs w:val="22"/>
          <w:lang w:val="en-GB"/>
        </w:rPr>
        <w:t>p</w:t>
      </w:r>
      <w:r w:rsidRPr="00DB4661">
        <w:rPr>
          <w:rFonts w:asciiTheme="minorHAnsi" w:eastAsia="Arial" w:hAnsiTheme="minorHAnsi" w:cstheme="minorHAnsi"/>
          <w:color w:val="000000"/>
          <w:sz w:val="22"/>
          <w:szCs w:val="22"/>
          <w:lang w:val="en-GB"/>
        </w:rPr>
        <w:t xml:space="preserve"> = 0.5. </w:t>
      </w:r>
      <w:ins w:id="196" w:author="Sabine Noebel" w:date="2022-02-28T10:31:00Z">
        <w:r w:rsidR="00C07E75">
          <w:rPr>
            <w:rFonts w:ascii="Calibri" w:eastAsia="Calibri" w:hAnsi="Calibri" w:cs="Calibri"/>
            <w:color w:val="000000"/>
            <w:sz w:val="22"/>
            <w:szCs w:val="22"/>
          </w:rPr>
          <w:t xml:space="preserve">This </w:t>
        </w:r>
        <w:proofErr w:type="spellStart"/>
        <w:r w:rsidR="00C07E75">
          <w:rPr>
            <w:rFonts w:ascii="Calibri" w:eastAsia="Calibri" w:hAnsi="Calibri" w:cs="Calibri"/>
            <w:color w:val="000000"/>
            <w:sz w:val="22"/>
            <w:szCs w:val="22"/>
          </w:rPr>
          <w:t>is</w:t>
        </w:r>
        <w:proofErr w:type="spellEnd"/>
        <w:r w:rsidR="00C07E75">
          <w:rPr>
            <w:rFonts w:ascii="Calibri" w:eastAsia="Calibri" w:hAnsi="Calibri" w:cs="Calibri"/>
            <w:color w:val="000000"/>
            <w:sz w:val="22"/>
            <w:szCs w:val="22"/>
          </w:rPr>
          <w:t xml:space="preserve"> </w:t>
        </w:r>
        <w:proofErr w:type="spellStart"/>
        <w:r w:rsidR="00C07E75">
          <w:rPr>
            <w:rFonts w:ascii="Calibri" w:eastAsia="Calibri" w:hAnsi="Calibri" w:cs="Calibri"/>
            <w:color w:val="000000"/>
            <w:sz w:val="22"/>
            <w:szCs w:val="22"/>
          </w:rPr>
          <w:t>because</w:t>
        </w:r>
        <w:proofErr w:type="spellEnd"/>
        <w:r w:rsidR="00C07E75">
          <w:rPr>
            <w:rFonts w:ascii="Calibri" w:eastAsia="Calibri" w:hAnsi="Calibri" w:cs="Calibri"/>
            <w:color w:val="000000"/>
            <w:sz w:val="22"/>
            <w:szCs w:val="22"/>
          </w:rPr>
          <w:t xml:space="preserve"> </w:t>
        </w:r>
        <w:r w:rsidR="00C07E75">
          <w:rPr>
            <w:rFonts w:ascii="Calibri" w:eastAsia="Calibri" w:hAnsi="Calibri" w:cs="Calibri"/>
            <w:sz w:val="22"/>
            <w:szCs w:val="22"/>
          </w:rPr>
          <w:t xml:space="preserve">Boyd &amp; </w:t>
        </w:r>
        <w:proofErr w:type="spellStart"/>
        <w:r w:rsidR="00C07E75">
          <w:rPr>
            <w:rFonts w:ascii="Calibri" w:eastAsia="Calibri" w:hAnsi="Calibri" w:cs="Calibri"/>
            <w:sz w:val="22"/>
            <w:szCs w:val="22"/>
          </w:rPr>
          <w:t>Richerson’s</w:t>
        </w:r>
        <w:proofErr w:type="spellEnd"/>
        <w:r w:rsidR="00C07E75">
          <w:rPr>
            <w:rFonts w:ascii="Calibri" w:eastAsia="Calibri" w:hAnsi="Calibri" w:cs="Calibri"/>
            <w:sz w:val="22"/>
            <w:szCs w:val="22"/>
          </w:rPr>
          <w:t xml:space="preserve"> </w:t>
        </w:r>
        <w:proofErr w:type="spellStart"/>
        <w:r w:rsidR="00C07E75">
          <w:rPr>
            <w:rFonts w:ascii="Calibri" w:eastAsia="Calibri" w:hAnsi="Calibri" w:cs="Calibri"/>
            <w:sz w:val="22"/>
            <w:szCs w:val="22"/>
          </w:rPr>
          <w:t>learners</w:t>
        </w:r>
        <w:proofErr w:type="spellEnd"/>
        <w:r w:rsidR="00C07E75">
          <w:rPr>
            <w:rFonts w:ascii="Calibri" w:eastAsia="Calibri" w:hAnsi="Calibri" w:cs="Calibri"/>
            <w:sz w:val="22"/>
            <w:szCs w:val="22"/>
          </w:rPr>
          <w:t xml:space="preserve"> </w:t>
        </w:r>
        <w:proofErr w:type="spellStart"/>
        <w:r w:rsidR="00C07E75">
          <w:rPr>
            <w:rFonts w:ascii="Calibri" w:eastAsia="Calibri" w:hAnsi="Calibri" w:cs="Calibri"/>
            <w:sz w:val="22"/>
            <w:szCs w:val="22"/>
          </w:rPr>
          <w:t>only</w:t>
        </w:r>
        <w:proofErr w:type="spellEnd"/>
        <w:r w:rsidR="00C07E75">
          <w:rPr>
            <w:rFonts w:ascii="Calibri" w:eastAsia="Calibri" w:hAnsi="Calibri" w:cs="Calibri"/>
            <w:sz w:val="22"/>
            <w:szCs w:val="22"/>
          </w:rPr>
          <w:t xml:space="preserve"> </w:t>
        </w:r>
        <w:proofErr w:type="spellStart"/>
        <w:r w:rsidR="00C07E75">
          <w:rPr>
            <w:rFonts w:ascii="Calibri" w:eastAsia="Calibri" w:hAnsi="Calibri" w:cs="Calibri"/>
            <w:sz w:val="22"/>
            <w:szCs w:val="22"/>
          </w:rPr>
          <w:t>observe</w:t>
        </w:r>
        <w:proofErr w:type="spellEnd"/>
        <w:r w:rsidR="00C07E75">
          <w:rPr>
            <w:rFonts w:ascii="Calibri" w:eastAsia="Calibri" w:hAnsi="Calibri" w:cs="Calibri"/>
            <w:sz w:val="22"/>
            <w:szCs w:val="22"/>
          </w:rPr>
          <w:t xml:space="preserve"> a </w:t>
        </w:r>
        <w:proofErr w:type="spellStart"/>
        <w:r w:rsidR="00C07E75">
          <w:rPr>
            <w:rFonts w:ascii="Calibri" w:eastAsia="Calibri" w:hAnsi="Calibri" w:cs="Calibri"/>
            <w:sz w:val="22"/>
            <w:szCs w:val="22"/>
          </w:rPr>
          <w:t>small</w:t>
        </w:r>
        <w:proofErr w:type="spellEnd"/>
        <w:r w:rsidR="00C07E75">
          <w:rPr>
            <w:rFonts w:ascii="Calibri" w:eastAsia="Calibri" w:hAnsi="Calibri" w:cs="Calibri"/>
            <w:sz w:val="22"/>
            <w:szCs w:val="22"/>
          </w:rPr>
          <w:t xml:space="preserve"> sample </w:t>
        </w:r>
        <w:proofErr w:type="spellStart"/>
        <w:r w:rsidR="00C07E75">
          <w:rPr>
            <w:rFonts w:ascii="Calibri" w:eastAsia="Calibri" w:hAnsi="Calibri" w:cs="Calibri"/>
            <w:sz w:val="22"/>
            <w:szCs w:val="22"/>
          </w:rPr>
          <w:t>of</w:t>
        </w:r>
        <w:proofErr w:type="spellEnd"/>
        <w:r w:rsidR="00C07E75">
          <w:rPr>
            <w:rFonts w:ascii="Calibri" w:eastAsia="Calibri" w:hAnsi="Calibri" w:cs="Calibri"/>
            <w:sz w:val="22"/>
            <w:szCs w:val="22"/>
          </w:rPr>
          <w:t xml:space="preserve"> </w:t>
        </w:r>
        <w:proofErr w:type="spellStart"/>
        <w:r w:rsidR="00C07E75">
          <w:rPr>
            <w:rFonts w:ascii="Calibri" w:eastAsia="Calibri" w:hAnsi="Calibri" w:cs="Calibri"/>
            <w:sz w:val="22"/>
            <w:szCs w:val="22"/>
          </w:rPr>
          <w:t>demonstrators</w:t>
        </w:r>
        <w:proofErr w:type="spellEnd"/>
        <w:r w:rsidR="00C07E75">
          <w:rPr>
            <w:rFonts w:ascii="Calibri" w:eastAsia="Calibri" w:hAnsi="Calibri" w:cs="Calibri"/>
            <w:sz w:val="22"/>
            <w:szCs w:val="22"/>
          </w:rPr>
          <w:t xml:space="preserve">, </w:t>
        </w:r>
        <w:proofErr w:type="spellStart"/>
        <w:r w:rsidR="00C07E75">
          <w:rPr>
            <w:rFonts w:ascii="Calibri" w:eastAsia="Calibri" w:hAnsi="Calibri" w:cs="Calibri"/>
            <w:sz w:val="22"/>
            <w:szCs w:val="22"/>
          </w:rPr>
          <w:t>preventing</w:t>
        </w:r>
        <w:proofErr w:type="spellEnd"/>
        <w:r w:rsidR="00C07E75">
          <w:rPr>
            <w:rFonts w:ascii="Calibri" w:eastAsia="Calibri" w:hAnsi="Calibri" w:cs="Calibri"/>
            <w:sz w:val="22"/>
            <w:szCs w:val="22"/>
          </w:rPr>
          <w:t xml:space="preserve"> </w:t>
        </w:r>
        <w:proofErr w:type="spellStart"/>
        <w:r w:rsidR="00C07E75">
          <w:rPr>
            <w:rFonts w:ascii="Calibri" w:eastAsia="Calibri" w:hAnsi="Calibri" w:cs="Calibri"/>
            <w:sz w:val="22"/>
            <w:szCs w:val="22"/>
          </w:rPr>
          <w:t>them</w:t>
        </w:r>
        <w:proofErr w:type="spellEnd"/>
        <w:r w:rsidR="00C07E75">
          <w:rPr>
            <w:rFonts w:ascii="Calibri" w:eastAsia="Calibri" w:hAnsi="Calibri" w:cs="Calibri"/>
            <w:sz w:val="22"/>
            <w:szCs w:val="22"/>
          </w:rPr>
          <w:t xml:space="preserve"> </w:t>
        </w:r>
        <w:proofErr w:type="spellStart"/>
        <w:r w:rsidR="00C07E75">
          <w:rPr>
            <w:rFonts w:ascii="Calibri" w:eastAsia="Calibri" w:hAnsi="Calibri" w:cs="Calibri"/>
            <w:sz w:val="22"/>
            <w:szCs w:val="22"/>
          </w:rPr>
          <w:t>from</w:t>
        </w:r>
        <w:proofErr w:type="spellEnd"/>
        <w:r w:rsidR="00C07E75">
          <w:rPr>
            <w:rFonts w:ascii="Calibri" w:eastAsia="Calibri" w:hAnsi="Calibri" w:cs="Calibri"/>
            <w:sz w:val="22"/>
            <w:szCs w:val="22"/>
          </w:rPr>
          <w:t xml:space="preserve"> </w:t>
        </w:r>
        <w:proofErr w:type="spellStart"/>
        <w:r w:rsidR="00C07E75">
          <w:rPr>
            <w:rFonts w:ascii="Calibri" w:eastAsia="Calibri" w:hAnsi="Calibri" w:cs="Calibri"/>
            <w:sz w:val="22"/>
            <w:szCs w:val="22"/>
          </w:rPr>
          <w:t>accurately</w:t>
        </w:r>
        <w:proofErr w:type="spellEnd"/>
        <w:r w:rsidR="00C07E75">
          <w:rPr>
            <w:rFonts w:ascii="Calibri" w:eastAsia="Calibri" w:hAnsi="Calibri" w:cs="Calibri"/>
            <w:sz w:val="22"/>
            <w:szCs w:val="22"/>
          </w:rPr>
          <w:t xml:space="preserve"> </w:t>
        </w:r>
        <w:proofErr w:type="spellStart"/>
        <w:r w:rsidR="00C07E75">
          <w:rPr>
            <w:rFonts w:ascii="Calibri" w:eastAsia="Calibri" w:hAnsi="Calibri" w:cs="Calibri"/>
            <w:sz w:val="22"/>
            <w:szCs w:val="22"/>
          </w:rPr>
          <w:t>identifying</w:t>
        </w:r>
        <w:proofErr w:type="spellEnd"/>
        <w:r w:rsidR="00C07E75">
          <w:rPr>
            <w:rFonts w:ascii="Calibri" w:eastAsia="Calibri" w:hAnsi="Calibri" w:cs="Calibri"/>
            <w:sz w:val="22"/>
            <w:szCs w:val="22"/>
          </w:rPr>
          <w:t xml:space="preserve"> </w:t>
        </w:r>
        <w:proofErr w:type="spellStart"/>
        <w:r w:rsidR="00C07E75">
          <w:rPr>
            <w:rFonts w:ascii="Calibri" w:eastAsia="Calibri" w:hAnsi="Calibri" w:cs="Calibri"/>
            <w:sz w:val="22"/>
            <w:szCs w:val="22"/>
          </w:rPr>
          <w:t>the</w:t>
        </w:r>
        <w:proofErr w:type="spellEnd"/>
        <w:r w:rsidR="00C07E75">
          <w:rPr>
            <w:rFonts w:ascii="Calibri" w:eastAsia="Calibri" w:hAnsi="Calibri" w:cs="Calibri"/>
            <w:sz w:val="22"/>
            <w:szCs w:val="22"/>
          </w:rPr>
          <w:t xml:space="preserve"> </w:t>
        </w:r>
        <w:proofErr w:type="spellStart"/>
        <w:r w:rsidR="00C07E75">
          <w:rPr>
            <w:rFonts w:ascii="Calibri" w:eastAsia="Calibri" w:hAnsi="Calibri" w:cs="Calibri"/>
            <w:sz w:val="22"/>
            <w:szCs w:val="22"/>
          </w:rPr>
          <w:t>majority</w:t>
        </w:r>
        <w:proofErr w:type="spellEnd"/>
        <w:r w:rsidR="00C07E75">
          <w:rPr>
            <w:rFonts w:ascii="Calibri" w:eastAsia="Calibri" w:hAnsi="Calibri" w:cs="Calibri"/>
            <w:sz w:val="22"/>
            <w:szCs w:val="22"/>
          </w:rPr>
          <w:t xml:space="preserve"> </w:t>
        </w:r>
        <w:proofErr w:type="spellStart"/>
        <w:r w:rsidR="00C07E75">
          <w:rPr>
            <w:rFonts w:ascii="Calibri" w:eastAsia="Calibri" w:hAnsi="Calibri" w:cs="Calibri"/>
            <w:sz w:val="22"/>
            <w:szCs w:val="22"/>
          </w:rPr>
          <w:t>behaviour</w:t>
        </w:r>
        <w:proofErr w:type="spellEnd"/>
        <w:r w:rsidR="00C07E75">
          <w:rPr>
            <w:rFonts w:ascii="Calibri" w:eastAsia="Calibri" w:hAnsi="Calibri" w:cs="Calibri"/>
            <w:sz w:val="22"/>
            <w:szCs w:val="22"/>
          </w:rPr>
          <w:t>.</w:t>
        </w:r>
        <w:r w:rsidR="00C07E75">
          <w:rPr>
            <w:rFonts w:ascii="Calibri" w:eastAsia="Calibri" w:hAnsi="Calibri" w:cs="Calibri"/>
            <w:color w:val="000000"/>
            <w:sz w:val="22"/>
            <w:szCs w:val="22"/>
          </w:rPr>
          <w:t xml:space="preserve"> </w:t>
        </w:r>
        <w:proofErr w:type="spellStart"/>
        <w:r w:rsidR="00C07E75">
          <w:rPr>
            <w:rFonts w:ascii="Calibri" w:eastAsia="Calibri" w:hAnsi="Calibri" w:cs="Calibri"/>
            <w:sz w:val="22"/>
            <w:szCs w:val="22"/>
          </w:rPr>
          <w:t>Yet</w:t>
        </w:r>
        <w:proofErr w:type="spellEnd"/>
        <w:r w:rsidR="00C07E75">
          <w:rPr>
            <w:rFonts w:ascii="Calibri" w:eastAsia="Calibri" w:hAnsi="Calibri" w:cs="Calibri"/>
            <w:color w:val="000000"/>
            <w:sz w:val="22"/>
            <w:szCs w:val="22"/>
          </w:rPr>
          <w:t xml:space="preserve">, </w:t>
        </w:r>
        <w:proofErr w:type="spellStart"/>
        <w:r w:rsidR="00C07E75">
          <w:rPr>
            <w:rFonts w:ascii="Calibri" w:eastAsia="Calibri" w:hAnsi="Calibri" w:cs="Calibri"/>
            <w:color w:val="000000"/>
            <w:sz w:val="22"/>
            <w:szCs w:val="22"/>
          </w:rPr>
          <w:t>empirical</w:t>
        </w:r>
        <w:proofErr w:type="spellEnd"/>
        <w:r w:rsidR="00C07E75">
          <w:rPr>
            <w:rFonts w:ascii="Calibri" w:eastAsia="Calibri" w:hAnsi="Calibri" w:cs="Calibri"/>
            <w:color w:val="000000"/>
            <w:sz w:val="22"/>
            <w:szCs w:val="22"/>
          </w:rPr>
          <w:t xml:space="preserve"> </w:t>
        </w:r>
        <w:proofErr w:type="spellStart"/>
        <w:r w:rsidR="00C07E75">
          <w:rPr>
            <w:rFonts w:ascii="Calibri" w:eastAsia="Calibri" w:hAnsi="Calibri" w:cs="Calibri"/>
            <w:color w:val="000000"/>
            <w:sz w:val="22"/>
            <w:szCs w:val="22"/>
          </w:rPr>
          <w:t>work</w:t>
        </w:r>
        <w:proofErr w:type="spellEnd"/>
        <w:r w:rsidR="00C07E75">
          <w:rPr>
            <w:rFonts w:ascii="Calibri" w:eastAsia="Calibri" w:hAnsi="Calibri" w:cs="Calibri"/>
            <w:color w:val="000000"/>
            <w:sz w:val="22"/>
            <w:szCs w:val="22"/>
          </w:rPr>
          <w:t xml:space="preserve"> </w:t>
        </w:r>
        <w:proofErr w:type="spellStart"/>
        <w:r w:rsidR="00C07E75">
          <w:rPr>
            <w:rFonts w:ascii="Calibri" w:eastAsia="Calibri" w:hAnsi="Calibri" w:cs="Calibri"/>
            <w:color w:val="000000"/>
            <w:sz w:val="22"/>
            <w:szCs w:val="22"/>
          </w:rPr>
          <w:t>has</w:t>
        </w:r>
        <w:proofErr w:type="spellEnd"/>
        <w:r w:rsidR="00C07E75">
          <w:rPr>
            <w:rFonts w:ascii="Calibri" w:eastAsia="Calibri" w:hAnsi="Calibri" w:cs="Calibri"/>
            <w:color w:val="000000"/>
            <w:sz w:val="22"/>
            <w:szCs w:val="22"/>
          </w:rPr>
          <w:t xml:space="preserve"> </w:t>
        </w:r>
        <w:proofErr w:type="spellStart"/>
        <w:r w:rsidR="00C07E75">
          <w:rPr>
            <w:rFonts w:ascii="Calibri" w:eastAsia="Calibri" w:hAnsi="Calibri" w:cs="Calibri"/>
            <w:color w:val="000000"/>
            <w:sz w:val="22"/>
            <w:szCs w:val="22"/>
          </w:rPr>
          <w:t>shown</w:t>
        </w:r>
        <w:proofErr w:type="spellEnd"/>
        <w:r w:rsidR="00C07E75">
          <w:rPr>
            <w:rFonts w:ascii="Calibri" w:eastAsia="Calibri" w:hAnsi="Calibri" w:cs="Calibri"/>
            <w:color w:val="000000"/>
            <w:sz w:val="22"/>
            <w:szCs w:val="22"/>
          </w:rPr>
          <w:t xml:space="preserve"> </w:t>
        </w:r>
        <w:proofErr w:type="spellStart"/>
        <w:r w:rsidR="00C07E75">
          <w:rPr>
            <w:rFonts w:ascii="Calibri" w:eastAsia="Calibri" w:hAnsi="Calibri" w:cs="Calibri"/>
            <w:color w:val="000000"/>
            <w:sz w:val="22"/>
            <w:szCs w:val="22"/>
          </w:rPr>
          <w:t>that</w:t>
        </w:r>
        <w:proofErr w:type="spellEnd"/>
        <w:r w:rsidR="00C07E75">
          <w:rPr>
            <w:rFonts w:ascii="Calibri" w:eastAsia="Calibri" w:hAnsi="Calibri" w:cs="Calibri"/>
            <w:color w:val="000000"/>
            <w:sz w:val="22"/>
            <w:szCs w:val="22"/>
          </w:rPr>
          <w:t xml:space="preserve"> </w:t>
        </w:r>
        <w:proofErr w:type="spellStart"/>
        <w:r w:rsidR="00C07E75">
          <w:rPr>
            <w:rFonts w:ascii="Calibri" w:eastAsia="Calibri" w:hAnsi="Calibri" w:cs="Calibri"/>
            <w:color w:val="000000"/>
            <w:sz w:val="22"/>
            <w:szCs w:val="22"/>
          </w:rPr>
          <w:t>individuals</w:t>
        </w:r>
        <w:proofErr w:type="spellEnd"/>
        <w:r w:rsidR="00C07E75">
          <w:rPr>
            <w:rFonts w:ascii="Calibri" w:eastAsia="Calibri" w:hAnsi="Calibri" w:cs="Calibri"/>
            <w:color w:val="000000"/>
            <w:sz w:val="22"/>
            <w:szCs w:val="22"/>
          </w:rPr>
          <w:t xml:space="preserve"> </w:t>
        </w:r>
        <w:proofErr w:type="spellStart"/>
        <w:r w:rsidR="00C07E75">
          <w:rPr>
            <w:rFonts w:ascii="Calibri" w:eastAsia="Calibri" w:hAnsi="Calibri" w:cs="Calibri"/>
            <w:color w:val="000000"/>
            <w:sz w:val="22"/>
            <w:szCs w:val="22"/>
          </w:rPr>
          <w:t>can</w:t>
        </w:r>
        <w:proofErr w:type="spellEnd"/>
        <w:r w:rsidR="00C07E75">
          <w:rPr>
            <w:rFonts w:ascii="Calibri" w:eastAsia="Calibri" w:hAnsi="Calibri" w:cs="Calibri"/>
            <w:color w:val="000000"/>
            <w:sz w:val="22"/>
            <w:szCs w:val="22"/>
          </w:rPr>
          <w:t xml:space="preserve"> </w:t>
        </w:r>
        <w:proofErr w:type="spellStart"/>
        <w:r w:rsidR="00C07E75">
          <w:rPr>
            <w:rFonts w:ascii="Calibri" w:eastAsia="Calibri" w:hAnsi="Calibri" w:cs="Calibri"/>
            <w:color w:val="000000"/>
            <w:sz w:val="22"/>
            <w:szCs w:val="22"/>
          </w:rPr>
          <w:t>be</w:t>
        </w:r>
        <w:proofErr w:type="spellEnd"/>
        <w:r w:rsidR="00C07E75">
          <w:rPr>
            <w:rFonts w:ascii="Calibri" w:eastAsia="Calibri" w:hAnsi="Calibri" w:cs="Calibri"/>
            <w:color w:val="000000"/>
            <w:sz w:val="22"/>
            <w:szCs w:val="22"/>
          </w:rPr>
          <w:t xml:space="preserve"> </w:t>
        </w:r>
        <w:proofErr w:type="spellStart"/>
        <w:r w:rsidR="00C07E75">
          <w:rPr>
            <w:rFonts w:ascii="Calibri" w:eastAsia="Calibri" w:hAnsi="Calibri" w:cs="Calibri"/>
            <w:color w:val="000000"/>
            <w:sz w:val="22"/>
            <w:szCs w:val="22"/>
          </w:rPr>
          <w:t>surprisingly</w:t>
        </w:r>
        <w:proofErr w:type="spellEnd"/>
        <w:r w:rsidR="00C07E75">
          <w:rPr>
            <w:rFonts w:ascii="Calibri" w:eastAsia="Calibri" w:hAnsi="Calibri" w:cs="Calibri"/>
            <w:color w:val="000000"/>
            <w:sz w:val="22"/>
            <w:szCs w:val="22"/>
          </w:rPr>
          <w:t xml:space="preserve"> </w:t>
        </w:r>
        <w:proofErr w:type="spellStart"/>
        <w:r w:rsidR="00C07E75">
          <w:rPr>
            <w:rFonts w:ascii="Calibri" w:eastAsia="Calibri" w:hAnsi="Calibri" w:cs="Calibri"/>
            <w:color w:val="000000"/>
            <w:sz w:val="22"/>
            <w:szCs w:val="22"/>
          </w:rPr>
          <w:t>efficient</w:t>
        </w:r>
        <w:proofErr w:type="spellEnd"/>
        <w:r w:rsidR="00C07E75">
          <w:rPr>
            <w:rFonts w:ascii="Calibri" w:eastAsia="Calibri" w:hAnsi="Calibri" w:cs="Calibri"/>
            <w:color w:val="000000"/>
            <w:sz w:val="22"/>
            <w:szCs w:val="22"/>
          </w:rPr>
          <w:t xml:space="preserve"> in </w:t>
        </w:r>
        <w:proofErr w:type="spellStart"/>
        <w:r w:rsidR="00C07E75">
          <w:rPr>
            <w:rFonts w:ascii="Calibri" w:eastAsia="Calibri" w:hAnsi="Calibri" w:cs="Calibri"/>
            <w:color w:val="000000"/>
            <w:sz w:val="22"/>
            <w:szCs w:val="22"/>
          </w:rPr>
          <w:t>detecting</w:t>
        </w:r>
        <w:proofErr w:type="spellEnd"/>
        <w:r w:rsidR="00C07E75">
          <w:rPr>
            <w:rFonts w:ascii="Calibri" w:eastAsia="Calibri" w:hAnsi="Calibri" w:cs="Calibri"/>
            <w:color w:val="000000"/>
            <w:sz w:val="22"/>
            <w:szCs w:val="22"/>
          </w:rPr>
          <w:t xml:space="preserve"> </w:t>
        </w:r>
        <w:proofErr w:type="spellStart"/>
        <w:r w:rsidR="00C07E75">
          <w:rPr>
            <w:rFonts w:ascii="Calibri" w:eastAsia="Calibri" w:hAnsi="Calibri" w:cs="Calibri"/>
            <w:color w:val="000000"/>
            <w:sz w:val="22"/>
            <w:szCs w:val="22"/>
          </w:rPr>
          <w:t>majorities</w:t>
        </w:r>
        <w:proofErr w:type="spellEnd"/>
        <w:r w:rsidR="00C07E75">
          <w:rPr>
            <w:rFonts w:ascii="Calibri" w:eastAsia="Calibri" w:hAnsi="Calibri" w:cs="Calibri"/>
            <w:color w:val="000000"/>
            <w:sz w:val="22"/>
            <w:szCs w:val="22"/>
          </w:rPr>
          <w:t xml:space="preserve"> </w:t>
        </w:r>
        <w:proofErr w:type="spellStart"/>
        <w:r w:rsidR="00C07E75">
          <w:rPr>
            <w:rFonts w:ascii="Calibri" w:eastAsia="Calibri" w:hAnsi="Calibri" w:cs="Calibri"/>
            <w:color w:val="000000"/>
            <w:sz w:val="22"/>
            <w:szCs w:val="22"/>
          </w:rPr>
          <w:t>around</w:t>
        </w:r>
        <w:proofErr w:type="spellEnd"/>
        <w:r w:rsidR="00C07E75">
          <w:rPr>
            <w:rFonts w:ascii="Calibri" w:eastAsia="Calibri" w:hAnsi="Calibri" w:cs="Calibri"/>
            <w:color w:val="000000"/>
            <w:sz w:val="22"/>
            <w:szCs w:val="22"/>
          </w:rPr>
          <w:t xml:space="preserve"> 50%, </w:t>
        </w:r>
        <w:proofErr w:type="spellStart"/>
        <w:r w:rsidR="00C07E75">
          <w:rPr>
            <w:rFonts w:ascii="Calibri" w:eastAsia="Calibri" w:hAnsi="Calibri" w:cs="Calibri"/>
            <w:color w:val="000000"/>
            <w:sz w:val="22"/>
            <w:szCs w:val="22"/>
          </w:rPr>
          <w:t>leading</w:t>
        </w:r>
        <w:proofErr w:type="spellEnd"/>
        <w:r w:rsidR="00C07E75">
          <w:rPr>
            <w:rFonts w:ascii="Calibri" w:eastAsia="Calibri" w:hAnsi="Calibri" w:cs="Calibri"/>
            <w:color w:val="000000"/>
            <w:sz w:val="22"/>
            <w:szCs w:val="22"/>
          </w:rPr>
          <w:t xml:space="preserve"> </w:t>
        </w:r>
        <w:proofErr w:type="spellStart"/>
        <w:r w:rsidR="00C07E75">
          <w:rPr>
            <w:rFonts w:ascii="Calibri" w:eastAsia="Calibri" w:hAnsi="Calibri" w:cs="Calibri"/>
            <w:color w:val="000000"/>
            <w:sz w:val="22"/>
            <w:szCs w:val="22"/>
          </w:rPr>
          <w:t>to</w:t>
        </w:r>
        <w:proofErr w:type="spellEnd"/>
        <w:r w:rsidR="00C07E75">
          <w:rPr>
            <w:rFonts w:ascii="Calibri" w:eastAsia="Calibri" w:hAnsi="Calibri" w:cs="Calibri"/>
            <w:color w:val="000000"/>
            <w:sz w:val="22"/>
            <w:szCs w:val="22"/>
          </w:rPr>
          <w:t xml:space="preserve"> a sharp </w:t>
        </w:r>
        <w:proofErr w:type="spellStart"/>
        <w:r w:rsidR="00C07E75">
          <w:rPr>
            <w:rFonts w:ascii="Calibri" w:eastAsia="Calibri" w:hAnsi="Calibri" w:cs="Calibri"/>
            <w:color w:val="000000"/>
            <w:sz w:val="22"/>
            <w:szCs w:val="22"/>
          </w:rPr>
          <w:t>behavioural</w:t>
        </w:r>
        <w:proofErr w:type="spellEnd"/>
        <w:r w:rsidR="00C07E75">
          <w:rPr>
            <w:rFonts w:ascii="Calibri" w:eastAsia="Calibri" w:hAnsi="Calibri" w:cs="Calibri"/>
            <w:color w:val="000000"/>
            <w:sz w:val="22"/>
            <w:szCs w:val="22"/>
          </w:rPr>
          <w:t xml:space="preserve"> </w:t>
        </w:r>
        <w:proofErr w:type="spellStart"/>
        <w:r w:rsidR="00C07E75">
          <w:rPr>
            <w:rFonts w:ascii="Calibri" w:eastAsia="Calibri" w:hAnsi="Calibri" w:cs="Calibri"/>
            <w:color w:val="000000"/>
            <w:sz w:val="22"/>
            <w:szCs w:val="22"/>
          </w:rPr>
          <w:t>response</w:t>
        </w:r>
        <w:proofErr w:type="spellEnd"/>
        <w:r w:rsidR="00C07E75">
          <w:rPr>
            <w:rFonts w:ascii="Calibri" w:eastAsia="Calibri" w:hAnsi="Calibri" w:cs="Calibri"/>
            <w:color w:val="000000"/>
            <w:sz w:val="22"/>
            <w:szCs w:val="22"/>
          </w:rPr>
          <w:t xml:space="preserve"> </w:t>
        </w:r>
        <w:proofErr w:type="spellStart"/>
        <w:r w:rsidR="00C07E75">
          <w:rPr>
            <w:rFonts w:ascii="Calibri" w:eastAsia="Calibri" w:hAnsi="Calibri" w:cs="Calibri"/>
            <w:color w:val="000000"/>
            <w:sz w:val="22"/>
            <w:szCs w:val="22"/>
          </w:rPr>
          <w:t>to</w:t>
        </w:r>
        <w:proofErr w:type="spellEnd"/>
        <w:r w:rsidR="00C07E75">
          <w:rPr>
            <w:rFonts w:ascii="Calibri" w:eastAsia="Calibri" w:hAnsi="Calibri" w:cs="Calibri"/>
            <w:color w:val="000000"/>
            <w:sz w:val="22"/>
            <w:szCs w:val="22"/>
          </w:rPr>
          <w:t xml:space="preserve"> </w:t>
        </w:r>
        <w:proofErr w:type="spellStart"/>
        <w:r w:rsidR="00C07E75">
          <w:rPr>
            <w:rFonts w:ascii="Calibri" w:eastAsia="Calibri" w:hAnsi="Calibri" w:cs="Calibri"/>
            <w:color w:val="000000"/>
            <w:sz w:val="22"/>
            <w:szCs w:val="22"/>
          </w:rPr>
          <w:t>demonstrator</w:t>
        </w:r>
        <w:proofErr w:type="spellEnd"/>
        <w:r w:rsidR="00C07E75">
          <w:rPr>
            <w:rFonts w:ascii="Calibri" w:eastAsia="Calibri" w:hAnsi="Calibri" w:cs="Calibri"/>
            <w:color w:val="000000"/>
            <w:sz w:val="22"/>
            <w:szCs w:val="22"/>
          </w:rPr>
          <w:t xml:space="preserve"> </w:t>
        </w:r>
        <w:proofErr w:type="spellStart"/>
        <w:r w:rsidR="00C07E75">
          <w:rPr>
            <w:rFonts w:ascii="Calibri" w:eastAsia="Calibri" w:hAnsi="Calibri" w:cs="Calibri"/>
            <w:color w:val="000000"/>
            <w:sz w:val="22"/>
            <w:szCs w:val="22"/>
          </w:rPr>
          <w:t>frequencies</w:t>
        </w:r>
        <w:proofErr w:type="spellEnd"/>
        <w:r w:rsidR="00C07E75">
          <w:rPr>
            <w:rFonts w:ascii="Calibri" w:eastAsia="Calibri" w:hAnsi="Calibri" w:cs="Calibri"/>
            <w:color w:val="000000"/>
            <w:sz w:val="22"/>
            <w:szCs w:val="22"/>
          </w:rPr>
          <w:t xml:space="preserve"> </w:t>
        </w:r>
        <w:proofErr w:type="spellStart"/>
        <w:r w:rsidR="00C07E75">
          <w:rPr>
            <w:rFonts w:ascii="Calibri" w:eastAsia="Calibri" w:hAnsi="Calibri" w:cs="Calibri"/>
            <w:color w:val="000000"/>
            <w:sz w:val="22"/>
            <w:szCs w:val="22"/>
          </w:rPr>
          <w:t>that</w:t>
        </w:r>
        <w:proofErr w:type="spellEnd"/>
        <w:r w:rsidR="00C07E75">
          <w:rPr>
            <w:rFonts w:ascii="Calibri" w:eastAsia="Calibri" w:hAnsi="Calibri" w:cs="Calibri"/>
            <w:color w:val="000000"/>
            <w:sz w:val="22"/>
            <w:szCs w:val="22"/>
          </w:rPr>
          <w:t xml:space="preserve"> </w:t>
        </w:r>
        <w:proofErr w:type="spellStart"/>
        <w:r w:rsidR="00C07E75">
          <w:rPr>
            <w:rFonts w:ascii="Calibri" w:eastAsia="Calibri" w:hAnsi="Calibri" w:cs="Calibri"/>
            <w:color w:val="000000"/>
            <w:sz w:val="22"/>
            <w:szCs w:val="22"/>
          </w:rPr>
          <w:t>can</w:t>
        </w:r>
        <w:proofErr w:type="spellEnd"/>
        <w:r w:rsidR="00C07E75">
          <w:rPr>
            <w:rFonts w:ascii="Calibri" w:eastAsia="Calibri" w:hAnsi="Calibri" w:cs="Calibri"/>
            <w:color w:val="000000"/>
            <w:sz w:val="22"/>
            <w:szCs w:val="22"/>
          </w:rPr>
          <w:t xml:space="preserve"> </w:t>
        </w:r>
        <w:proofErr w:type="spellStart"/>
        <w:r w:rsidR="00C07E75">
          <w:rPr>
            <w:rFonts w:ascii="Calibri" w:eastAsia="Calibri" w:hAnsi="Calibri" w:cs="Calibri"/>
            <w:color w:val="000000"/>
            <w:sz w:val="22"/>
            <w:szCs w:val="22"/>
          </w:rPr>
          <w:t>look</w:t>
        </w:r>
        <w:proofErr w:type="spellEnd"/>
        <w:r w:rsidR="00C07E75">
          <w:rPr>
            <w:rFonts w:ascii="Calibri" w:eastAsia="Calibri" w:hAnsi="Calibri" w:cs="Calibri"/>
            <w:color w:val="000000"/>
            <w:sz w:val="22"/>
            <w:szCs w:val="22"/>
          </w:rPr>
          <w:t xml:space="preserve"> </w:t>
        </w:r>
        <w:proofErr w:type="spellStart"/>
        <w:r w:rsidR="00C07E75">
          <w:rPr>
            <w:rFonts w:ascii="Calibri" w:eastAsia="Calibri" w:hAnsi="Calibri" w:cs="Calibri"/>
            <w:color w:val="000000"/>
            <w:sz w:val="22"/>
            <w:szCs w:val="22"/>
          </w:rPr>
          <w:t>more</w:t>
        </w:r>
        <w:proofErr w:type="spellEnd"/>
        <w:r w:rsidR="00C07E75">
          <w:rPr>
            <w:rFonts w:ascii="Calibri" w:eastAsia="Calibri" w:hAnsi="Calibri" w:cs="Calibri"/>
            <w:color w:val="000000"/>
            <w:sz w:val="22"/>
            <w:szCs w:val="22"/>
          </w:rPr>
          <w:t xml:space="preserve"> like a </w:t>
        </w:r>
        <w:proofErr w:type="spellStart"/>
        <w:r w:rsidR="00C07E75">
          <w:rPr>
            <w:rFonts w:ascii="Calibri" w:eastAsia="Calibri" w:hAnsi="Calibri" w:cs="Calibri"/>
            <w:color w:val="000000"/>
            <w:sz w:val="22"/>
            <w:szCs w:val="22"/>
          </w:rPr>
          <w:t>step</w:t>
        </w:r>
        <w:proofErr w:type="spellEnd"/>
        <w:r w:rsidR="00C07E75">
          <w:rPr>
            <w:rFonts w:ascii="Calibri" w:eastAsia="Calibri" w:hAnsi="Calibri" w:cs="Calibri"/>
            <w:color w:val="000000"/>
            <w:sz w:val="22"/>
            <w:szCs w:val="22"/>
          </w:rPr>
          <w:t xml:space="preserve"> </w:t>
        </w:r>
        <w:proofErr w:type="spellStart"/>
        <w:r w:rsidR="00C07E75">
          <w:rPr>
            <w:rFonts w:ascii="Calibri" w:eastAsia="Calibri" w:hAnsi="Calibri" w:cs="Calibri"/>
            <w:color w:val="000000"/>
            <w:sz w:val="22"/>
            <w:szCs w:val="22"/>
          </w:rPr>
          <w:t>function</w:t>
        </w:r>
        <w:proofErr w:type="spellEnd"/>
        <w:r w:rsidR="00C07E75">
          <w:rPr>
            <w:rFonts w:ascii="Calibri" w:eastAsia="Calibri" w:hAnsi="Calibri" w:cs="Calibri"/>
            <w:color w:val="000000"/>
            <w:sz w:val="22"/>
            <w:szCs w:val="22"/>
          </w:rPr>
          <w:t xml:space="preserve"> </w:t>
        </w:r>
        <w:proofErr w:type="spellStart"/>
        <w:r w:rsidR="00C07E75">
          <w:rPr>
            <w:rFonts w:ascii="Calibri" w:eastAsia="Calibri" w:hAnsi="Calibri" w:cs="Calibri"/>
            <w:color w:val="000000"/>
            <w:sz w:val="22"/>
            <w:szCs w:val="22"/>
          </w:rPr>
          <w:t>than</w:t>
        </w:r>
        <w:proofErr w:type="spellEnd"/>
        <w:r w:rsidR="00C07E75">
          <w:rPr>
            <w:rFonts w:ascii="Calibri" w:eastAsia="Calibri" w:hAnsi="Calibri" w:cs="Calibri"/>
            <w:color w:val="000000"/>
            <w:sz w:val="22"/>
            <w:szCs w:val="22"/>
          </w:rPr>
          <w:t xml:space="preserve"> a mild </w:t>
        </w:r>
        <w:proofErr w:type="spellStart"/>
        <w:r w:rsidR="00C07E75">
          <w:rPr>
            <w:rFonts w:ascii="Calibri" w:eastAsia="Calibri" w:hAnsi="Calibri" w:cs="Calibri"/>
            <w:color w:val="000000"/>
            <w:sz w:val="22"/>
            <w:szCs w:val="22"/>
          </w:rPr>
          <w:t>sigmoid</w:t>
        </w:r>
        <w:proofErr w:type="spellEnd"/>
        <w:r w:rsidR="00C07E75">
          <w:rPr>
            <w:rFonts w:ascii="Calibri" w:eastAsia="Calibri" w:hAnsi="Calibri" w:cs="Calibri"/>
            <w:color w:val="000000"/>
            <w:sz w:val="22"/>
            <w:szCs w:val="22"/>
          </w:rPr>
          <w:t xml:space="preserve"> </w:t>
        </w:r>
        <w:proofErr w:type="spellStart"/>
        <w:r w:rsidR="00C07E75">
          <w:rPr>
            <w:rFonts w:ascii="Calibri" w:eastAsia="Calibri" w:hAnsi="Calibri" w:cs="Calibri"/>
            <w:color w:val="000000"/>
            <w:sz w:val="22"/>
            <w:szCs w:val="22"/>
          </w:rPr>
          <w:t>curve</w:t>
        </w:r>
        <w:proofErr w:type="spellEnd"/>
        <w:r w:rsidR="00C07E75">
          <w:rPr>
            <w:rFonts w:ascii="Calibri" w:eastAsia="Calibri" w:hAnsi="Calibri" w:cs="Calibri"/>
            <w:color w:val="000000"/>
            <w:sz w:val="22"/>
            <w:szCs w:val="22"/>
          </w:rPr>
          <w:t xml:space="preserve"> (</w:t>
        </w:r>
        <w:proofErr w:type="spellStart"/>
        <w:r w:rsidR="00C07E75">
          <w:rPr>
            <w:rFonts w:ascii="Calibri" w:eastAsia="Calibri" w:hAnsi="Calibri" w:cs="Calibri"/>
            <w:color w:val="000000"/>
            <w:sz w:val="22"/>
            <w:szCs w:val="22"/>
          </w:rPr>
          <w:t>Aplin</w:t>
        </w:r>
        <w:proofErr w:type="spellEnd"/>
        <w:r w:rsidR="00C07E75">
          <w:rPr>
            <w:rFonts w:ascii="Calibri" w:eastAsia="Calibri" w:hAnsi="Calibri" w:cs="Calibri"/>
            <w:color w:val="000000"/>
            <w:sz w:val="22"/>
            <w:szCs w:val="22"/>
          </w:rPr>
          <w:t xml:space="preserve"> </w:t>
        </w:r>
        <w:r w:rsidR="00C07E75">
          <w:rPr>
            <w:rFonts w:ascii="Calibri" w:eastAsia="Calibri" w:hAnsi="Calibri" w:cs="Calibri"/>
            <w:i/>
            <w:color w:val="000000"/>
            <w:sz w:val="22"/>
            <w:szCs w:val="22"/>
          </w:rPr>
          <w:t>et al</w:t>
        </w:r>
        <w:r w:rsidR="00C07E75">
          <w:rPr>
            <w:rFonts w:ascii="Calibri" w:eastAsia="Calibri" w:hAnsi="Calibri" w:cs="Calibri"/>
            <w:color w:val="000000"/>
            <w:sz w:val="22"/>
            <w:szCs w:val="22"/>
          </w:rPr>
          <w:t xml:space="preserve">., 2017; </w:t>
        </w:r>
        <w:proofErr w:type="spellStart"/>
        <w:r w:rsidR="00C07E75">
          <w:rPr>
            <w:rFonts w:ascii="Calibri" w:eastAsia="Calibri" w:hAnsi="Calibri" w:cs="Calibri"/>
            <w:color w:val="000000"/>
            <w:sz w:val="22"/>
            <w:szCs w:val="22"/>
          </w:rPr>
          <w:t>Danchin</w:t>
        </w:r>
        <w:proofErr w:type="spellEnd"/>
        <w:r w:rsidR="00C07E75">
          <w:rPr>
            <w:rFonts w:ascii="Calibri" w:eastAsia="Calibri" w:hAnsi="Calibri" w:cs="Calibri"/>
            <w:color w:val="000000"/>
            <w:sz w:val="22"/>
            <w:szCs w:val="22"/>
          </w:rPr>
          <w:t xml:space="preserve"> </w:t>
        </w:r>
        <w:r w:rsidR="00C07E75">
          <w:rPr>
            <w:rFonts w:ascii="Calibri" w:eastAsia="Calibri" w:hAnsi="Calibri" w:cs="Calibri"/>
            <w:i/>
            <w:color w:val="000000"/>
            <w:sz w:val="22"/>
            <w:szCs w:val="22"/>
          </w:rPr>
          <w:t>et al</w:t>
        </w:r>
        <w:r w:rsidR="00C07E75">
          <w:rPr>
            <w:rFonts w:ascii="Calibri" w:eastAsia="Calibri" w:hAnsi="Calibri" w:cs="Calibri"/>
            <w:color w:val="000000"/>
            <w:sz w:val="22"/>
            <w:szCs w:val="22"/>
          </w:rPr>
          <w:t xml:space="preserve">., 2018). </w:t>
        </w:r>
        <w:r w:rsidR="00C07E75">
          <w:rPr>
            <w:rFonts w:ascii="Calibri" w:eastAsia="Calibri" w:hAnsi="Calibri" w:cs="Calibri"/>
            <w:sz w:val="22"/>
            <w:szCs w:val="22"/>
          </w:rPr>
          <w:t xml:space="preserve">Boyd &amp; </w:t>
        </w:r>
        <w:proofErr w:type="spellStart"/>
        <w:r w:rsidR="00C07E75">
          <w:rPr>
            <w:rFonts w:ascii="Calibri" w:eastAsia="Calibri" w:hAnsi="Calibri" w:cs="Calibri"/>
            <w:sz w:val="22"/>
            <w:szCs w:val="22"/>
          </w:rPr>
          <w:t>Richerson’s</w:t>
        </w:r>
        <w:proofErr w:type="spellEnd"/>
        <w:r w:rsidR="00C07E75">
          <w:rPr>
            <w:rFonts w:ascii="Calibri" w:eastAsia="Calibri" w:hAnsi="Calibri" w:cs="Calibri"/>
            <w:sz w:val="22"/>
            <w:szCs w:val="22"/>
          </w:rPr>
          <w:t xml:space="preserve"> </w:t>
        </w:r>
        <w:proofErr w:type="spellStart"/>
        <w:r w:rsidR="00C07E75">
          <w:rPr>
            <w:rFonts w:ascii="Calibri" w:eastAsia="Calibri" w:hAnsi="Calibri" w:cs="Calibri"/>
            <w:sz w:val="22"/>
            <w:szCs w:val="22"/>
          </w:rPr>
          <w:t>framework</w:t>
        </w:r>
        <w:proofErr w:type="spellEnd"/>
        <w:r w:rsidR="00C07E75">
          <w:rPr>
            <w:rFonts w:ascii="Calibri" w:eastAsia="Calibri" w:hAnsi="Calibri" w:cs="Calibri"/>
            <w:sz w:val="22"/>
            <w:szCs w:val="22"/>
          </w:rPr>
          <w:t xml:space="preserve"> </w:t>
        </w:r>
        <w:proofErr w:type="spellStart"/>
        <w:r w:rsidR="00C07E75">
          <w:rPr>
            <w:rFonts w:ascii="Calibri" w:eastAsia="Calibri" w:hAnsi="Calibri" w:cs="Calibri"/>
            <w:sz w:val="22"/>
            <w:szCs w:val="22"/>
          </w:rPr>
          <w:t>could</w:t>
        </w:r>
        <w:proofErr w:type="spellEnd"/>
        <w:r w:rsidR="00C07E75">
          <w:rPr>
            <w:rFonts w:ascii="Calibri" w:eastAsia="Calibri" w:hAnsi="Calibri" w:cs="Calibri"/>
            <w:sz w:val="22"/>
            <w:szCs w:val="22"/>
          </w:rPr>
          <w:t xml:space="preserve"> in </w:t>
        </w:r>
        <w:proofErr w:type="spellStart"/>
        <w:r w:rsidR="00C07E75">
          <w:rPr>
            <w:rFonts w:ascii="Calibri" w:eastAsia="Calibri" w:hAnsi="Calibri" w:cs="Calibri"/>
            <w:sz w:val="22"/>
            <w:szCs w:val="22"/>
          </w:rPr>
          <w:t>theory</w:t>
        </w:r>
        <w:proofErr w:type="spellEnd"/>
        <w:r w:rsidR="00C07E75">
          <w:rPr>
            <w:rFonts w:ascii="Calibri" w:eastAsia="Calibri" w:hAnsi="Calibri" w:cs="Calibri"/>
            <w:sz w:val="22"/>
            <w:szCs w:val="22"/>
          </w:rPr>
          <w:t xml:space="preserve"> </w:t>
        </w:r>
        <w:proofErr w:type="spellStart"/>
        <w:r w:rsidR="00C07E75">
          <w:rPr>
            <w:rFonts w:ascii="Calibri" w:eastAsia="Calibri" w:hAnsi="Calibri" w:cs="Calibri"/>
            <w:sz w:val="22"/>
            <w:szCs w:val="22"/>
          </w:rPr>
          <w:t>be</w:t>
        </w:r>
        <w:proofErr w:type="spellEnd"/>
        <w:r w:rsidR="00C07E75">
          <w:rPr>
            <w:rFonts w:ascii="Calibri" w:eastAsia="Calibri" w:hAnsi="Calibri" w:cs="Calibri"/>
            <w:sz w:val="22"/>
            <w:szCs w:val="22"/>
          </w:rPr>
          <w:t xml:space="preserve"> </w:t>
        </w:r>
        <w:proofErr w:type="spellStart"/>
        <w:r w:rsidR="00C07E75">
          <w:rPr>
            <w:rFonts w:ascii="Calibri" w:eastAsia="Calibri" w:hAnsi="Calibri" w:cs="Calibri"/>
            <w:sz w:val="22"/>
            <w:szCs w:val="22"/>
          </w:rPr>
          <w:t>extended</w:t>
        </w:r>
        <w:proofErr w:type="spellEnd"/>
        <w:r w:rsidR="00C07E75">
          <w:rPr>
            <w:rFonts w:ascii="Calibri" w:eastAsia="Calibri" w:hAnsi="Calibri" w:cs="Calibri"/>
            <w:sz w:val="22"/>
            <w:szCs w:val="22"/>
          </w:rPr>
          <w:t xml:space="preserve"> </w:t>
        </w:r>
        <w:proofErr w:type="spellStart"/>
        <w:r w:rsidR="00C07E75">
          <w:rPr>
            <w:rFonts w:ascii="Calibri" w:eastAsia="Calibri" w:hAnsi="Calibri" w:cs="Calibri"/>
            <w:sz w:val="22"/>
            <w:szCs w:val="22"/>
          </w:rPr>
          <w:t>to</w:t>
        </w:r>
        <w:proofErr w:type="spellEnd"/>
        <w:r w:rsidR="00C07E75">
          <w:rPr>
            <w:rFonts w:ascii="Calibri" w:eastAsia="Calibri" w:hAnsi="Calibri" w:cs="Calibri"/>
            <w:sz w:val="22"/>
            <w:szCs w:val="22"/>
          </w:rPr>
          <w:t xml:space="preserve"> </w:t>
        </w:r>
        <w:proofErr w:type="spellStart"/>
        <w:r w:rsidR="00C07E75">
          <w:rPr>
            <w:rFonts w:ascii="Calibri" w:eastAsia="Calibri" w:hAnsi="Calibri" w:cs="Calibri"/>
            <w:sz w:val="22"/>
            <w:szCs w:val="22"/>
          </w:rPr>
          <w:t>account</w:t>
        </w:r>
        <w:proofErr w:type="spellEnd"/>
        <w:r w:rsidR="00C07E75">
          <w:rPr>
            <w:rFonts w:ascii="Calibri" w:eastAsia="Calibri" w:hAnsi="Calibri" w:cs="Calibri"/>
            <w:sz w:val="22"/>
            <w:szCs w:val="22"/>
          </w:rPr>
          <w:t xml:space="preserve"> </w:t>
        </w:r>
        <w:proofErr w:type="spellStart"/>
        <w:r w:rsidR="00C07E75">
          <w:rPr>
            <w:rFonts w:ascii="Calibri" w:eastAsia="Calibri" w:hAnsi="Calibri" w:cs="Calibri"/>
            <w:sz w:val="22"/>
            <w:szCs w:val="22"/>
          </w:rPr>
          <w:t>for</w:t>
        </w:r>
        <w:proofErr w:type="spellEnd"/>
        <w:r w:rsidR="00C07E75">
          <w:rPr>
            <w:rFonts w:ascii="Calibri" w:eastAsia="Calibri" w:hAnsi="Calibri" w:cs="Calibri"/>
            <w:sz w:val="22"/>
            <w:szCs w:val="22"/>
          </w:rPr>
          <w:t xml:space="preserve"> </w:t>
        </w:r>
        <w:proofErr w:type="spellStart"/>
        <w:r w:rsidR="00C07E75">
          <w:rPr>
            <w:rFonts w:ascii="Calibri" w:eastAsia="Calibri" w:hAnsi="Calibri" w:cs="Calibri"/>
            <w:sz w:val="22"/>
            <w:szCs w:val="22"/>
          </w:rPr>
          <w:t>this</w:t>
        </w:r>
        <w:proofErr w:type="spellEnd"/>
        <w:r w:rsidR="00C07E75">
          <w:rPr>
            <w:rFonts w:ascii="Calibri" w:eastAsia="Calibri" w:hAnsi="Calibri" w:cs="Calibri"/>
            <w:sz w:val="22"/>
            <w:szCs w:val="22"/>
          </w:rPr>
          <w:t xml:space="preserve">, but </w:t>
        </w:r>
        <w:proofErr w:type="spellStart"/>
        <w:r w:rsidR="00C07E75">
          <w:rPr>
            <w:rFonts w:ascii="Calibri" w:eastAsia="Calibri" w:hAnsi="Calibri" w:cs="Calibri"/>
            <w:sz w:val="22"/>
            <w:szCs w:val="22"/>
          </w:rPr>
          <w:t>it</w:t>
        </w:r>
        <w:proofErr w:type="spellEnd"/>
        <w:r w:rsidR="00C07E75">
          <w:rPr>
            <w:rFonts w:ascii="Calibri" w:eastAsia="Calibri" w:hAnsi="Calibri" w:cs="Calibri"/>
            <w:sz w:val="22"/>
            <w:szCs w:val="22"/>
          </w:rPr>
          <w:t xml:space="preserve"> </w:t>
        </w:r>
        <w:proofErr w:type="spellStart"/>
        <w:r w:rsidR="00C07E75">
          <w:rPr>
            <w:rFonts w:ascii="Calibri" w:eastAsia="Calibri" w:hAnsi="Calibri" w:cs="Calibri"/>
            <w:sz w:val="22"/>
            <w:szCs w:val="22"/>
          </w:rPr>
          <w:t>quickly</w:t>
        </w:r>
        <w:proofErr w:type="spellEnd"/>
        <w:r w:rsidR="00C07E75">
          <w:rPr>
            <w:rFonts w:ascii="Calibri" w:eastAsia="Calibri" w:hAnsi="Calibri" w:cs="Calibri"/>
            <w:sz w:val="22"/>
            <w:szCs w:val="22"/>
          </w:rPr>
          <w:t xml:space="preserve"> </w:t>
        </w:r>
        <w:proofErr w:type="spellStart"/>
        <w:r w:rsidR="00C07E75">
          <w:rPr>
            <w:rFonts w:ascii="Calibri" w:eastAsia="Calibri" w:hAnsi="Calibri" w:cs="Calibri"/>
            <w:sz w:val="22"/>
            <w:szCs w:val="22"/>
          </w:rPr>
          <w:t>becomes</w:t>
        </w:r>
        <w:proofErr w:type="spellEnd"/>
        <w:r w:rsidR="00C07E75">
          <w:rPr>
            <w:rFonts w:ascii="Calibri" w:eastAsia="Calibri" w:hAnsi="Calibri" w:cs="Calibri"/>
            <w:sz w:val="22"/>
            <w:szCs w:val="22"/>
          </w:rPr>
          <w:t xml:space="preserve"> </w:t>
        </w:r>
        <w:proofErr w:type="spellStart"/>
        <w:r w:rsidR="00C07E75">
          <w:rPr>
            <w:rFonts w:ascii="Calibri" w:eastAsia="Calibri" w:hAnsi="Calibri" w:cs="Calibri"/>
            <w:sz w:val="22"/>
            <w:szCs w:val="22"/>
          </w:rPr>
          <w:t>analytically</w:t>
        </w:r>
        <w:proofErr w:type="spellEnd"/>
        <w:r w:rsidR="00C07E75">
          <w:rPr>
            <w:rFonts w:ascii="Calibri" w:eastAsia="Calibri" w:hAnsi="Calibri" w:cs="Calibri"/>
            <w:sz w:val="22"/>
            <w:szCs w:val="22"/>
          </w:rPr>
          <w:t xml:space="preserve"> </w:t>
        </w:r>
        <w:proofErr w:type="spellStart"/>
        <w:r w:rsidR="00C07E75">
          <w:rPr>
            <w:rFonts w:ascii="Calibri" w:eastAsia="Calibri" w:hAnsi="Calibri" w:cs="Calibri"/>
            <w:sz w:val="22"/>
            <w:szCs w:val="22"/>
          </w:rPr>
          <w:t>untractable</w:t>
        </w:r>
        <w:proofErr w:type="spellEnd"/>
        <w:r w:rsidR="00C07E75">
          <w:rPr>
            <w:rFonts w:ascii="Calibri" w:eastAsia="Calibri" w:hAnsi="Calibri" w:cs="Calibri"/>
            <w:sz w:val="22"/>
            <w:szCs w:val="22"/>
          </w:rPr>
          <w:t xml:space="preserve"> </w:t>
        </w:r>
        <w:proofErr w:type="spellStart"/>
        <w:r w:rsidR="00C07E75">
          <w:rPr>
            <w:rFonts w:ascii="Calibri" w:eastAsia="Calibri" w:hAnsi="Calibri" w:cs="Calibri"/>
            <w:sz w:val="22"/>
            <w:szCs w:val="22"/>
          </w:rPr>
          <w:t>when</w:t>
        </w:r>
        <w:proofErr w:type="spellEnd"/>
        <w:r w:rsidR="00C07E75">
          <w:rPr>
            <w:rFonts w:ascii="Calibri" w:eastAsia="Calibri" w:hAnsi="Calibri" w:cs="Calibri"/>
            <w:sz w:val="22"/>
            <w:szCs w:val="22"/>
          </w:rPr>
          <w:t xml:space="preserve"> </w:t>
        </w:r>
        <w:proofErr w:type="spellStart"/>
        <w:r w:rsidR="00C07E75">
          <w:rPr>
            <w:rFonts w:ascii="Calibri" w:eastAsia="Calibri" w:hAnsi="Calibri" w:cs="Calibri"/>
            <w:sz w:val="22"/>
            <w:szCs w:val="22"/>
          </w:rPr>
          <w:t>the</w:t>
        </w:r>
        <w:proofErr w:type="spellEnd"/>
        <w:r w:rsidR="00C07E75">
          <w:rPr>
            <w:rFonts w:ascii="Calibri" w:eastAsia="Calibri" w:hAnsi="Calibri" w:cs="Calibri"/>
            <w:sz w:val="22"/>
            <w:szCs w:val="22"/>
          </w:rPr>
          <w:t xml:space="preserve"> </w:t>
        </w:r>
        <w:proofErr w:type="spellStart"/>
        <w:r w:rsidR="00C07E75">
          <w:rPr>
            <w:rFonts w:ascii="Calibri" w:eastAsia="Calibri" w:hAnsi="Calibri" w:cs="Calibri"/>
            <w:sz w:val="22"/>
            <w:szCs w:val="22"/>
          </w:rPr>
          <w:t>number</w:t>
        </w:r>
        <w:proofErr w:type="spellEnd"/>
        <w:r w:rsidR="00C07E75">
          <w:rPr>
            <w:rFonts w:ascii="Calibri" w:eastAsia="Calibri" w:hAnsi="Calibri" w:cs="Calibri"/>
            <w:sz w:val="22"/>
            <w:szCs w:val="22"/>
          </w:rPr>
          <w:t xml:space="preserve"> </w:t>
        </w:r>
        <w:proofErr w:type="spellStart"/>
        <w:r w:rsidR="00C07E75">
          <w:rPr>
            <w:rFonts w:ascii="Calibri" w:eastAsia="Calibri" w:hAnsi="Calibri" w:cs="Calibri"/>
            <w:sz w:val="22"/>
            <w:szCs w:val="22"/>
          </w:rPr>
          <w:t>of</w:t>
        </w:r>
        <w:proofErr w:type="spellEnd"/>
        <w:r w:rsidR="00C07E75">
          <w:rPr>
            <w:rFonts w:ascii="Calibri" w:eastAsia="Calibri" w:hAnsi="Calibri" w:cs="Calibri"/>
            <w:sz w:val="22"/>
            <w:szCs w:val="22"/>
          </w:rPr>
          <w:t xml:space="preserve"> </w:t>
        </w:r>
        <w:proofErr w:type="spellStart"/>
        <w:r w:rsidR="00C07E75">
          <w:rPr>
            <w:rFonts w:ascii="Calibri" w:eastAsia="Calibri" w:hAnsi="Calibri" w:cs="Calibri"/>
            <w:sz w:val="22"/>
            <w:szCs w:val="22"/>
          </w:rPr>
          <w:t>demonstrators</w:t>
        </w:r>
        <w:proofErr w:type="spellEnd"/>
        <w:r w:rsidR="00C07E75">
          <w:rPr>
            <w:rFonts w:ascii="Calibri" w:eastAsia="Calibri" w:hAnsi="Calibri" w:cs="Calibri"/>
            <w:sz w:val="22"/>
            <w:szCs w:val="22"/>
          </w:rPr>
          <w:t xml:space="preserve"> </w:t>
        </w:r>
        <w:proofErr w:type="spellStart"/>
        <w:r w:rsidR="00C07E75">
          <w:rPr>
            <w:rFonts w:ascii="Calibri" w:eastAsia="Calibri" w:hAnsi="Calibri" w:cs="Calibri"/>
            <w:sz w:val="22"/>
            <w:szCs w:val="22"/>
          </w:rPr>
          <w:t>or</w:t>
        </w:r>
        <w:proofErr w:type="spellEnd"/>
        <w:r w:rsidR="00C07E75">
          <w:rPr>
            <w:rFonts w:ascii="Calibri" w:eastAsia="Calibri" w:hAnsi="Calibri" w:cs="Calibri"/>
            <w:sz w:val="22"/>
            <w:szCs w:val="22"/>
          </w:rPr>
          <w:t xml:space="preserve"> </w:t>
        </w:r>
        <w:proofErr w:type="spellStart"/>
        <w:r w:rsidR="00C07E75">
          <w:rPr>
            <w:rFonts w:ascii="Calibri" w:eastAsia="Calibri" w:hAnsi="Calibri" w:cs="Calibri"/>
            <w:sz w:val="22"/>
            <w:szCs w:val="22"/>
          </w:rPr>
          <w:t>traits</w:t>
        </w:r>
        <w:proofErr w:type="spellEnd"/>
        <w:r w:rsidR="00C07E75">
          <w:rPr>
            <w:rFonts w:ascii="Calibri" w:eastAsia="Calibri" w:hAnsi="Calibri" w:cs="Calibri"/>
            <w:sz w:val="22"/>
            <w:szCs w:val="22"/>
          </w:rPr>
          <w:t xml:space="preserve"> </w:t>
        </w:r>
        <w:proofErr w:type="spellStart"/>
        <w:r w:rsidR="00C07E75">
          <w:rPr>
            <w:rFonts w:ascii="Calibri" w:eastAsia="Calibri" w:hAnsi="Calibri" w:cs="Calibri"/>
            <w:sz w:val="22"/>
            <w:szCs w:val="22"/>
          </w:rPr>
          <w:t>becomes</w:t>
        </w:r>
        <w:proofErr w:type="spellEnd"/>
        <w:r w:rsidR="00C07E75">
          <w:rPr>
            <w:rFonts w:ascii="Calibri" w:eastAsia="Calibri" w:hAnsi="Calibri" w:cs="Calibri"/>
            <w:sz w:val="22"/>
            <w:szCs w:val="22"/>
          </w:rPr>
          <w:t xml:space="preserve"> large. </w:t>
        </w:r>
        <w:proofErr w:type="spellStart"/>
        <w:r w:rsidR="00C07E75">
          <w:rPr>
            <w:rFonts w:ascii="Calibri" w:eastAsia="Calibri" w:hAnsi="Calibri" w:cs="Calibri"/>
            <w:sz w:val="22"/>
            <w:szCs w:val="22"/>
          </w:rPr>
          <w:t>Therefore</w:t>
        </w:r>
        <w:proofErr w:type="spellEnd"/>
        <w:r w:rsidR="00C07E75">
          <w:rPr>
            <w:rFonts w:ascii="Calibri" w:eastAsia="Calibri" w:hAnsi="Calibri" w:cs="Calibri"/>
            <w:sz w:val="22"/>
            <w:szCs w:val="22"/>
          </w:rPr>
          <w:t xml:space="preserve">, </w:t>
        </w:r>
        <w:proofErr w:type="spellStart"/>
        <w:r w:rsidR="00C07E75">
          <w:rPr>
            <w:rFonts w:ascii="Calibri" w:eastAsia="Calibri" w:hAnsi="Calibri" w:cs="Calibri"/>
            <w:sz w:val="22"/>
            <w:szCs w:val="22"/>
          </w:rPr>
          <w:t>d</w:t>
        </w:r>
        <w:r w:rsidR="00C07E75">
          <w:rPr>
            <w:rFonts w:ascii="Calibri" w:eastAsia="Calibri" w:hAnsi="Calibri" w:cs="Calibri"/>
            <w:color w:val="000000"/>
            <w:sz w:val="22"/>
            <w:szCs w:val="22"/>
          </w:rPr>
          <w:t>oes</w:t>
        </w:r>
        <w:proofErr w:type="spellEnd"/>
        <w:r w:rsidR="00C07E75">
          <w:rPr>
            <w:rFonts w:ascii="Calibri" w:eastAsia="Calibri" w:hAnsi="Calibri" w:cs="Calibri"/>
            <w:color w:val="000000"/>
            <w:sz w:val="22"/>
            <w:szCs w:val="22"/>
          </w:rPr>
          <w:t xml:space="preserve"> a simple </w:t>
        </w:r>
        <w:proofErr w:type="spellStart"/>
        <w:r w:rsidR="00C07E75">
          <w:rPr>
            <w:rFonts w:ascii="Calibri" w:eastAsia="Calibri" w:hAnsi="Calibri" w:cs="Calibri"/>
            <w:color w:val="000000"/>
            <w:sz w:val="22"/>
            <w:szCs w:val="22"/>
          </w:rPr>
          <w:t>model</w:t>
        </w:r>
        <w:proofErr w:type="spellEnd"/>
        <w:r w:rsidR="00C07E75">
          <w:rPr>
            <w:rFonts w:ascii="Calibri" w:eastAsia="Calibri" w:hAnsi="Calibri" w:cs="Calibri"/>
            <w:color w:val="000000"/>
            <w:sz w:val="22"/>
            <w:szCs w:val="22"/>
          </w:rPr>
          <w:t xml:space="preserve"> </w:t>
        </w:r>
        <w:proofErr w:type="spellStart"/>
        <w:r w:rsidR="00C07E75">
          <w:rPr>
            <w:rFonts w:ascii="Calibri" w:eastAsia="Calibri" w:hAnsi="Calibri" w:cs="Calibri"/>
            <w:color w:val="000000"/>
            <w:sz w:val="22"/>
            <w:szCs w:val="22"/>
          </w:rPr>
          <w:t>exist</w:t>
        </w:r>
        <w:proofErr w:type="spellEnd"/>
        <w:r w:rsidR="00C07E75">
          <w:rPr>
            <w:rFonts w:ascii="Calibri" w:eastAsia="Calibri" w:hAnsi="Calibri" w:cs="Calibri"/>
            <w:color w:val="000000"/>
            <w:sz w:val="22"/>
            <w:szCs w:val="22"/>
          </w:rPr>
          <w:t xml:space="preserve"> </w:t>
        </w:r>
        <w:proofErr w:type="spellStart"/>
        <w:r w:rsidR="00C07E75">
          <w:rPr>
            <w:rFonts w:ascii="Calibri" w:eastAsia="Calibri" w:hAnsi="Calibri" w:cs="Calibri"/>
            <w:color w:val="000000"/>
            <w:sz w:val="22"/>
            <w:szCs w:val="22"/>
          </w:rPr>
          <w:t>which</w:t>
        </w:r>
        <w:proofErr w:type="spellEnd"/>
        <w:r w:rsidR="00C07E75">
          <w:rPr>
            <w:rFonts w:ascii="Calibri" w:eastAsia="Calibri" w:hAnsi="Calibri" w:cs="Calibri"/>
            <w:color w:val="000000"/>
            <w:sz w:val="22"/>
            <w:szCs w:val="22"/>
          </w:rPr>
          <w:t xml:space="preserve"> </w:t>
        </w:r>
        <w:proofErr w:type="spellStart"/>
        <w:r w:rsidR="00C07E75">
          <w:rPr>
            <w:rFonts w:ascii="Calibri" w:eastAsia="Calibri" w:hAnsi="Calibri" w:cs="Calibri"/>
            <w:color w:val="000000"/>
            <w:sz w:val="22"/>
            <w:szCs w:val="22"/>
          </w:rPr>
          <w:t>can</w:t>
        </w:r>
        <w:proofErr w:type="spellEnd"/>
        <w:r w:rsidR="00C07E75">
          <w:rPr>
            <w:rFonts w:ascii="Calibri" w:eastAsia="Calibri" w:hAnsi="Calibri" w:cs="Calibri"/>
            <w:color w:val="000000"/>
            <w:sz w:val="22"/>
            <w:szCs w:val="22"/>
          </w:rPr>
          <w:t xml:space="preserve"> </w:t>
        </w:r>
        <w:proofErr w:type="spellStart"/>
        <w:r w:rsidR="00C07E75">
          <w:rPr>
            <w:rFonts w:ascii="Calibri" w:eastAsia="Calibri" w:hAnsi="Calibri" w:cs="Calibri"/>
            <w:color w:val="000000"/>
            <w:sz w:val="22"/>
            <w:szCs w:val="22"/>
          </w:rPr>
          <w:t>accommodate</w:t>
        </w:r>
        <w:proofErr w:type="spellEnd"/>
        <w:r w:rsidR="00C07E75">
          <w:rPr>
            <w:rFonts w:ascii="Calibri" w:eastAsia="Calibri" w:hAnsi="Calibri" w:cs="Calibri"/>
            <w:color w:val="000000"/>
            <w:sz w:val="22"/>
            <w:szCs w:val="22"/>
          </w:rPr>
          <w:t xml:space="preserve"> </w:t>
        </w:r>
        <w:proofErr w:type="spellStart"/>
        <w:r w:rsidR="00C07E75">
          <w:rPr>
            <w:rFonts w:ascii="Calibri" w:eastAsia="Calibri" w:hAnsi="Calibri" w:cs="Calibri"/>
            <w:color w:val="000000"/>
            <w:sz w:val="22"/>
            <w:szCs w:val="22"/>
          </w:rPr>
          <w:lastRenderedPageBreak/>
          <w:t>these</w:t>
        </w:r>
        <w:proofErr w:type="spellEnd"/>
        <w:r w:rsidR="00C07E75">
          <w:rPr>
            <w:rFonts w:ascii="Calibri" w:eastAsia="Calibri" w:hAnsi="Calibri" w:cs="Calibri"/>
            <w:color w:val="000000"/>
            <w:sz w:val="22"/>
            <w:szCs w:val="22"/>
          </w:rPr>
          <w:t xml:space="preserve"> </w:t>
        </w:r>
        <w:proofErr w:type="spellStart"/>
        <w:r w:rsidR="00C07E75">
          <w:rPr>
            <w:rFonts w:ascii="Calibri" w:eastAsia="Calibri" w:hAnsi="Calibri" w:cs="Calibri"/>
            <w:color w:val="000000"/>
            <w:sz w:val="22"/>
            <w:szCs w:val="22"/>
          </w:rPr>
          <w:t>very</w:t>
        </w:r>
        <w:proofErr w:type="spellEnd"/>
        <w:r w:rsidR="00C07E75">
          <w:rPr>
            <w:rFonts w:ascii="Calibri" w:eastAsia="Calibri" w:hAnsi="Calibri" w:cs="Calibri"/>
            <w:color w:val="000000"/>
            <w:sz w:val="22"/>
            <w:szCs w:val="22"/>
          </w:rPr>
          <w:t xml:space="preserve"> </w:t>
        </w:r>
        <w:proofErr w:type="spellStart"/>
        <w:r w:rsidR="00C07E75">
          <w:rPr>
            <w:rFonts w:ascii="Calibri" w:eastAsia="Calibri" w:hAnsi="Calibri" w:cs="Calibri"/>
            <w:color w:val="000000"/>
            <w:sz w:val="22"/>
            <w:szCs w:val="22"/>
          </w:rPr>
          <w:t>steep</w:t>
        </w:r>
        <w:proofErr w:type="spellEnd"/>
        <w:r w:rsidR="00C07E75">
          <w:rPr>
            <w:rFonts w:ascii="Calibri" w:eastAsia="Calibri" w:hAnsi="Calibri" w:cs="Calibri"/>
            <w:color w:val="000000"/>
            <w:sz w:val="22"/>
            <w:szCs w:val="22"/>
          </w:rPr>
          <w:t xml:space="preserve"> </w:t>
        </w:r>
        <w:proofErr w:type="spellStart"/>
        <w:r w:rsidR="00C07E75">
          <w:rPr>
            <w:rFonts w:ascii="Calibri" w:eastAsia="Calibri" w:hAnsi="Calibri" w:cs="Calibri"/>
            <w:color w:val="000000"/>
            <w:sz w:val="22"/>
            <w:szCs w:val="22"/>
          </w:rPr>
          <w:t>slopes</w:t>
        </w:r>
        <w:proofErr w:type="spellEnd"/>
        <w:r w:rsidR="00C07E75">
          <w:rPr>
            <w:rFonts w:ascii="Calibri" w:eastAsia="Calibri" w:hAnsi="Calibri" w:cs="Calibri"/>
            <w:color w:val="000000"/>
            <w:sz w:val="22"/>
            <w:szCs w:val="22"/>
          </w:rPr>
          <w:t>, and (</w:t>
        </w:r>
        <w:proofErr w:type="spellStart"/>
        <w:r w:rsidR="00C07E75">
          <w:rPr>
            <w:rFonts w:ascii="Calibri" w:eastAsia="Calibri" w:hAnsi="Calibri" w:cs="Calibri"/>
            <w:color w:val="000000"/>
            <w:sz w:val="22"/>
            <w:szCs w:val="22"/>
          </w:rPr>
          <w:t>ideally</w:t>
        </w:r>
        <w:proofErr w:type="spellEnd"/>
        <w:r w:rsidR="00C07E75">
          <w:rPr>
            <w:rFonts w:ascii="Calibri" w:eastAsia="Calibri" w:hAnsi="Calibri" w:cs="Calibri"/>
            <w:color w:val="000000"/>
            <w:sz w:val="22"/>
            <w:szCs w:val="22"/>
          </w:rPr>
          <w:t xml:space="preserve">) </w:t>
        </w:r>
        <w:proofErr w:type="spellStart"/>
        <w:r w:rsidR="00C07E75">
          <w:rPr>
            <w:rFonts w:ascii="Calibri" w:eastAsia="Calibri" w:hAnsi="Calibri" w:cs="Calibri"/>
            <w:sz w:val="22"/>
            <w:szCs w:val="22"/>
          </w:rPr>
          <w:t>which</w:t>
        </w:r>
        <w:proofErr w:type="spellEnd"/>
        <w:r w:rsidR="00C07E75">
          <w:rPr>
            <w:rFonts w:ascii="Calibri" w:eastAsia="Calibri" w:hAnsi="Calibri" w:cs="Calibri"/>
            <w:color w:val="000000"/>
            <w:sz w:val="22"/>
            <w:szCs w:val="22"/>
          </w:rPr>
          <w:t xml:space="preserve"> </w:t>
        </w:r>
        <w:proofErr w:type="spellStart"/>
        <w:r w:rsidR="00C07E75">
          <w:rPr>
            <w:rFonts w:ascii="Calibri" w:eastAsia="Calibri" w:hAnsi="Calibri" w:cs="Calibri"/>
            <w:color w:val="000000"/>
            <w:sz w:val="22"/>
            <w:szCs w:val="22"/>
          </w:rPr>
          <w:t>could</w:t>
        </w:r>
        <w:proofErr w:type="spellEnd"/>
        <w:r w:rsidR="00C07E75">
          <w:rPr>
            <w:rFonts w:ascii="Calibri" w:eastAsia="Calibri" w:hAnsi="Calibri" w:cs="Calibri"/>
            <w:color w:val="000000"/>
            <w:sz w:val="22"/>
            <w:szCs w:val="22"/>
          </w:rPr>
          <w:t xml:space="preserve"> also </w:t>
        </w:r>
        <w:proofErr w:type="spellStart"/>
        <w:r w:rsidR="00C07E75">
          <w:rPr>
            <w:rFonts w:ascii="Calibri" w:eastAsia="Calibri" w:hAnsi="Calibri" w:cs="Calibri"/>
            <w:color w:val="000000"/>
            <w:sz w:val="22"/>
            <w:szCs w:val="22"/>
          </w:rPr>
          <w:t>be</w:t>
        </w:r>
        <w:proofErr w:type="spellEnd"/>
        <w:r w:rsidR="00C07E75">
          <w:rPr>
            <w:rFonts w:ascii="Calibri" w:eastAsia="Calibri" w:hAnsi="Calibri" w:cs="Calibri"/>
            <w:color w:val="000000"/>
            <w:sz w:val="22"/>
            <w:szCs w:val="22"/>
          </w:rPr>
          <w:t xml:space="preserve"> </w:t>
        </w:r>
        <w:proofErr w:type="spellStart"/>
        <w:r w:rsidR="00C07E75">
          <w:rPr>
            <w:rFonts w:ascii="Calibri" w:eastAsia="Calibri" w:hAnsi="Calibri" w:cs="Calibri"/>
            <w:color w:val="000000"/>
            <w:sz w:val="22"/>
            <w:szCs w:val="22"/>
          </w:rPr>
          <w:t>generalizable</w:t>
        </w:r>
        <w:proofErr w:type="spellEnd"/>
        <w:r w:rsidR="00C07E75">
          <w:rPr>
            <w:rFonts w:ascii="Calibri" w:eastAsia="Calibri" w:hAnsi="Calibri" w:cs="Calibri"/>
            <w:color w:val="000000"/>
            <w:sz w:val="22"/>
            <w:szCs w:val="22"/>
          </w:rPr>
          <w:t xml:space="preserve"> </w:t>
        </w:r>
        <w:proofErr w:type="spellStart"/>
        <w:r w:rsidR="00C07E75">
          <w:rPr>
            <w:rFonts w:ascii="Calibri" w:eastAsia="Calibri" w:hAnsi="Calibri" w:cs="Calibri"/>
            <w:color w:val="000000"/>
            <w:sz w:val="22"/>
            <w:szCs w:val="22"/>
          </w:rPr>
          <w:t>to</w:t>
        </w:r>
        <w:proofErr w:type="spellEnd"/>
        <w:r w:rsidR="00C07E75">
          <w:rPr>
            <w:rFonts w:ascii="Calibri" w:eastAsia="Calibri" w:hAnsi="Calibri" w:cs="Calibri"/>
            <w:color w:val="000000"/>
            <w:sz w:val="22"/>
            <w:szCs w:val="22"/>
          </w:rPr>
          <w:t xml:space="preserve"> </w:t>
        </w:r>
        <w:proofErr w:type="spellStart"/>
        <w:r w:rsidR="00C07E75">
          <w:rPr>
            <w:rFonts w:ascii="Calibri" w:eastAsia="Calibri" w:hAnsi="Calibri" w:cs="Calibri"/>
            <w:color w:val="000000"/>
            <w:sz w:val="22"/>
            <w:szCs w:val="22"/>
          </w:rPr>
          <w:t>the</w:t>
        </w:r>
        <w:proofErr w:type="spellEnd"/>
        <w:r w:rsidR="00C07E75">
          <w:rPr>
            <w:rFonts w:ascii="Calibri" w:eastAsia="Calibri" w:hAnsi="Calibri" w:cs="Calibri"/>
            <w:color w:val="000000"/>
            <w:sz w:val="22"/>
            <w:szCs w:val="22"/>
          </w:rPr>
          <w:t xml:space="preserve"> </w:t>
        </w:r>
        <w:proofErr w:type="spellStart"/>
        <w:r w:rsidR="00C07E75">
          <w:rPr>
            <w:rFonts w:ascii="Calibri" w:eastAsia="Calibri" w:hAnsi="Calibri" w:cs="Calibri"/>
            <w:color w:val="000000"/>
            <w:sz w:val="22"/>
            <w:szCs w:val="22"/>
          </w:rPr>
          <w:t>case</w:t>
        </w:r>
        <w:proofErr w:type="spellEnd"/>
        <w:r w:rsidR="00C07E75">
          <w:rPr>
            <w:rFonts w:ascii="Calibri" w:eastAsia="Calibri" w:hAnsi="Calibri" w:cs="Calibri"/>
            <w:color w:val="000000"/>
            <w:sz w:val="22"/>
            <w:szCs w:val="22"/>
          </w:rPr>
          <w:t xml:space="preserve"> </w:t>
        </w:r>
        <w:proofErr w:type="spellStart"/>
        <w:r w:rsidR="00C07E75">
          <w:rPr>
            <w:rFonts w:ascii="Calibri" w:eastAsia="Calibri" w:hAnsi="Calibri" w:cs="Calibri"/>
            <w:color w:val="000000"/>
            <w:sz w:val="22"/>
            <w:szCs w:val="22"/>
          </w:rPr>
          <w:t>with</w:t>
        </w:r>
        <w:proofErr w:type="spellEnd"/>
        <w:r w:rsidR="00C07E75">
          <w:rPr>
            <w:rFonts w:ascii="Calibri" w:eastAsia="Calibri" w:hAnsi="Calibri" w:cs="Calibri"/>
            <w:color w:val="000000"/>
            <w:sz w:val="22"/>
            <w:szCs w:val="22"/>
          </w:rPr>
          <w:t xml:space="preserve"> </w:t>
        </w:r>
        <w:proofErr w:type="spellStart"/>
        <w:r w:rsidR="00C07E75">
          <w:rPr>
            <w:rFonts w:ascii="Calibri" w:eastAsia="Calibri" w:hAnsi="Calibri" w:cs="Calibri"/>
            <w:color w:val="000000"/>
            <w:sz w:val="22"/>
            <w:szCs w:val="22"/>
          </w:rPr>
          <w:t>any</w:t>
        </w:r>
        <w:proofErr w:type="spellEnd"/>
        <w:r w:rsidR="00C07E75">
          <w:rPr>
            <w:rFonts w:ascii="Calibri" w:eastAsia="Calibri" w:hAnsi="Calibri" w:cs="Calibri"/>
            <w:color w:val="000000"/>
            <w:sz w:val="22"/>
            <w:szCs w:val="22"/>
          </w:rPr>
          <w:t xml:space="preserve"> </w:t>
        </w:r>
      </w:ins>
      <w:customXmlInsRangeStart w:id="197" w:author="Sabine Noebel" w:date="2022-02-28T10:31:00Z"/>
      <w:sdt>
        <w:sdtPr>
          <w:tag w:val="goog_rdk_60"/>
          <w:id w:val="1166979419"/>
        </w:sdtPr>
        <w:sdtEndPr/>
        <w:sdtContent>
          <w:customXmlInsRangeEnd w:id="197"/>
          <w:customXmlInsRangeStart w:id="198" w:author="Sabine Noebel" w:date="2022-02-28T10:31:00Z"/>
        </w:sdtContent>
      </w:sdt>
      <w:customXmlInsRangeEnd w:id="198"/>
      <w:proofErr w:type="spellStart"/>
      <w:ins w:id="199" w:author="Sabine Noebel" w:date="2022-02-28T10:31:00Z">
        <w:r w:rsidR="00C07E75">
          <w:rPr>
            <w:rFonts w:ascii="Calibri" w:eastAsia="Calibri" w:hAnsi="Calibri" w:cs="Calibri"/>
            <w:color w:val="000000"/>
            <w:sz w:val="22"/>
            <w:szCs w:val="22"/>
          </w:rPr>
          <w:t>number</w:t>
        </w:r>
        <w:proofErr w:type="spellEnd"/>
        <w:r w:rsidR="00C07E75">
          <w:rPr>
            <w:rFonts w:ascii="Calibri" w:eastAsia="Calibri" w:hAnsi="Calibri" w:cs="Calibri"/>
            <w:color w:val="000000"/>
            <w:sz w:val="22"/>
            <w:szCs w:val="22"/>
          </w:rPr>
          <w:t xml:space="preserve"> </w:t>
        </w:r>
        <w:proofErr w:type="spellStart"/>
        <w:r w:rsidR="00C07E75">
          <w:rPr>
            <w:rFonts w:ascii="Calibri" w:eastAsia="Calibri" w:hAnsi="Calibri" w:cs="Calibri"/>
            <w:color w:val="000000"/>
            <w:sz w:val="22"/>
            <w:szCs w:val="22"/>
          </w:rPr>
          <w:t>of</w:t>
        </w:r>
        <w:proofErr w:type="spellEnd"/>
        <w:r w:rsidR="00C07E75">
          <w:rPr>
            <w:rFonts w:ascii="Calibri" w:eastAsia="Calibri" w:hAnsi="Calibri" w:cs="Calibri"/>
            <w:color w:val="000000"/>
            <w:sz w:val="22"/>
            <w:szCs w:val="22"/>
          </w:rPr>
          <w:t xml:space="preserve"> </w:t>
        </w:r>
        <w:proofErr w:type="spellStart"/>
        <w:r w:rsidR="00C07E75">
          <w:rPr>
            <w:rFonts w:ascii="Calibri" w:eastAsia="Calibri" w:hAnsi="Calibri" w:cs="Calibri"/>
            <w:color w:val="000000"/>
            <w:sz w:val="22"/>
            <w:szCs w:val="22"/>
          </w:rPr>
          <w:t>traits</w:t>
        </w:r>
        <w:proofErr w:type="spellEnd"/>
        <w:r w:rsidR="00C07E75">
          <w:rPr>
            <w:rFonts w:ascii="Calibri" w:eastAsia="Calibri" w:hAnsi="Calibri" w:cs="Calibri"/>
            <w:color w:val="000000"/>
            <w:sz w:val="22"/>
            <w:szCs w:val="22"/>
          </w:rPr>
          <w:t>?</w:t>
        </w:r>
      </w:ins>
    </w:p>
    <w:p w14:paraId="0000003F" w14:textId="51FDA1E3" w:rsidR="00784C4E" w:rsidRPr="00DB4661" w:rsidDel="00C07E75" w:rsidRDefault="00697658" w:rsidP="00FD7756">
      <w:pPr>
        <w:pBdr>
          <w:top w:val="nil"/>
          <w:left w:val="nil"/>
          <w:bottom w:val="nil"/>
          <w:right w:val="nil"/>
          <w:between w:val="nil"/>
        </w:pBdr>
        <w:jc w:val="both"/>
        <w:rPr>
          <w:del w:id="200" w:author="Sabine Noebel" w:date="2022-02-28T10:32:00Z"/>
          <w:rFonts w:asciiTheme="minorHAnsi" w:eastAsia="Arial" w:hAnsiTheme="minorHAnsi" w:cstheme="minorHAnsi"/>
          <w:color w:val="000000"/>
          <w:sz w:val="22"/>
          <w:szCs w:val="22"/>
          <w:lang w:val="en-GB"/>
        </w:rPr>
      </w:pPr>
      <w:del w:id="201" w:author="Sabine Noebel" w:date="2022-02-28T10:32:00Z">
        <w:r w:rsidRPr="00DB4661" w:rsidDel="00C07E75">
          <w:rPr>
            <w:rFonts w:asciiTheme="minorHAnsi" w:eastAsia="Arial" w:hAnsiTheme="minorHAnsi" w:cstheme="minorHAnsi"/>
            <w:color w:val="000000"/>
            <w:sz w:val="22"/>
            <w:szCs w:val="22"/>
            <w:lang w:val="en-GB"/>
          </w:rPr>
          <w:delText xml:space="preserve">On the other hand, empirical work has shown that individuals can be surprisingly efficient in detecting majorities around 50%, leading to a sharp behavioural response to demonstrator frequencies that can look more like a step function than a mild sigmoid curve (Aplin </w:delText>
        </w:r>
        <w:r w:rsidRPr="00DB4661" w:rsidDel="00C07E75">
          <w:rPr>
            <w:rFonts w:asciiTheme="minorHAnsi" w:eastAsia="Arial" w:hAnsiTheme="minorHAnsi" w:cstheme="minorHAnsi"/>
            <w:i/>
            <w:color w:val="000000"/>
            <w:sz w:val="22"/>
            <w:szCs w:val="22"/>
            <w:lang w:val="en-GB"/>
          </w:rPr>
          <w:delText>et al</w:delText>
        </w:r>
        <w:r w:rsidRPr="00DB4661" w:rsidDel="00C07E75">
          <w:rPr>
            <w:rFonts w:asciiTheme="minorHAnsi" w:eastAsia="Arial" w:hAnsiTheme="minorHAnsi" w:cstheme="minorHAnsi"/>
            <w:color w:val="000000"/>
            <w:sz w:val="22"/>
            <w:szCs w:val="22"/>
            <w:lang w:val="en-GB"/>
          </w:rPr>
          <w:delText xml:space="preserve">., 2017; Danchin </w:delText>
        </w:r>
        <w:r w:rsidRPr="00DB4661" w:rsidDel="00C07E75">
          <w:rPr>
            <w:rFonts w:asciiTheme="minorHAnsi" w:eastAsia="Arial" w:hAnsiTheme="minorHAnsi" w:cstheme="minorHAnsi"/>
            <w:i/>
            <w:color w:val="000000"/>
            <w:sz w:val="22"/>
            <w:szCs w:val="22"/>
            <w:lang w:val="en-GB"/>
          </w:rPr>
          <w:delText>et al</w:delText>
        </w:r>
        <w:r w:rsidRPr="00DB4661" w:rsidDel="00C07E75">
          <w:rPr>
            <w:rFonts w:asciiTheme="minorHAnsi" w:eastAsia="Arial" w:hAnsiTheme="minorHAnsi" w:cstheme="minorHAnsi"/>
            <w:color w:val="000000"/>
            <w:sz w:val="22"/>
            <w:szCs w:val="22"/>
            <w:lang w:val="en-GB"/>
          </w:rPr>
          <w:delText xml:space="preserve">., 2018). Does a model exist which can accommodate these very steep slopes, and (ideally) </w:delText>
        </w:r>
        <w:r w:rsidR="002B5073" w:rsidDel="00C07E75">
          <w:rPr>
            <w:rFonts w:asciiTheme="minorHAnsi" w:eastAsia="Arial" w:hAnsiTheme="minorHAnsi" w:cstheme="minorHAnsi"/>
            <w:color w:val="000000"/>
            <w:sz w:val="22"/>
            <w:szCs w:val="22"/>
            <w:lang w:val="en-GB"/>
          </w:rPr>
          <w:delText>that</w:delText>
        </w:r>
        <w:r w:rsidR="002B5073" w:rsidRPr="00DB4661" w:rsidDel="00C07E75">
          <w:rPr>
            <w:rFonts w:asciiTheme="minorHAnsi" w:eastAsia="Arial" w:hAnsiTheme="minorHAnsi" w:cstheme="minorHAnsi"/>
            <w:color w:val="000000"/>
            <w:sz w:val="22"/>
            <w:szCs w:val="22"/>
            <w:lang w:val="en-GB"/>
          </w:rPr>
          <w:delText xml:space="preserve"> </w:delText>
        </w:r>
        <w:r w:rsidRPr="00DB4661" w:rsidDel="00C07E75">
          <w:rPr>
            <w:rFonts w:asciiTheme="minorHAnsi" w:eastAsia="Arial" w:hAnsiTheme="minorHAnsi" w:cstheme="minorHAnsi"/>
            <w:color w:val="000000"/>
            <w:sz w:val="22"/>
            <w:szCs w:val="22"/>
            <w:lang w:val="en-GB"/>
          </w:rPr>
          <w:delText xml:space="preserve">could also be generalizable to the case with any </w:delText>
        </w:r>
        <w:commentRangeStart w:id="202"/>
        <w:r w:rsidRPr="00DB4661" w:rsidDel="00C07E75">
          <w:rPr>
            <w:rFonts w:asciiTheme="minorHAnsi" w:eastAsia="Arial" w:hAnsiTheme="minorHAnsi" w:cstheme="minorHAnsi"/>
            <w:color w:val="000000"/>
            <w:sz w:val="22"/>
            <w:szCs w:val="22"/>
            <w:lang w:val="en-GB"/>
          </w:rPr>
          <w:delText>number of traits?</w:delText>
        </w:r>
        <w:commentRangeEnd w:id="202"/>
        <w:r w:rsidR="00FD7756" w:rsidDel="00C07E75">
          <w:rPr>
            <w:rStyle w:val="Marquedecommentaire"/>
            <w:rFonts w:ascii="Arial" w:eastAsia="Arial" w:hAnsi="Arial" w:cs="Arial"/>
            <w:color w:val="222222"/>
            <w:lang w:val="en-GB"/>
          </w:rPr>
          <w:commentReference w:id="202"/>
        </w:r>
      </w:del>
    </w:p>
    <w:p w14:paraId="00000040" w14:textId="2B59A665" w:rsidR="00784C4E" w:rsidRPr="00DB4661" w:rsidRDefault="00697658" w:rsidP="00FD7756">
      <w:pPr>
        <w:pBdr>
          <w:top w:val="nil"/>
          <w:left w:val="nil"/>
          <w:bottom w:val="nil"/>
          <w:right w:val="nil"/>
          <w:between w:val="nil"/>
        </w:pBdr>
        <w:ind w:firstLine="34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 xml:space="preserve">One such model could be </w:t>
      </w:r>
      <w:ins w:id="203" w:author="Sabine Noebel" w:date="2022-02-28T10:32:00Z">
        <w:r w:rsidR="00C07E75">
          <w:rPr>
            <w:rFonts w:asciiTheme="minorHAnsi" w:eastAsia="Arial" w:hAnsiTheme="minorHAnsi" w:cstheme="minorHAnsi"/>
            <w:color w:val="000000"/>
            <w:sz w:val="22"/>
            <w:szCs w:val="22"/>
            <w:lang w:val="en-GB"/>
          </w:rPr>
          <w:t xml:space="preserve">derived from </w:t>
        </w:r>
      </w:ins>
      <w:r w:rsidRPr="00DB4661">
        <w:rPr>
          <w:rFonts w:asciiTheme="minorHAnsi" w:eastAsia="Arial" w:hAnsiTheme="minorHAnsi" w:cstheme="minorHAnsi"/>
          <w:color w:val="000000"/>
          <w:sz w:val="22"/>
          <w:szCs w:val="22"/>
          <w:lang w:val="en-GB"/>
        </w:rPr>
        <w:t>McFadden (1973)’s discrete choice model, which is commonly used in economics to describe consumer choice</w:t>
      </w:r>
      <w:ins w:id="204" w:author="Sabine Noebel" w:date="2022-02-28T10:32:00Z">
        <w:r w:rsidR="00C07E75">
          <w:rPr>
            <w:rFonts w:asciiTheme="minorHAnsi" w:eastAsia="Arial" w:hAnsiTheme="minorHAnsi" w:cstheme="minorHAnsi"/>
            <w:color w:val="000000"/>
            <w:sz w:val="22"/>
            <w:szCs w:val="22"/>
            <w:lang w:val="en-GB"/>
          </w:rPr>
          <w:t>s</w:t>
        </w:r>
      </w:ins>
      <w:r w:rsidRPr="00DB4661">
        <w:rPr>
          <w:rFonts w:asciiTheme="minorHAnsi" w:eastAsia="Arial" w:hAnsiTheme="minorHAnsi" w:cstheme="minorHAnsi"/>
          <w:color w:val="000000"/>
          <w:sz w:val="22"/>
          <w:szCs w:val="22"/>
          <w:lang w:val="en-GB"/>
        </w:rPr>
        <w:t xml:space="preserve">. </w:t>
      </w:r>
      <w:del w:id="205" w:author="Sabine Noebel" w:date="2022-02-28T10:33:00Z">
        <w:r w:rsidRPr="00DB4661" w:rsidDel="00C07E75">
          <w:rPr>
            <w:rFonts w:asciiTheme="minorHAnsi" w:eastAsia="Arial" w:hAnsiTheme="minorHAnsi" w:cstheme="minorHAnsi"/>
            <w:color w:val="000000"/>
            <w:sz w:val="22"/>
            <w:szCs w:val="22"/>
            <w:lang w:val="en-GB"/>
          </w:rPr>
          <w:delText xml:space="preserve">In this model, </w:delText>
        </w:r>
      </w:del>
      <w:ins w:id="206" w:author="Sabine Noebel" w:date="2022-02-28T10:33:00Z">
        <w:r w:rsidR="00C07E75">
          <w:rPr>
            <w:rFonts w:asciiTheme="minorHAnsi" w:eastAsia="Arial" w:hAnsiTheme="minorHAnsi" w:cstheme="minorHAnsi"/>
            <w:color w:val="000000"/>
            <w:sz w:val="22"/>
            <w:szCs w:val="22"/>
            <w:lang w:val="en-GB"/>
          </w:rPr>
          <w:t>T</w:t>
        </w:r>
      </w:ins>
      <w:del w:id="207" w:author="Sabine Noebel" w:date="2022-02-28T10:33:00Z">
        <w:r w:rsidRPr="00DB4661" w:rsidDel="00C07E75">
          <w:rPr>
            <w:rFonts w:asciiTheme="minorHAnsi" w:eastAsia="Arial" w:hAnsiTheme="minorHAnsi" w:cstheme="minorHAnsi"/>
            <w:color w:val="000000"/>
            <w:sz w:val="22"/>
            <w:szCs w:val="22"/>
            <w:lang w:val="en-GB"/>
          </w:rPr>
          <w:delText>t</w:delText>
        </w:r>
      </w:del>
      <w:r w:rsidRPr="00DB4661">
        <w:rPr>
          <w:rFonts w:asciiTheme="minorHAnsi" w:eastAsia="Arial" w:hAnsiTheme="minorHAnsi" w:cstheme="minorHAnsi"/>
          <w:color w:val="000000"/>
          <w:sz w:val="22"/>
          <w:szCs w:val="22"/>
          <w:lang w:val="en-GB"/>
        </w:rPr>
        <w:t xml:space="preserve">he probability </w:t>
      </w:r>
      <w:r w:rsidRPr="00DB4661">
        <w:rPr>
          <w:rFonts w:asciiTheme="minorHAnsi" w:eastAsia="Arial" w:hAnsiTheme="minorHAnsi" w:cstheme="minorHAnsi"/>
          <w:sz w:val="22"/>
          <w:szCs w:val="22"/>
          <w:lang w:val="en-GB"/>
        </w:rPr>
        <w:t>of</w:t>
      </w:r>
      <w:r w:rsidRPr="00DB4661">
        <w:rPr>
          <w:rFonts w:asciiTheme="minorHAnsi" w:eastAsia="Arial" w:hAnsiTheme="minorHAnsi" w:cstheme="minorHAnsi"/>
          <w:color w:val="000000"/>
          <w:sz w:val="22"/>
          <w:szCs w:val="22"/>
          <w:lang w:val="en-GB"/>
        </w:rPr>
        <w:t xml:space="preserve"> adopting trait </w:t>
      </w:r>
      <w:r w:rsidRPr="00DB4661">
        <w:rPr>
          <w:rFonts w:asciiTheme="minorHAnsi" w:eastAsia="Arial" w:hAnsiTheme="minorHAnsi" w:cstheme="minorHAnsi"/>
          <w:sz w:val="22"/>
          <w:szCs w:val="22"/>
          <w:lang w:val="en-GB"/>
        </w:rPr>
        <w:t>A</w:t>
      </w:r>
      <w:r w:rsidRPr="00DB4661">
        <w:rPr>
          <w:rFonts w:asciiTheme="minorHAnsi" w:eastAsia="Arial" w:hAnsiTheme="minorHAnsi" w:cstheme="minorHAnsi"/>
          <w:color w:val="000000"/>
          <w:sz w:val="22"/>
          <w:szCs w:val="22"/>
          <w:lang w:val="en-GB"/>
        </w:rPr>
        <w:t xml:space="preserve"> takes the logistic form</w:t>
      </w:r>
    </w:p>
    <w:p w14:paraId="00000041" w14:textId="77777777" w:rsidR="00784C4E" w:rsidRPr="00DB4661" w:rsidRDefault="00697658" w:rsidP="00FD7756">
      <w:pPr>
        <w:jc w:val="center"/>
        <w:rPr>
          <w:rFonts w:asciiTheme="minorHAnsi" w:eastAsia="Arial" w:hAnsiTheme="minorHAnsi" w:cstheme="minorHAnsi"/>
          <w:color w:val="000000"/>
          <w:sz w:val="22"/>
          <w:szCs w:val="22"/>
          <w:lang w:val="en-GB"/>
        </w:rPr>
      </w:pPr>
      <w:r w:rsidRPr="00DB4661">
        <w:rPr>
          <w:rFonts w:asciiTheme="minorHAnsi" w:eastAsia="Arial" w:hAnsiTheme="minorHAnsi" w:cstheme="minorHAnsi"/>
          <w:i/>
          <w:color w:val="000000"/>
          <w:sz w:val="22"/>
          <w:szCs w:val="22"/>
          <w:lang w:val="en-GB"/>
        </w:rPr>
        <w:t>p</w:t>
      </w:r>
      <w:r w:rsidRPr="00DB4661">
        <w:rPr>
          <w:rFonts w:asciiTheme="minorHAnsi" w:eastAsia="Arial" w:hAnsiTheme="minorHAnsi" w:cstheme="minorHAnsi"/>
          <w:color w:val="000000"/>
          <w:sz w:val="22"/>
          <w:szCs w:val="22"/>
          <w:lang w:val="en-GB"/>
        </w:rPr>
        <w:t>(</w:t>
      </w:r>
      <w:r w:rsidRPr="00DB4661">
        <w:rPr>
          <w:rFonts w:asciiTheme="minorHAnsi" w:eastAsia="Arial" w:hAnsiTheme="minorHAnsi" w:cstheme="minorHAnsi"/>
          <w:i/>
          <w:color w:val="000000"/>
          <w:sz w:val="22"/>
          <w:szCs w:val="22"/>
          <w:lang w:val="en-GB"/>
        </w:rPr>
        <w:t>q</w:t>
      </w:r>
      <w:r w:rsidRPr="00DB4661">
        <w:rPr>
          <w:rFonts w:asciiTheme="minorHAnsi" w:eastAsia="Arial" w:hAnsiTheme="minorHAnsi" w:cstheme="minorHAnsi"/>
          <w:color w:val="000000"/>
          <w:sz w:val="22"/>
          <w:szCs w:val="22"/>
          <w:lang w:val="en-GB"/>
        </w:rPr>
        <w:t xml:space="preserve">) = </w:t>
      </w:r>
      <w:r w:rsidRPr="00DB4661">
        <w:rPr>
          <w:rFonts w:asciiTheme="minorHAnsi" w:eastAsia="Arial" w:hAnsiTheme="minorHAnsi" w:cstheme="minorHAnsi"/>
          <w:i/>
          <w:color w:val="000000"/>
          <w:sz w:val="22"/>
          <w:szCs w:val="22"/>
          <w:lang w:val="en-GB"/>
        </w:rPr>
        <w:t>q</w:t>
      </w:r>
      <w:r w:rsidRPr="00DB4661">
        <w:rPr>
          <w:rFonts w:asciiTheme="minorHAnsi" w:eastAsia="Arial" w:hAnsiTheme="minorHAnsi" w:cstheme="minorHAnsi"/>
          <w:color w:val="000000"/>
          <w:sz w:val="22"/>
          <w:szCs w:val="22"/>
          <w:lang w:val="en-GB"/>
        </w:rPr>
        <w:t>^β</w:t>
      </w:r>
      <w:proofErr w:type="gramStart"/>
      <w:r w:rsidRPr="00DB4661">
        <w:rPr>
          <w:rFonts w:asciiTheme="minorHAnsi" w:eastAsia="Arial" w:hAnsiTheme="minorHAnsi" w:cstheme="minorHAnsi"/>
          <w:color w:val="000000"/>
          <w:sz w:val="22"/>
          <w:szCs w:val="22"/>
          <w:lang w:val="en-GB"/>
        </w:rPr>
        <w:t>/(</w:t>
      </w:r>
      <w:proofErr w:type="gramEnd"/>
      <w:r w:rsidRPr="00DB4661">
        <w:rPr>
          <w:rFonts w:asciiTheme="minorHAnsi" w:eastAsia="Arial" w:hAnsiTheme="minorHAnsi" w:cstheme="minorHAnsi"/>
          <w:i/>
          <w:color w:val="000000"/>
          <w:sz w:val="22"/>
          <w:szCs w:val="22"/>
          <w:lang w:val="en-GB"/>
        </w:rPr>
        <w:t>q</w:t>
      </w:r>
      <w:r w:rsidRPr="00DB4661">
        <w:rPr>
          <w:rFonts w:asciiTheme="minorHAnsi" w:eastAsia="Arial" w:hAnsiTheme="minorHAnsi" w:cstheme="minorHAnsi"/>
          <w:color w:val="000000"/>
          <w:sz w:val="22"/>
          <w:szCs w:val="22"/>
          <w:lang w:val="en-GB"/>
        </w:rPr>
        <w:t>^β + (1-</w:t>
      </w:r>
      <w:r w:rsidRPr="00DB4661">
        <w:rPr>
          <w:rFonts w:asciiTheme="minorHAnsi" w:eastAsia="Arial" w:hAnsiTheme="minorHAnsi" w:cstheme="minorHAnsi"/>
          <w:i/>
          <w:color w:val="000000"/>
          <w:sz w:val="22"/>
          <w:szCs w:val="22"/>
          <w:lang w:val="en-GB"/>
        </w:rPr>
        <w:t>q</w:t>
      </w:r>
      <w:r w:rsidRPr="00DB4661">
        <w:rPr>
          <w:rFonts w:asciiTheme="minorHAnsi" w:eastAsia="Arial" w:hAnsiTheme="minorHAnsi" w:cstheme="minorHAnsi"/>
          <w:color w:val="000000"/>
          <w:sz w:val="22"/>
          <w:szCs w:val="22"/>
          <w:lang w:val="en-GB"/>
        </w:rPr>
        <w:t>)^β)</w:t>
      </w:r>
    </w:p>
    <w:p w14:paraId="00000042" w14:textId="03775AA5" w:rsidR="00784C4E" w:rsidRPr="00DB4661" w:rsidRDefault="00697658" w:rsidP="00FD7756">
      <w:pPr>
        <w:pBdr>
          <w:top w:val="nil"/>
          <w:left w:val="nil"/>
          <w:bottom w:val="nil"/>
          <w:right w:val="nil"/>
          <w:between w:val="nil"/>
        </w:pBdr>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where β is a parameter which can be any real number. This model can be micro</w:t>
      </w:r>
      <w:r w:rsidRPr="00DB4661">
        <w:rPr>
          <w:rFonts w:asciiTheme="minorHAnsi" w:eastAsia="Arial" w:hAnsiTheme="minorHAnsi" w:cstheme="minorHAnsi"/>
          <w:sz w:val="22"/>
          <w:szCs w:val="22"/>
          <w:lang w:val="en-GB"/>
        </w:rPr>
        <w:t>-</w:t>
      </w:r>
      <w:r w:rsidRPr="00DB4661">
        <w:rPr>
          <w:rFonts w:asciiTheme="minorHAnsi" w:eastAsia="Arial" w:hAnsiTheme="minorHAnsi" w:cstheme="minorHAnsi"/>
          <w:color w:val="000000"/>
          <w:sz w:val="22"/>
          <w:szCs w:val="22"/>
          <w:lang w:val="en-GB"/>
        </w:rPr>
        <w:t xml:space="preserve">founded by </w:t>
      </w:r>
      <w:commentRangeStart w:id="208"/>
      <w:r w:rsidRPr="00DB4661">
        <w:rPr>
          <w:rFonts w:asciiTheme="minorHAnsi" w:eastAsia="Arial" w:hAnsiTheme="minorHAnsi" w:cstheme="minorHAnsi"/>
          <w:color w:val="000000"/>
          <w:sz w:val="22"/>
          <w:szCs w:val="22"/>
          <w:lang w:val="en-GB"/>
        </w:rPr>
        <w:t>considering</w:t>
      </w:r>
      <w:commentRangeEnd w:id="208"/>
      <w:r w:rsidR="00FD7756">
        <w:rPr>
          <w:rStyle w:val="Marquedecommentaire"/>
          <w:rFonts w:ascii="Arial" w:eastAsia="Arial" w:hAnsi="Arial" w:cs="Arial"/>
          <w:color w:val="222222"/>
          <w:lang w:val="en-GB"/>
        </w:rPr>
        <w:commentReference w:id="208"/>
      </w:r>
      <w:r w:rsidRPr="00DB4661">
        <w:rPr>
          <w:rFonts w:asciiTheme="minorHAnsi" w:eastAsia="Arial" w:hAnsiTheme="minorHAnsi" w:cstheme="minorHAnsi"/>
          <w:color w:val="000000"/>
          <w:sz w:val="22"/>
          <w:szCs w:val="22"/>
          <w:lang w:val="en-GB"/>
        </w:rPr>
        <w:t xml:space="preserve"> that learners pick up the most common trait </w:t>
      </w:r>
      <w:ins w:id="209" w:author="Sabine Noebel" w:date="2022-02-28T10:33:00Z">
        <w:r w:rsidR="00C07E75">
          <w:rPr>
            <w:rFonts w:asciiTheme="minorHAnsi" w:eastAsia="Arial" w:hAnsiTheme="minorHAnsi" w:cstheme="minorHAnsi"/>
            <w:color w:val="000000"/>
            <w:sz w:val="22"/>
            <w:szCs w:val="22"/>
            <w:lang w:val="en-GB"/>
          </w:rPr>
          <w:t xml:space="preserve">among a large pool of observed demonstrators </w:t>
        </w:r>
      </w:ins>
      <w:r w:rsidRPr="00DB4661">
        <w:rPr>
          <w:rFonts w:asciiTheme="minorHAnsi" w:eastAsia="Arial" w:hAnsiTheme="minorHAnsi" w:cstheme="minorHAnsi"/>
          <w:color w:val="000000"/>
          <w:sz w:val="22"/>
          <w:szCs w:val="22"/>
          <w:lang w:val="en-GB"/>
        </w:rPr>
        <w:t xml:space="preserve">but may be subject to random </w:t>
      </w:r>
      <w:ins w:id="210" w:author="Sabine Noebel" w:date="2022-02-28T10:33:00Z">
        <w:r w:rsidR="00C07E75">
          <w:rPr>
            <w:rFonts w:asciiTheme="minorHAnsi" w:eastAsia="Arial" w:hAnsiTheme="minorHAnsi" w:cstheme="minorHAnsi"/>
            <w:color w:val="000000"/>
            <w:sz w:val="22"/>
            <w:szCs w:val="22"/>
            <w:lang w:val="en-GB"/>
          </w:rPr>
          <w:t>errors</w:t>
        </w:r>
      </w:ins>
      <w:del w:id="211" w:author="Sabine Noebel" w:date="2022-02-28T10:33:00Z">
        <w:r w:rsidRPr="00DB4661" w:rsidDel="00C07E75">
          <w:rPr>
            <w:rFonts w:asciiTheme="minorHAnsi" w:eastAsia="Arial" w:hAnsiTheme="minorHAnsi" w:cstheme="minorHAnsi"/>
            <w:color w:val="000000"/>
            <w:sz w:val="22"/>
            <w:szCs w:val="22"/>
            <w:lang w:val="en-GB"/>
          </w:rPr>
          <w:delText>deviations</w:delText>
        </w:r>
      </w:del>
      <w:r w:rsidRPr="00DB4661">
        <w:rPr>
          <w:rFonts w:asciiTheme="minorHAnsi" w:eastAsia="Arial" w:hAnsiTheme="minorHAnsi" w:cstheme="minorHAnsi"/>
          <w:color w:val="000000"/>
          <w:sz w:val="22"/>
          <w:szCs w:val="22"/>
          <w:lang w:val="en-GB"/>
        </w:rPr>
        <w:t xml:space="preserve">. </w:t>
      </w:r>
      <w:ins w:id="212" w:author="Sabine Noebel" w:date="2022-02-28T10:35:00Z">
        <w:r w:rsidR="00C07E75">
          <w:rPr>
            <w:rFonts w:ascii="Calibri" w:eastAsia="Calibri" w:hAnsi="Calibri" w:cs="Calibri"/>
            <w:color w:val="000000"/>
            <w:sz w:val="22"/>
            <w:szCs w:val="22"/>
          </w:rPr>
          <w:t>(</w:t>
        </w:r>
        <w:proofErr w:type="spellStart"/>
        <w:r w:rsidR="00C07E75">
          <w:rPr>
            <w:rFonts w:ascii="Calibri" w:eastAsia="Calibri" w:hAnsi="Calibri" w:cs="Calibri"/>
            <w:color w:val="000000"/>
            <w:sz w:val="22"/>
            <w:szCs w:val="22"/>
          </w:rPr>
          <w:t>Specifically</w:t>
        </w:r>
        <w:proofErr w:type="spellEnd"/>
        <w:r w:rsidR="00C07E75">
          <w:rPr>
            <w:rFonts w:ascii="Calibri" w:eastAsia="Calibri" w:hAnsi="Calibri" w:cs="Calibri"/>
            <w:color w:val="000000"/>
            <w:sz w:val="22"/>
            <w:szCs w:val="22"/>
          </w:rPr>
          <w:t xml:space="preserve">, </w:t>
        </w:r>
        <w:r w:rsidR="00C07E75">
          <w:rPr>
            <w:rFonts w:ascii="Calibri" w:eastAsia="Calibri" w:hAnsi="Calibri" w:cs="Calibri"/>
            <w:i/>
            <w:color w:val="000000"/>
            <w:sz w:val="22"/>
            <w:szCs w:val="22"/>
          </w:rPr>
          <w:t>p</w:t>
        </w:r>
        <w:r w:rsidR="00C07E75">
          <w:rPr>
            <w:rFonts w:ascii="Calibri" w:eastAsia="Calibri" w:hAnsi="Calibri" w:cs="Calibri"/>
            <w:color w:val="000000"/>
            <w:sz w:val="22"/>
            <w:szCs w:val="22"/>
          </w:rPr>
          <w:t>(</w:t>
        </w:r>
        <w:r w:rsidR="00C07E75">
          <w:rPr>
            <w:rFonts w:ascii="Calibri" w:eastAsia="Calibri" w:hAnsi="Calibri" w:cs="Calibri"/>
            <w:i/>
            <w:color w:val="000000"/>
            <w:sz w:val="22"/>
            <w:szCs w:val="22"/>
          </w:rPr>
          <w:t>q</w:t>
        </w:r>
        <w:r w:rsidR="00C07E75">
          <w:rPr>
            <w:rFonts w:ascii="Calibri" w:eastAsia="Calibri" w:hAnsi="Calibri" w:cs="Calibri"/>
            <w:color w:val="000000"/>
            <w:sz w:val="22"/>
            <w:szCs w:val="22"/>
          </w:rPr>
          <w:t xml:space="preserve">) </w:t>
        </w:r>
        <w:proofErr w:type="spellStart"/>
        <w:r w:rsidR="00C07E75">
          <w:rPr>
            <w:rFonts w:ascii="Calibri" w:eastAsia="Calibri" w:hAnsi="Calibri" w:cs="Calibri"/>
            <w:color w:val="000000"/>
            <w:sz w:val="22"/>
            <w:szCs w:val="22"/>
          </w:rPr>
          <w:t>takes</w:t>
        </w:r>
        <w:proofErr w:type="spellEnd"/>
        <w:r w:rsidR="00C07E75">
          <w:rPr>
            <w:rFonts w:ascii="Calibri" w:eastAsia="Calibri" w:hAnsi="Calibri" w:cs="Calibri"/>
            <w:color w:val="000000"/>
            <w:sz w:val="22"/>
            <w:szCs w:val="22"/>
          </w:rPr>
          <w:t xml:space="preserve"> </w:t>
        </w:r>
        <w:proofErr w:type="spellStart"/>
        <w:r w:rsidR="00C07E75">
          <w:rPr>
            <w:rFonts w:ascii="Calibri" w:eastAsia="Calibri" w:hAnsi="Calibri" w:cs="Calibri"/>
            <w:color w:val="000000"/>
            <w:sz w:val="22"/>
            <w:szCs w:val="22"/>
          </w:rPr>
          <w:t>this</w:t>
        </w:r>
        <w:proofErr w:type="spellEnd"/>
        <w:r w:rsidR="00C07E75">
          <w:rPr>
            <w:rFonts w:ascii="Calibri" w:eastAsia="Calibri" w:hAnsi="Calibri" w:cs="Calibri"/>
            <w:color w:val="000000"/>
            <w:sz w:val="22"/>
            <w:szCs w:val="22"/>
          </w:rPr>
          <w:t xml:space="preserve"> form </w:t>
        </w:r>
        <w:proofErr w:type="spellStart"/>
        <w:r w:rsidR="00C07E75">
          <w:rPr>
            <w:rFonts w:ascii="Calibri" w:eastAsia="Calibri" w:hAnsi="Calibri" w:cs="Calibri"/>
            <w:sz w:val="22"/>
            <w:szCs w:val="22"/>
          </w:rPr>
          <w:t>when</w:t>
        </w:r>
        <w:proofErr w:type="spellEnd"/>
        <w:r w:rsidR="00C07E75">
          <w:rPr>
            <w:rFonts w:ascii="Calibri" w:eastAsia="Calibri" w:hAnsi="Calibri" w:cs="Calibri"/>
            <w:sz w:val="22"/>
            <w:szCs w:val="22"/>
          </w:rPr>
          <w:t xml:space="preserve"> </w:t>
        </w:r>
        <w:proofErr w:type="spellStart"/>
        <w:r w:rsidR="00C07E75">
          <w:rPr>
            <w:rFonts w:ascii="Calibri" w:eastAsia="Calibri" w:hAnsi="Calibri" w:cs="Calibri"/>
            <w:sz w:val="22"/>
            <w:szCs w:val="22"/>
          </w:rPr>
          <w:t>the</w:t>
        </w:r>
        <w:proofErr w:type="spellEnd"/>
        <w:r w:rsidR="00C07E75">
          <w:rPr>
            <w:rFonts w:ascii="Calibri" w:eastAsia="Calibri" w:hAnsi="Calibri" w:cs="Calibri"/>
            <w:sz w:val="22"/>
            <w:szCs w:val="22"/>
          </w:rPr>
          <w:t xml:space="preserve"> </w:t>
        </w:r>
        <w:proofErr w:type="spellStart"/>
        <w:r w:rsidR="00C07E75">
          <w:rPr>
            <w:rFonts w:ascii="Calibri" w:eastAsia="Calibri" w:hAnsi="Calibri" w:cs="Calibri"/>
            <w:sz w:val="22"/>
            <w:szCs w:val="22"/>
          </w:rPr>
          <w:t>learner</w:t>
        </w:r>
        <w:proofErr w:type="spellEnd"/>
        <w:r w:rsidR="00C07E75">
          <w:rPr>
            <w:rFonts w:ascii="Calibri" w:eastAsia="Calibri" w:hAnsi="Calibri" w:cs="Calibri"/>
            <w:sz w:val="22"/>
            <w:szCs w:val="22"/>
          </w:rPr>
          <w:t xml:space="preserve"> </w:t>
        </w:r>
        <w:proofErr w:type="spellStart"/>
        <w:r w:rsidR="00C07E75">
          <w:rPr>
            <w:rFonts w:ascii="Calibri" w:eastAsia="Calibri" w:hAnsi="Calibri" w:cs="Calibri"/>
            <w:sz w:val="22"/>
            <w:szCs w:val="22"/>
          </w:rPr>
          <w:t>chooses</w:t>
        </w:r>
        <w:proofErr w:type="spellEnd"/>
        <w:r w:rsidR="00C07E75">
          <w:rPr>
            <w:rFonts w:ascii="Calibri" w:eastAsia="Calibri" w:hAnsi="Calibri" w:cs="Calibri"/>
            <w:sz w:val="22"/>
            <w:szCs w:val="22"/>
          </w:rPr>
          <w:t xml:space="preserve"> </w:t>
        </w:r>
        <w:proofErr w:type="spellStart"/>
        <w:r w:rsidR="00C07E75">
          <w:rPr>
            <w:rFonts w:ascii="Calibri" w:eastAsia="Calibri" w:hAnsi="Calibri" w:cs="Calibri"/>
            <w:sz w:val="22"/>
            <w:szCs w:val="22"/>
          </w:rPr>
          <w:t>the</w:t>
        </w:r>
        <w:proofErr w:type="spellEnd"/>
        <w:r w:rsidR="00C07E75">
          <w:rPr>
            <w:rFonts w:ascii="Calibri" w:eastAsia="Calibri" w:hAnsi="Calibri" w:cs="Calibri"/>
            <w:sz w:val="22"/>
            <w:szCs w:val="22"/>
          </w:rPr>
          <w:t xml:space="preserve"> </w:t>
        </w:r>
        <w:proofErr w:type="spellStart"/>
        <w:r w:rsidR="00C07E75">
          <w:rPr>
            <w:rFonts w:ascii="Calibri" w:eastAsia="Calibri" w:hAnsi="Calibri" w:cs="Calibri"/>
            <w:sz w:val="22"/>
            <w:szCs w:val="22"/>
          </w:rPr>
          <w:t>trait</w:t>
        </w:r>
        <w:proofErr w:type="spellEnd"/>
        <w:r w:rsidR="00C07E75">
          <w:rPr>
            <w:rFonts w:ascii="Calibri" w:eastAsia="Calibri" w:hAnsi="Calibri" w:cs="Calibri"/>
            <w:sz w:val="22"/>
            <w:szCs w:val="22"/>
          </w:rPr>
          <w:t xml:space="preserve"> </w:t>
        </w:r>
        <w:r w:rsidR="00C07E75">
          <w:rPr>
            <w:rFonts w:ascii="Calibri" w:eastAsia="Calibri" w:hAnsi="Calibri" w:cs="Calibri"/>
            <w:i/>
            <w:sz w:val="22"/>
            <w:szCs w:val="22"/>
          </w:rPr>
          <w:t>j</w:t>
        </w:r>
        <w:r w:rsidR="00C07E75">
          <w:rPr>
            <w:rFonts w:ascii="Calibri" w:eastAsia="Calibri" w:hAnsi="Calibri" w:cs="Calibri"/>
            <w:sz w:val="22"/>
            <w:szCs w:val="22"/>
          </w:rPr>
          <w:t xml:space="preserve"> </w:t>
        </w:r>
        <w:proofErr w:type="spellStart"/>
        <w:r w:rsidR="00C07E75">
          <w:rPr>
            <w:rFonts w:ascii="Calibri" w:eastAsia="Calibri" w:hAnsi="Calibri" w:cs="Calibri"/>
            <w:sz w:val="22"/>
            <w:szCs w:val="22"/>
          </w:rPr>
          <w:t>which</w:t>
        </w:r>
        <w:proofErr w:type="spellEnd"/>
        <w:r w:rsidR="00C07E75">
          <w:rPr>
            <w:rFonts w:ascii="Calibri" w:eastAsia="Calibri" w:hAnsi="Calibri" w:cs="Calibri"/>
            <w:sz w:val="22"/>
            <w:szCs w:val="22"/>
          </w:rPr>
          <w:t xml:space="preserve"> </w:t>
        </w:r>
        <w:proofErr w:type="spellStart"/>
        <w:r w:rsidR="00C07E75">
          <w:rPr>
            <w:rFonts w:ascii="Calibri" w:eastAsia="Calibri" w:hAnsi="Calibri" w:cs="Calibri"/>
            <w:sz w:val="22"/>
            <w:szCs w:val="22"/>
          </w:rPr>
          <w:t>maximizes</w:t>
        </w:r>
        <w:proofErr w:type="spellEnd"/>
        <w:r w:rsidR="00C07E75">
          <w:rPr>
            <w:rFonts w:ascii="Calibri" w:eastAsia="Calibri" w:hAnsi="Calibri" w:cs="Calibri"/>
            <w:sz w:val="22"/>
            <w:szCs w:val="22"/>
          </w:rPr>
          <w:t xml:space="preserve"> </w:t>
        </w:r>
        <w:proofErr w:type="spellStart"/>
        <w:r w:rsidR="00C07E75">
          <w:rPr>
            <w:rFonts w:ascii="Calibri" w:eastAsia="Calibri" w:hAnsi="Calibri" w:cs="Calibri"/>
            <w:sz w:val="22"/>
            <w:szCs w:val="22"/>
          </w:rPr>
          <w:t>ln</w:t>
        </w:r>
        <w:proofErr w:type="spellEnd"/>
        <w:r w:rsidR="00C07E75">
          <w:rPr>
            <w:rFonts w:ascii="Calibri" w:eastAsia="Calibri" w:hAnsi="Calibri" w:cs="Calibri"/>
            <w:sz w:val="22"/>
            <w:szCs w:val="22"/>
          </w:rPr>
          <w:t>(</w:t>
        </w:r>
        <w:proofErr w:type="spellStart"/>
        <w:r w:rsidR="00C07E75">
          <w:rPr>
            <w:rFonts w:ascii="Calibri" w:eastAsia="Calibri" w:hAnsi="Calibri" w:cs="Calibri"/>
            <w:i/>
            <w:sz w:val="22"/>
            <w:szCs w:val="22"/>
          </w:rPr>
          <w:t>q</w:t>
        </w:r>
        <w:r w:rsidR="00C07E75">
          <w:rPr>
            <w:rFonts w:ascii="Calibri" w:eastAsia="Calibri" w:hAnsi="Calibri" w:cs="Calibri"/>
            <w:sz w:val="22"/>
            <w:szCs w:val="22"/>
          </w:rPr>
          <w:t>_</w:t>
        </w:r>
        <w:r w:rsidR="00C07E75">
          <w:rPr>
            <w:rFonts w:ascii="Calibri" w:eastAsia="Calibri" w:hAnsi="Calibri" w:cs="Calibri"/>
            <w:i/>
            <w:sz w:val="22"/>
            <w:szCs w:val="22"/>
          </w:rPr>
          <w:t>j</w:t>
        </w:r>
        <w:proofErr w:type="spellEnd"/>
        <w:r w:rsidR="00C07E75">
          <w:rPr>
            <w:rFonts w:ascii="Calibri" w:eastAsia="Calibri" w:hAnsi="Calibri" w:cs="Calibri"/>
            <w:sz w:val="22"/>
            <w:szCs w:val="22"/>
          </w:rPr>
          <w:t xml:space="preserve">) + </w:t>
        </w:r>
        <w:proofErr w:type="spellStart"/>
        <w:r w:rsidR="00C07E75">
          <w:rPr>
            <w:rFonts w:ascii="Calibri" w:eastAsia="Calibri" w:hAnsi="Calibri" w:cs="Calibri"/>
            <w:sz w:val="22"/>
            <w:szCs w:val="22"/>
            <w:shd w:val="clear" w:color="auto" w:fill="F9F9F9"/>
          </w:rPr>
          <w:t>ε_</w:t>
        </w:r>
        <w:r w:rsidR="00C07E75">
          <w:rPr>
            <w:rFonts w:ascii="Calibri" w:eastAsia="Calibri" w:hAnsi="Calibri" w:cs="Calibri"/>
            <w:i/>
            <w:sz w:val="22"/>
            <w:szCs w:val="22"/>
            <w:shd w:val="clear" w:color="auto" w:fill="F9F9F9"/>
          </w:rPr>
          <w:t>j</w:t>
        </w:r>
        <w:proofErr w:type="spellEnd"/>
        <w:r w:rsidR="00C07E75">
          <w:rPr>
            <w:rFonts w:ascii="Calibri" w:eastAsia="Calibri" w:hAnsi="Calibri" w:cs="Calibri"/>
            <w:sz w:val="22"/>
            <w:szCs w:val="22"/>
            <w:shd w:val="clear" w:color="auto" w:fill="F9F9F9"/>
          </w:rPr>
          <w:t xml:space="preserve">, </w:t>
        </w:r>
        <w:proofErr w:type="spellStart"/>
        <w:r w:rsidR="00C07E75">
          <w:rPr>
            <w:rFonts w:ascii="Calibri" w:eastAsia="Calibri" w:hAnsi="Calibri" w:cs="Calibri"/>
            <w:sz w:val="22"/>
            <w:szCs w:val="22"/>
            <w:shd w:val="clear" w:color="auto" w:fill="F9F9F9"/>
          </w:rPr>
          <w:t>where</w:t>
        </w:r>
        <w:proofErr w:type="spellEnd"/>
        <w:r w:rsidR="00C07E75">
          <w:rPr>
            <w:rFonts w:ascii="Calibri" w:eastAsia="Calibri" w:hAnsi="Calibri" w:cs="Calibri"/>
            <w:sz w:val="22"/>
            <w:szCs w:val="22"/>
            <w:shd w:val="clear" w:color="auto" w:fill="F9F9F9"/>
          </w:rPr>
          <w:t xml:space="preserve"> </w:t>
        </w:r>
        <w:proofErr w:type="spellStart"/>
        <w:r w:rsidR="00C07E75">
          <w:rPr>
            <w:rFonts w:ascii="Calibri" w:eastAsia="Calibri" w:hAnsi="Calibri" w:cs="Calibri"/>
            <w:sz w:val="22"/>
            <w:szCs w:val="22"/>
            <w:shd w:val="clear" w:color="auto" w:fill="F9F9F9"/>
          </w:rPr>
          <w:t>ε_</w:t>
        </w:r>
        <w:r w:rsidR="00C07E75">
          <w:rPr>
            <w:rFonts w:ascii="Calibri" w:eastAsia="Calibri" w:hAnsi="Calibri" w:cs="Calibri"/>
            <w:i/>
            <w:sz w:val="22"/>
            <w:szCs w:val="22"/>
            <w:shd w:val="clear" w:color="auto" w:fill="F9F9F9"/>
          </w:rPr>
          <w:t>j</w:t>
        </w:r>
        <w:proofErr w:type="spellEnd"/>
        <w:r w:rsidR="00C07E75">
          <w:rPr>
            <w:rFonts w:ascii="Calibri" w:eastAsia="Calibri" w:hAnsi="Calibri" w:cs="Calibri"/>
            <w:sz w:val="22"/>
            <w:szCs w:val="22"/>
            <w:shd w:val="clear" w:color="auto" w:fill="F9F9F9"/>
          </w:rPr>
          <w:t xml:space="preserve"> </w:t>
        </w:r>
        <w:proofErr w:type="spellStart"/>
        <w:r w:rsidR="00C07E75">
          <w:rPr>
            <w:rFonts w:ascii="Calibri" w:eastAsia="Calibri" w:hAnsi="Calibri" w:cs="Calibri"/>
            <w:sz w:val="22"/>
            <w:szCs w:val="22"/>
            <w:shd w:val="clear" w:color="auto" w:fill="F9F9F9"/>
          </w:rPr>
          <w:t>is</w:t>
        </w:r>
        <w:proofErr w:type="spellEnd"/>
        <w:r w:rsidR="00C07E75">
          <w:rPr>
            <w:rFonts w:ascii="Calibri" w:eastAsia="Calibri" w:hAnsi="Calibri" w:cs="Calibri"/>
            <w:sz w:val="22"/>
            <w:szCs w:val="22"/>
            <w:shd w:val="clear" w:color="auto" w:fill="F9F9F9"/>
          </w:rPr>
          <w:t xml:space="preserve"> </w:t>
        </w:r>
        <w:proofErr w:type="spellStart"/>
        <w:r w:rsidR="00C07E75">
          <w:rPr>
            <w:rFonts w:ascii="Calibri" w:eastAsia="Calibri" w:hAnsi="Calibri" w:cs="Calibri"/>
            <w:sz w:val="22"/>
            <w:szCs w:val="22"/>
            <w:shd w:val="clear" w:color="auto" w:fill="F9F9F9"/>
          </w:rPr>
          <w:t>distributed</w:t>
        </w:r>
        <w:proofErr w:type="spellEnd"/>
        <w:r w:rsidR="00C07E75">
          <w:rPr>
            <w:rFonts w:ascii="Calibri" w:eastAsia="Calibri" w:hAnsi="Calibri" w:cs="Calibri"/>
            <w:sz w:val="22"/>
            <w:szCs w:val="22"/>
            <w:shd w:val="clear" w:color="auto" w:fill="F9F9F9"/>
          </w:rPr>
          <w:t xml:space="preserve"> </w:t>
        </w:r>
        <w:proofErr w:type="spellStart"/>
        <w:r w:rsidR="00C07E75">
          <w:rPr>
            <w:rFonts w:ascii="Calibri" w:eastAsia="Calibri" w:hAnsi="Calibri" w:cs="Calibri"/>
            <w:sz w:val="22"/>
            <w:szCs w:val="22"/>
            <w:shd w:val="clear" w:color="auto" w:fill="F9F9F9"/>
          </w:rPr>
          <w:t>i.i.d</w:t>
        </w:r>
        <w:proofErr w:type="spellEnd"/>
        <w:r w:rsidR="00C07E75">
          <w:rPr>
            <w:rFonts w:ascii="Calibri" w:eastAsia="Calibri" w:hAnsi="Calibri" w:cs="Calibri"/>
            <w:sz w:val="22"/>
            <w:szCs w:val="22"/>
            <w:shd w:val="clear" w:color="auto" w:fill="F9F9F9"/>
          </w:rPr>
          <w:t xml:space="preserve">. EV1 </w:t>
        </w:r>
        <w:proofErr w:type="spellStart"/>
        <w:r w:rsidR="00C07E75">
          <w:rPr>
            <w:rFonts w:ascii="Calibri" w:eastAsia="Calibri" w:hAnsi="Calibri" w:cs="Calibri"/>
            <w:sz w:val="22"/>
            <w:szCs w:val="22"/>
            <w:shd w:val="clear" w:color="auto" w:fill="F9F9F9"/>
          </w:rPr>
          <w:t>with</w:t>
        </w:r>
        <w:proofErr w:type="spellEnd"/>
        <w:r w:rsidR="00C07E75">
          <w:rPr>
            <w:rFonts w:ascii="Calibri" w:eastAsia="Calibri" w:hAnsi="Calibri" w:cs="Calibri"/>
            <w:sz w:val="22"/>
            <w:szCs w:val="22"/>
            <w:shd w:val="clear" w:color="auto" w:fill="F9F9F9"/>
          </w:rPr>
          <w:t xml:space="preserve"> </w:t>
        </w:r>
        <w:r w:rsidR="00C07E75">
          <w:rPr>
            <w:rFonts w:ascii="Calibri" w:eastAsia="Calibri" w:hAnsi="Calibri" w:cs="Calibri"/>
            <w:sz w:val="22"/>
            <w:szCs w:val="22"/>
          </w:rPr>
          <w:t xml:space="preserve">β a </w:t>
        </w:r>
        <w:proofErr w:type="spellStart"/>
        <w:r w:rsidR="00C07E75">
          <w:rPr>
            <w:rFonts w:ascii="Calibri" w:eastAsia="Calibri" w:hAnsi="Calibri" w:cs="Calibri"/>
            <w:sz w:val="22"/>
            <w:szCs w:val="22"/>
          </w:rPr>
          <w:t>scale</w:t>
        </w:r>
        <w:proofErr w:type="spellEnd"/>
        <w:r w:rsidR="00C07E75">
          <w:rPr>
            <w:rFonts w:ascii="Calibri" w:eastAsia="Calibri" w:hAnsi="Calibri" w:cs="Calibri"/>
            <w:sz w:val="22"/>
            <w:szCs w:val="22"/>
          </w:rPr>
          <w:t xml:space="preserve"> </w:t>
        </w:r>
        <w:proofErr w:type="spellStart"/>
        <w:r w:rsidR="00C07E75">
          <w:rPr>
            <w:rFonts w:ascii="Calibri" w:eastAsia="Calibri" w:hAnsi="Calibri" w:cs="Calibri"/>
            <w:sz w:val="22"/>
            <w:szCs w:val="22"/>
          </w:rPr>
          <w:t>parameter</w:t>
        </w:r>
        <w:proofErr w:type="spellEnd"/>
        <w:r w:rsidR="00C07E75">
          <w:rPr>
            <w:rFonts w:ascii="Calibri" w:eastAsia="Calibri" w:hAnsi="Calibri" w:cs="Calibri"/>
            <w:sz w:val="22"/>
            <w:szCs w:val="22"/>
            <w:shd w:val="clear" w:color="auto" w:fill="F9F9F9"/>
          </w:rPr>
          <w:t>.</w:t>
        </w:r>
        <w:r w:rsidR="00C07E75">
          <w:rPr>
            <w:rFonts w:ascii="Calibri" w:eastAsia="Calibri" w:hAnsi="Calibri" w:cs="Calibri"/>
            <w:color w:val="000000"/>
            <w:sz w:val="22"/>
            <w:szCs w:val="22"/>
          </w:rPr>
          <w:t xml:space="preserve">) </w:t>
        </w:r>
        <w:r w:rsidR="00C07E75">
          <w:rPr>
            <w:rFonts w:ascii="Calibri" w:eastAsia="Calibri" w:hAnsi="Calibri" w:cs="Calibri"/>
            <w:sz w:val="22"/>
            <w:szCs w:val="22"/>
          </w:rPr>
          <w:t xml:space="preserve">In </w:t>
        </w:r>
        <w:proofErr w:type="spellStart"/>
        <w:r w:rsidR="00C07E75">
          <w:rPr>
            <w:rFonts w:ascii="Calibri" w:eastAsia="Calibri" w:hAnsi="Calibri" w:cs="Calibri"/>
            <w:sz w:val="22"/>
            <w:szCs w:val="22"/>
          </w:rPr>
          <w:t>this</w:t>
        </w:r>
        <w:proofErr w:type="spellEnd"/>
        <w:r w:rsidR="00C07E75">
          <w:rPr>
            <w:rFonts w:ascii="Calibri" w:eastAsia="Calibri" w:hAnsi="Calibri" w:cs="Calibri"/>
            <w:sz w:val="22"/>
            <w:szCs w:val="22"/>
          </w:rPr>
          <w:t xml:space="preserve"> </w:t>
        </w:r>
        <w:proofErr w:type="spellStart"/>
        <w:r w:rsidR="00C07E75">
          <w:rPr>
            <w:rFonts w:ascii="Calibri" w:eastAsia="Calibri" w:hAnsi="Calibri" w:cs="Calibri"/>
            <w:sz w:val="22"/>
            <w:szCs w:val="22"/>
          </w:rPr>
          <w:t>case</w:t>
        </w:r>
        <w:proofErr w:type="spellEnd"/>
        <w:r w:rsidR="00C07E75">
          <w:rPr>
            <w:rFonts w:ascii="Calibri" w:eastAsia="Calibri" w:hAnsi="Calibri" w:cs="Calibri"/>
            <w:sz w:val="22"/>
            <w:szCs w:val="22"/>
          </w:rPr>
          <w:t xml:space="preserve">, </w:t>
        </w:r>
        <w:proofErr w:type="spellStart"/>
        <w:r w:rsidR="00C07E75">
          <w:rPr>
            <w:rFonts w:ascii="Calibri" w:eastAsia="Calibri" w:hAnsi="Calibri" w:cs="Calibri"/>
            <w:sz w:val="22"/>
            <w:szCs w:val="22"/>
          </w:rPr>
          <w:t>the</w:t>
        </w:r>
        <w:proofErr w:type="spellEnd"/>
        <w:r w:rsidR="00C07E75">
          <w:rPr>
            <w:rFonts w:ascii="Calibri" w:eastAsia="Calibri" w:hAnsi="Calibri" w:cs="Calibri"/>
            <w:sz w:val="22"/>
            <w:szCs w:val="22"/>
          </w:rPr>
          <w:t xml:space="preserve"> </w:t>
        </w:r>
        <w:proofErr w:type="spellStart"/>
        <w:r w:rsidR="00C07E75">
          <w:rPr>
            <w:rFonts w:ascii="Calibri" w:eastAsia="Calibri" w:hAnsi="Calibri" w:cs="Calibri"/>
            <w:sz w:val="22"/>
            <w:szCs w:val="22"/>
          </w:rPr>
          <w:t>smoothness</w:t>
        </w:r>
        <w:proofErr w:type="spellEnd"/>
        <w:r w:rsidR="00C07E75">
          <w:rPr>
            <w:rFonts w:ascii="Calibri" w:eastAsia="Calibri" w:hAnsi="Calibri" w:cs="Calibri"/>
            <w:sz w:val="22"/>
            <w:szCs w:val="22"/>
          </w:rPr>
          <w:t xml:space="preserve"> </w:t>
        </w:r>
        <w:proofErr w:type="spellStart"/>
        <w:r w:rsidR="00C07E75">
          <w:rPr>
            <w:rFonts w:ascii="Calibri" w:eastAsia="Calibri" w:hAnsi="Calibri" w:cs="Calibri"/>
            <w:sz w:val="22"/>
            <w:szCs w:val="22"/>
          </w:rPr>
          <w:t>of</w:t>
        </w:r>
        <w:proofErr w:type="spellEnd"/>
        <w:r w:rsidR="00C07E75">
          <w:rPr>
            <w:rFonts w:ascii="Calibri" w:eastAsia="Calibri" w:hAnsi="Calibri" w:cs="Calibri"/>
            <w:sz w:val="22"/>
            <w:szCs w:val="22"/>
          </w:rPr>
          <w:t xml:space="preserve"> </w:t>
        </w:r>
        <w:proofErr w:type="spellStart"/>
        <w:r w:rsidR="00C07E75">
          <w:rPr>
            <w:rFonts w:ascii="Calibri" w:eastAsia="Calibri" w:hAnsi="Calibri" w:cs="Calibri"/>
            <w:sz w:val="22"/>
            <w:szCs w:val="22"/>
          </w:rPr>
          <w:t>the</w:t>
        </w:r>
        <w:proofErr w:type="spellEnd"/>
        <w:r w:rsidR="00C07E75">
          <w:rPr>
            <w:rFonts w:ascii="Calibri" w:eastAsia="Calibri" w:hAnsi="Calibri" w:cs="Calibri"/>
            <w:sz w:val="22"/>
            <w:szCs w:val="22"/>
          </w:rPr>
          <w:t xml:space="preserve"> </w:t>
        </w:r>
        <w:proofErr w:type="spellStart"/>
        <w:r w:rsidR="00C07E75">
          <w:rPr>
            <w:rFonts w:ascii="Calibri" w:eastAsia="Calibri" w:hAnsi="Calibri" w:cs="Calibri"/>
            <w:sz w:val="22"/>
            <w:szCs w:val="22"/>
          </w:rPr>
          <w:t>learning</w:t>
        </w:r>
        <w:proofErr w:type="spellEnd"/>
        <w:r w:rsidR="00C07E75">
          <w:rPr>
            <w:rFonts w:ascii="Calibri" w:eastAsia="Calibri" w:hAnsi="Calibri" w:cs="Calibri"/>
            <w:sz w:val="22"/>
            <w:szCs w:val="22"/>
          </w:rPr>
          <w:t xml:space="preserve"> </w:t>
        </w:r>
        <w:proofErr w:type="spellStart"/>
        <w:r w:rsidR="00C07E75">
          <w:rPr>
            <w:rFonts w:ascii="Calibri" w:eastAsia="Calibri" w:hAnsi="Calibri" w:cs="Calibri"/>
            <w:sz w:val="22"/>
            <w:szCs w:val="22"/>
          </w:rPr>
          <w:t>curve</w:t>
        </w:r>
        <w:proofErr w:type="spellEnd"/>
        <w:r w:rsidR="00C07E75">
          <w:rPr>
            <w:rFonts w:ascii="Calibri" w:eastAsia="Calibri" w:hAnsi="Calibri" w:cs="Calibri"/>
            <w:sz w:val="22"/>
            <w:szCs w:val="22"/>
          </w:rPr>
          <w:t xml:space="preserve"> </w:t>
        </w:r>
        <w:proofErr w:type="spellStart"/>
        <w:r w:rsidR="00C07E75">
          <w:rPr>
            <w:rFonts w:ascii="Calibri" w:eastAsia="Calibri" w:hAnsi="Calibri" w:cs="Calibri"/>
            <w:sz w:val="22"/>
            <w:szCs w:val="22"/>
          </w:rPr>
          <w:t>is</w:t>
        </w:r>
        <w:proofErr w:type="spellEnd"/>
        <w:r w:rsidR="00C07E75">
          <w:rPr>
            <w:rFonts w:ascii="Calibri" w:eastAsia="Calibri" w:hAnsi="Calibri" w:cs="Calibri"/>
            <w:sz w:val="22"/>
            <w:szCs w:val="22"/>
          </w:rPr>
          <w:t xml:space="preserve"> a </w:t>
        </w:r>
        <w:proofErr w:type="spellStart"/>
        <w:r w:rsidR="00C07E75">
          <w:rPr>
            <w:rFonts w:ascii="Calibri" w:eastAsia="Calibri" w:hAnsi="Calibri" w:cs="Calibri"/>
            <w:sz w:val="22"/>
            <w:szCs w:val="22"/>
          </w:rPr>
          <w:t>result</w:t>
        </w:r>
        <w:proofErr w:type="spellEnd"/>
        <w:r w:rsidR="00C07E75">
          <w:rPr>
            <w:rFonts w:ascii="Calibri" w:eastAsia="Calibri" w:hAnsi="Calibri" w:cs="Calibri"/>
            <w:sz w:val="22"/>
            <w:szCs w:val="22"/>
          </w:rPr>
          <w:t xml:space="preserve"> </w:t>
        </w:r>
        <w:proofErr w:type="spellStart"/>
        <w:r w:rsidR="00C07E75">
          <w:rPr>
            <w:rFonts w:ascii="Calibri" w:eastAsia="Calibri" w:hAnsi="Calibri" w:cs="Calibri"/>
            <w:sz w:val="22"/>
            <w:szCs w:val="22"/>
          </w:rPr>
          <w:t>of</w:t>
        </w:r>
        <w:proofErr w:type="spellEnd"/>
        <w:r w:rsidR="00C07E75">
          <w:rPr>
            <w:rFonts w:ascii="Calibri" w:eastAsia="Calibri" w:hAnsi="Calibri" w:cs="Calibri"/>
            <w:sz w:val="22"/>
            <w:szCs w:val="22"/>
          </w:rPr>
          <w:t xml:space="preserve"> </w:t>
        </w:r>
        <w:proofErr w:type="spellStart"/>
        <w:r w:rsidR="00C07E75">
          <w:rPr>
            <w:rFonts w:ascii="Calibri" w:eastAsia="Calibri" w:hAnsi="Calibri" w:cs="Calibri"/>
            <w:sz w:val="22"/>
            <w:szCs w:val="22"/>
          </w:rPr>
          <w:t>these</w:t>
        </w:r>
        <w:proofErr w:type="spellEnd"/>
        <w:r w:rsidR="00C07E75">
          <w:rPr>
            <w:rFonts w:ascii="Calibri" w:eastAsia="Calibri" w:hAnsi="Calibri" w:cs="Calibri"/>
            <w:sz w:val="22"/>
            <w:szCs w:val="22"/>
          </w:rPr>
          <w:t xml:space="preserve"> </w:t>
        </w:r>
        <w:proofErr w:type="spellStart"/>
        <w:r w:rsidR="00C07E75">
          <w:rPr>
            <w:rFonts w:ascii="Calibri" w:eastAsia="Calibri" w:hAnsi="Calibri" w:cs="Calibri"/>
            <w:sz w:val="22"/>
            <w:szCs w:val="22"/>
          </w:rPr>
          <w:t>behavioural</w:t>
        </w:r>
        <w:proofErr w:type="spellEnd"/>
        <w:r w:rsidR="00C07E75">
          <w:rPr>
            <w:rFonts w:ascii="Calibri" w:eastAsia="Calibri" w:hAnsi="Calibri" w:cs="Calibri"/>
            <w:sz w:val="22"/>
            <w:szCs w:val="22"/>
          </w:rPr>
          <w:t xml:space="preserve"> </w:t>
        </w:r>
        <w:proofErr w:type="spellStart"/>
        <w:r w:rsidR="00C07E75">
          <w:rPr>
            <w:rFonts w:ascii="Calibri" w:eastAsia="Calibri" w:hAnsi="Calibri" w:cs="Calibri"/>
            <w:sz w:val="22"/>
            <w:szCs w:val="22"/>
          </w:rPr>
          <w:t>errors</w:t>
        </w:r>
        <w:proofErr w:type="spellEnd"/>
        <w:r w:rsidR="00C07E75">
          <w:rPr>
            <w:rFonts w:ascii="Calibri" w:eastAsia="Calibri" w:hAnsi="Calibri" w:cs="Calibri"/>
            <w:sz w:val="22"/>
            <w:szCs w:val="22"/>
          </w:rPr>
          <w:t xml:space="preserve">, </w:t>
        </w:r>
        <w:proofErr w:type="spellStart"/>
        <w:r w:rsidR="00C07E75">
          <w:rPr>
            <w:rFonts w:ascii="Calibri" w:eastAsia="Calibri" w:hAnsi="Calibri" w:cs="Calibri"/>
            <w:sz w:val="22"/>
            <w:szCs w:val="22"/>
          </w:rPr>
          <w:t>as</w:t>
        </w:r>
        <w:proofErr w:type="spellEnd"/>
        <w:r w:rsidR="00C07E75">
          <w:rPr>
            <w:rFonts w:ascii="Calibri" w:eastAsia="Calibri" w:hAnsi="Calibri" w:cs="Calibri"/>
            <w:sz w:val="22"/>
            <w:szCs w:val="22"/>
          </w:rPr>
          <w:t xml:space="preserve"> </w:t>
        </w:r>
        <w:proofErr w:type="spellStart"/>
        <w:r w:rsidR="00C07E75">
          <w:rPr>
            <w:rFonts w:ascii="Calibri" w:eastAsia="Calibri" w:hAnsi="Calibri" w:cs="Calibri"/>
            <w:sz w:val="22"/>
            <w:szCs w:val="22"/>
          </w:rPr>
          <w:t>opposed</w:t>
        </w:r>
        <w:proofErr w:type="spellEnd"/>
        <w:r w:rsidR="00C07E75">
          <w:rPr>
            <w:rFonts w:ascii="Calibri" w:eastAsia="Calibri" w:hAnsi="Calibri" w:cs="Calibri"/>
            <w:sz w:val="22"/>
            <w:szCs w:val="22"/>
          </w:rPr>
          <w:t xml:space="preserve"> </w:t>
        </w:r>
        <w:proofErr w:type="spellStart"/>
        <w:r w:rsidR="00C07E75">
          <w:rPr>
            <w:rFonts w:ascii="Calibri" w:eastAsia="Calibri" w:hAnsi="Calibri" w:cs="Calibri"/>
            <w:sz w:val="22"/>
            <w:szCs w:val="22"/>
          </w:rPr>
          <w:t>to</w:t>
        </w:r>
        <w:proofErr w:type="spellEnd"/>
        <w:r w:rsidR="00C07E75">
          <w:rPr>
            <w:rFonts w:ascii="Calibri" w:eastAsia="Calibri" w:hAnsi="Calibri" w:cs="Calibri"/>
            <w:sz w:val="22"/>
            <w:szCs w:val="22"/>
          </w:rPr>
          <w:t xml:space="preserve"> </w:t>
        </w:r>
        <w:proofErr w:type="spellStart"/>
        <w:r w:rsidR="00C07E75">
          <w:rPr>
            <w:rFonts w:ascii="Calibri" w:eastAsia="Calibri" w:hAnsi="Calibri" w:cs="Calibri"/>
            <w:sz w:val="22"/>
            <w:szCs w:val="22"/>
          </w:rPr>
          <w:t>the</w:t>
        </w:r>
        <w:proofErr w:type="spellEnd"/>
        <w:r w:rsidR="00C07E75">
          <w:rPr>
            <w:rFonts w:ascii="Calibri" w:eastAsia="Calibri" w:hAnsi="Calibri" w:cs="Calibri"/>
            <w:sz w:val="22"/>
            <w:szCs w:val="22"/>
          </w:rPr>
          <w:t xml:space="preserve"> </w:t>
        </w:r>
        <w:proofErr w:type="spellStart"/>
        <w:r w:rsidR="00C07E75">
          <w:rPr>
            <w:rFonts w:ascii="Calibri" w:eastAsia="Calibri" w:hAnsi="Calibri" w:cs="Calibri"/>
            <w:sz w:val="22"/>
            <w:szCs w:val="22"/>
          </w:rPr>
          <w:t>Boyd</w:t>
        </w:r>
        <w:proofErr w:type="spellEnd"/>
        <w:r w:rsidR="00C07E75">
          <w:rPr>
            <w:rFonts w:ascii="Calibri" w:eastAsia="Calibri" w:hAnsi="Calibri" w:cs="Calibri"/>
            <w:sz w:val="22"/>
            <w:szCs w:val="22"/>
          </w:rPr>
          <w:t xml:space="preserve"> &amp; </w:t>
        </w:r>
        <w:proofErr w:type="spellStart"/>
        <w:r w:rsidR="00C07E75">
          <w:rPr>
            <w:rFonts w:ascii="Calibri" w:eastAsia="Calibri" w:hAnsi="Calibri" w:cs="Calibri"/>
            <w:sz w:val="22"/>
            <w:szCs w:val="22"/>
          </w:rPr>
          <w:t>Richerson</w:t>
        </w:r>
        <w:proofErr w:type="spellEnd"/>
        <w:r w:rsidR="00C07E75">
          <w:rPr>
            <w:rFonts w:ascii="Calibri" w:eastAsia="Calibri" w:hAnsi="Calibri" w:cs="Calibri"/>
            <w:sz w:val="22"/>
            <w:szCs w:val="22"/>
          </w:rPr>
          <w:t xml:space="preserve"> </w:t>
        </w:r>
        <w:proofErr w:type="spellStart"/>
        <w:r w:rsidR="00C07E75">
          <w:rPr>
            <w:rFonts w:ascii="Calibri" w:eastAsia="Calibri" w:hAnsi="Calibri" w:cs="Calibri"/>
            <w:sz w:val="22"/>
            <w:szCs w:val="22"/>
          </w:rPr>
          <w:t>model</w:t>
        </w:r>
        <w:proofErr w:type="spellEnd"/>
        <w:r w:rsidR="00C07E75">
          <w:rPr>
            <w:rFonts w:ascii="Calibri" w:eastAsia="Calibri" w:hAnsi="Calibri" w:cs="Calibri"/>
            <w:sz w:val="22"/>
            <w:szCs w:val="22"/>
          </w:rPr>
          <w:t xml:space="preserve"> </w:t>
        </w:r>
        <w:proofErr w:type="spellStart"/>
        <w:r w:rsidR="00C07E75">
          <w:rPr>
            <w:rFonts w:ascii="Calibri" w:eastAsia="Calibri" w:hAnsi="Calibri" w:cs="Calibri"/>
            <w:sz w:val="22"/>
            <w:szCs w:val="22"/>
          </w:rPr>
          <w:t>where</w:t>
        </w:r>
        <w:proofErr w:type="spellEnd"/>
        <w:r w:rsidR="00C07E75">
          <w:rPr>
            <w:rFonts w:ascii="Calibri" w:eastAsia="Calibri" w:hAnsi="Calibri" w:cs="Calibri"/>
            <w:sz w:val="22"/>
            <w:szCs w:val="22"/>
          </w:rPr>
          <w:t xml:space="preserve"> </w:t>
        </w:r>
        <w:proofErr w:type="spellStart"/>
        <w:r w:rsidR="00C07E75">
          <w:rPr>
            <w:rFonts w:ascii="Calibri" w:eastAsia="Calibri" w:hAnsi="Calibri" w:cs="Calibri"/>
            <w:sz w:val="22"/>
            <w:szCs w:val="22"/>
          </w:rPr>
          <w:t>it</w:t>
        </w:r>
        <w:proofErr w:type="spellEnd"/>
        <w:r w:rsidR="00C07E75">
          <w:rPr>
            <w:rFonts w:ascii="Calibri" w:eastAsia="Calibri" w:hAnsi="Calibri" w:cs="Calibri"/>
            <w:sz w:val="22"/>
            <w:szCs w:val="22"/>
          </w:rPr>
          <w:t xml:space="preserve"> </w:t>
        </w:r>
        <w:proofErr w:type="spellStart"/>
        <w:r w:rsidR="00C07E75">
          <w:rPr>
            <w:rFonts w:ascii="Calibri" w:eastAsia="Calibri" w:hAnsi="Calibri" w:cs="Calibri"/>
            <w:sz w:val="22"/>
            <w:szCs w:val="22"/>
          </w:rPr>
          <w:t>comes</w:t>
        </w:r>
        <w:proofErr w:type="spellEnd"/>
        <w:r w:rsidR="00C07E75">
          <w:rPr>
            <w:rFonts w:ascii="Calibri" w:eastAsia="Calibri" w:hAnsi="Calibri" w:cs="Calibri"/>
            <w:sz w:val="22"/>
            <w:szCs w:val="22"/>
          </w:rPr>
          <w:t xml:space="preserve"> </w:t>
        </w:r>
        <w:proofErr w:type="spellStart"/>
        <w:r w:rsidR="00C07E75">
          <w:rPr>
            <w:rFonts w:ascii="Calibri" w:eastAsia="Calibri" w:hAnsi="Calibri" w:cs="Calibri"/>
            <w:sz w:val="22"/>
            <w:szCs w:val="22"/>
          </w:rPr>
          <w:t>from</w:t>
        </w:r>
        <w:proofErr w:type="spellEnd"/>
        <w:r w:rsidR="00C07E75">
          <w:rPr>
            <w:rFonts w:ascii="Calibri" w:eastAsia="Calibri" w:hAnsi="Calibri" w:cs="Calibri"/>
            <w:sz w:val="22"/>
            <w:szCs w:val="22"/>
          </w:rPr>
          <w:t xml:space="preserve"> </w:t>
        </w:r>
        <w:proofErr w:type="spellStart"/>
        <w:r w:rsidR="00C07E75">
          <w:rPr>
            <w:rFonts w:ascii="Calibri" w:eastAsia="Calibri" w:hAnsi="Calibri" w:cs="Calibri"/>
            <w:sz w:val="22"/>
            <w:szCs w:val="22"/>
          </w:rPr>
          <w:t>small</w:t>
        </w:r>
        <w:proofErr w:type="spellEnd"/>
        <w:r w:rsidR="00C07E75">
          <w:rPr>
            <w:rFonts w:ascii="Calibri" w:eastAsia="Calibri" w:hAnsi="Calibri" w:cs="Calibri"/>
            <w:sz w:val="22"/>
            <w:szCs w:val="22"/>
          </w:rPr>
          <w:t xml:space="preserve"> </w:t>
        </w:r>
        <w:proofErr w:type="spellStart"/>
        <w:r w:rsidR="00C07E75">
          <w:rPr>
            <w:rFonts w:ascii="Calibri" w:eastAsia="Calibri" w:hAnsi="Calibri" w:cs="Calibri"/>
            <w:sz w:val="22"/>
            <w:szCs w:val="22"/>
          </w:rPr>
          <w:t>sampling</w:t>
        </w:r>
        <w:proofErr w:type="spellEnd"/>
        <w:r w:rsidR="00C07E75">
          <w:rPr>
            <w:rFonts w:ascii="Calibri" w:eastAsia="Calibri" w:hAnsi="Calibri" w:cs="Calibri"/>
            <w:sz w:val="22"/>
            <w:szCs w:val="22"/>
          </w:rPr>
          <w:t xml:space="preserve"> </w:t>
        </w:r>
        <w:proofErr w:type="spellStart"/>
        <w:r w:rsidR="00C07E75">
          <w:rPr>
            <w:rFonts w:ascii="Calibri" w:eastAsia="Calibri" w:hAnsi="Calibri" w:cs="Calibri"/>
            <w:sz w:val="22"/>
            <w:szCs w:val="22"/>
          </w:rPr>
          <w:t>errors</w:t>
        </w:r>
        <w:proofErr w:type="spellEnd"/>
        <w:r w:rsidR="00C07E75">
          <w:rPr>
            <w:rFonts w:ascii="Calibri" w:eastAsia="Calibri" w:hAnsi="Calibri" w:cs="Calibri"/>
            <w:sz w:val="22"/>
            <w:szCs w:val="22"/>
          </w:rPr>
          <w:t xml:space="preserve">. </w:t>
        </w:r>
      </w:ins>
      <w:r w:rsidRPr="00DB4661">
        <w:rPr>
          <w:rFonts w:asciiTheme="minorHAnsi" w:eastAsia="Arial" w:hAnsiTheme="minorHAnsi" w:cstheme="minorHAnsi"/>
          <w:color w:val="000000"/>
          <w:sz w:val="22"/>
          <w:szCs w:val="22"/>
          <w:lang w:val="en-GB"/>
        </w:rPr>
        <w:t xml:space="preserve">As can be seen from Fig. 1b, this alternative model is very comprehensive for describing milder to stronger forms of conformity in Boyd &amp; </w:t>
      </w:r>
      <w:proofErr w:type="spellStart"/>
      <w:r w:rsidRPr="00DB4661">
        <w:rPr>
          <w:rFonts w:asciiTheme="minorHAnsi" w:eastAsia="Arial" w:hAnsiTheme="minorHAnsi" w:cstheme="minorHAnsi"/>
          <w:color w:val="000000"/>
          <w:sz w:val="22"/>
          <w:szCs w:val="22"/>
          <w:lang w:val="en-GB"/>
        </w:rPr>
        <w:t>Richerson’s</w:t>
      </w:r>
      <w:proofErr w:type="spellEnd"/>
      <w:r w:rsidRPr="00DB4661">
        <w:rPr>
          <w:rFonts w:asciiTheme="minorHAnsi" w:eastAsia="Arial" w:hAnsiTheme="minorHAnsi" w:cstheme="minorHAnsi"/>
          <w:color w:val="000000"/>
          <w:sz w:val="22"/>
          <w:szCs w:val="22"/>
          <w:lang w:val="en-GB"/>
        </w:rPr>
        <w:t xml:space="preserve"> sense.</w:t>
      </w:r>
      <w:ins w:id="213" w:author="Sabine Noebel" w:date="2022-02-28T10:37:00Z">
        <w:r w:rsidR="00700F5E">
          <w:rPr>
            <w:rFonts w:asciiTheme="minorHAnsi" w:eastAsia="Arial" w:hAnsiTheme="minorHAnsi" w:cstheme="minorHAnsi"/>
            <w:color w:val="000000"/>
            <w:sz w:val="22"/>
            <w:szCs w:val="22"/>
            <w:lang w:val="en-GB"/>
          </w:rPr>
          <w:t xml:space="preserve"> </w:t>
        </w:r>
        <w:proofErr w:type="spellStart"/>
        <w:r w:rsidR="00700F5E">
          <w:rPr>
            <w:rFonts w:ascii="Calibri" w:eastAsia="Calibri" w:hAnsi="Calibri" w:cs="Calibri"/>
            <w:color w:val="000000"/>
            <w:sz w:val="22"/>
            <w:szCs w:val="22"/>
          </w:rPr>
          <w:t>One</w:t>
        </w:r>
        <w:proofErr w:type="spellEnd"/>
        <w:r w:rsidR="00700F5E">
          <w:rPr>
            <w:rFonts w:ascii="Calibri" w:eastAsia="Calibri" w:hAnsi="Calibri" w:cs="Calibri"/>
            <w:color w:val="000000"/>
            <w:sz w:val="22"/>
            <w:szCs w:val="22"/>
          </w:rPr>
          <w:t xml:space="preserve"> </w:t>
        </w:r>
        <w:proofErr w:type="spellStart"/>
        <w:r w:rsidR="00700F5E">
          <w:rPr>
            <w:rFonts w:ascii="Calibri" w:eastAsia="Calibri" w:hAnsi="Calibri" w:cs="Calibri"/>
            <w:color w:val="000000"/>
            <w:sz w:val="22"/>
            <w:szCs w:val="22"/>
          </w:rPr>
          <w:t>can</w:t>
        </w:r>
        <w:proofErr w:type="spellEnd"/>
        <w:r w:rsidR="00700F5E">
          <w:rPr>
            <w:rFonts w:ascii="Calibri" w:eastAsia="Calibri" w:hAnsi="Calibri" w:cs="Calibri"/>
            <w:color w:val="000000"/>
            <w:sz w:val="22"/>
            <w:szCs w:val="22"/>
          </w:rPr>
          <w:t xml:space="preserve"> also </w:t>
        </w:r>
        <w:proofErr w:type="spellStart"/>
        <w:r w:rsidR="00700F5E">
          <w:rPr>
            <w:rFonts w:ascii="Calibri" w:eastAsia="Calibri" w:hAnsi="Calibri" w:cs="Calibri"/>
            <w:color w:val="000000"/>
            <w:sz w:val="22"/>
            <w:szCs w:val="22"/>
          </w:rPr>
          <w:t>show</w:t>
        </w:r>
        <w:proofErr w:type="spellEnd"/>
        <w:r w:rsidR="00700F5E">
          <w:rPr>
            <w:rFonts w:ascii="Calibri" w:eastAsia="Calibri" w:hAnsi="Calibri" w:cs="Calibri"/>
            <w:color w:val="000000"/>
            <w:sz w:val="22"/>
            <w:szCs w:val="22"/>
          </w:rPr>
          <w:t xml:space="preserve"> </w:t>
        </w:r>
        <w:proofErr w:type="spellStart"/>
        <w:r w:rsidR="00700F5E">
          <w:rPr>
            <w:rFonts w:ascii="Calibri" w:eastAsia="Calibri" w:hAnsi="Calibri" w:cs="Calibri"/>
            <w:color w:val="000000"/>
            <w:sz w:val="22"/>
            <w:szCs w:val="22"/>
          </w:rPr>
          <w:t>numerically</w:t>
        </w:r>
        <w:proofErr w:type="spellEnd"/>
        <w:r w:rsidR="00700F5E">
          <w:rPr>
            <w:rFonts w:ascii="Calibri" w:eastAsia="Calibri" w:hAnsi="Calibri" w:cs="Calibri"/>
            <w:color w:val="000000"/>
            <w:sz w:val="22"/>
            <w:szCs w:val="22"/>
          </w:rPr>
          <w:t xml:space="preserve"> </w:t>
        </w:r>
        <w:proofErr w:type="spellStart"/>
        <w:r w:rsidR="00700F5E">
          <w:rPr>
            <w:rFonts w:ascii="Calibri" w:eastAsia="Calibri" w:hAnsi="Calibri" w:cs="Calibri"/>
            <w:color w:val="000000"/>
            <w:sz w:val="22"/>
            <w:szCs w:val="22"/>
          </w:rPr>
          <w:t>that</w:t>
        </w:r>
        <w:proofErr w:type="spellEnd"/>
        <w:r w:rsidR="00700F5E">
          <w:rPr>
            <w:rFonts w:ascii="Calibri" w:eastAsia="Calibri" w:hAnsi="Calibri" w:cs="Calibri"/>
            <w:color w:val="000000"/>
            <w:sz w:val="22"/>
            <w:szCs w:val="22"/>
          </w:rPr>
          <w:t xml:space="preserve"> </w:t>
        </w:r>
        <w:proofErr w:type="spellStart"/>
        <w:r w:rsidR="00700F5E">
          <w:rPr>
            <w:rFonts w:ascii="Calibri" w:eastAsia="Calibri" w:hAnsi="Calibri" w:cs="Calibri"/>
            <w:color w:val="000000"/>
            <w:sz w:val="22"/>
            <w:szCs w:val="22"/>
          </w:rPr>
          <w:t>these</w:t>
        </w:r>
        <w:proofErr w:type="spellEnd"/>
        <w:r w:rsidR="00700F5E">
          <w:rPr>
            <w:rFonts w:ascii="Calibri" w:eastAsia="Calibri" w:hAnsi="Calibri" w:cs="Calibri"/>
            <w:color w:val="000000"/>
            <w:sz w:val="22"/>
            <w:szCs w:val="22"/>
          </w:rPr>
          <w:t xml:space="preserve"> </w:t>
        </w:r>
        <w:proofErr w:type="spellStart"/>
        <w:r w:rsidR="00700F5E">
          <w:rPr>
            <w:rFonts w:ascii="Calibri" w:eastAsia="Calibri" w:hAnsi="Calibri" w:cs="Calibri"/>
            <w:color w:val="000000"/>
            <w:sz w:val="22"/>
            <w:szCs w:val="22"/>
          </w:rPr>
          <w:t>curves</w:t>
        </w:r>
        <w:proofErr w:type="spellEnd"/>
        <w:r w:rsidR="00700F5E">
          <w:rPr>
            <w:rFonts w:ascii="Calibri" w:eastAsia="Calibri" w:hAnsi="Calibri" w:cs="Calibri"/>
            <w:color w:val="000000"/>
            <w:sz w:val="22"/>
            <w:szCs w:val="22"/>
          </w:rPr>
          <w:t xml:space="preserve"> </w:t>
        </w:r>
        <w:proofErr w:type="spellStart"/>
        <w:r w:rsidR="00700F5E">
          <w:rPr>
            <w:rFonts w:ascii="Calibri" w:eastAsia="Calibri" w:hAnsi="Calibri" w:cs="Calibri"/>
            <w:color w:val="000000"/>
            <w:sz w:val="22"/>
            <w:szCs w:val="22"/>
          </w:rPr>
          <w:t>resemble</w:t>
        </w:r>
        <w:proofErr w:type="spellEnd"/>
        <w:r w:rsidR="00700F5E">
          <w:rPr>
            <w:rFonts w:ascii="Calibri" w:eastAsia="Calibri" w:hAnsi="Calibri" w:cs="Calibri"/>
            <w:color w:val="000000"/>
            <w:sz w:val="22"/>
            <w:szCs w:val="22"/>
          </w:rPr>
          <w:t xml:space="preserve"> </w:t>
        </w:r>
        <w:proofErr w:type="spellStart"/>
        <w:r w:rsidR="00700F5E">
          <w:rPr>
            <w:rFonts w:ascii="Calibri" w:eastAsia="Calibri" w:hAnsi="Calibri" w:cs="Calibri"/>
            <w:color w:val="000000"/>
            <w:sz w:val="22"/>
            <w:szCs w:val="22"/>
          </w:rPr>
          <w:t>those</w:t>
        </w:r>
        <w:proofErr w:type="spellEnd"/>
        <w:r w:rsidR="00700F5E">
          <w:rPr>
            <w:rFonts w:ascii="Calibri" w:eastAsia="Calibri" w:hAnsi="Calibri" w:cs="Calibri"/>
            <w:color w:val="000000"/>
            <w:sz w:val="22"/>
            <w:szCs w:val="22"/>
          </w:rPr>
          <w:t xml:space="preserve"> </w:t>
        </w:r>
      </w:ins>
      <w:proofErr w:type="spellStart"/>
      <w:ins w:id="214" w:author="Sabine Noebel" w:date="2022-03-15T15:20:00Z">
        <w:r w:rsidR="00B60F1A">
          <w:rPr>
            <w:rFonts w:ascii="Calibri" w:eastAsia="Calibri" w:hAnsi="Calibri" w:cs="Calibri"/>
            <w:color w:val="000000"/>
            <w:sz w:val="22"/>
            <w:szCs w:val="22"/>
          </w:rPr>
          <w:t>that</w:t>
        </w:r>
      </w:ins>
      <w:proofErr w:type="spellEnd"/>
      <w:ins w:id="215" w:author="Sabine Noebel" w:date="2022-02-28T10:37:00Z">
        <w:r w:rsidR="00700F5E">
          <w:rPr>
            <w:rFonts w:ascii="Calibri" w:eastAsia="Calibri" w:hAnsi="Calibri" w:cs="Calibri"/>
            <w:color w:val="000000"/>
            <w:sz w:val="22"/>
            <w:szCs w:val="22"/>
          </w:rPr>
          <w:t xml:space="preserve"> </w:t>
        </w:r>
        <w:proofErr w:type="spellStart"/>
        <w:r w:rsidR="00700F5E">
          <w:rPr>
            <w:rFonts w:ascii="Calibri" w:eastAsia="Calibri" w:hAnsi="Calibri" w:cs="Calibri"/>
            <w:color w:val="000000"/>
            <w:sz w:val="22"/>
            <w:szCs w:val="22"/>
          </w:rPr>
          <w:t>can</w:t>
        </w:r>
        <w:proofErr w:type="spellEnd"/>
        <w:r w:rsidR="00700F5E">
          <w:rPr>
            <w:rFonts w:ascii="Calibri" w:eastAsia="Calibri" w:hAnsi="Calibri" w:cs="Calibri"/>
            <w:color w:val="000000"/>
            <w:sz w:val="22"/>
            <w:szCs w:val="22"/>
          </w:rPr>
          <w:t xml:space="preserve"> </w:t>
        </w:r>
        <w:proofErr w:type="spellStart"/>
        <w:r w:rsidR="00700F5E">
          <w:rPr>
            <w:rFonts w:ascii="Calibri" w:eastAsia="Calibri" w:hAnsi="Calibri" w:cs="Calibri"/>
            <w:color w:val="000000"/>
            <w:sz w:val="22"/>
            <w:szCs w:val="22"/>
          </w:rPr>
          <w:t>be</w:t>
        </w:r>
        <w:proofErr w:type="spellEnd"/>
        <w:r w:rsidR="00700F5E">
          <w:rPr>
            <w:rFonts w:ascii="Calibri" w:eastAsia="Calibri" w:hAnsi="Calibri" w:cs="Calibri"/>
            <w:color w:val="000000"/>
            <w:sz w:val="22"/>
            <w:szCs w:val="22"/>
          </w:rPr>
          <w:t xml:space="preserve"> </w:t>
        </w:r>
        <w:proofErr w:type="spellStart"/>
        <w:r w:rsidR="00700F5E">
          <w:rPr>
            <w:rFonts w:ascii="Calibri" w:eastAsia="Calibri" w:hAnsi="Calibri" w:cs="Calibri"/>
            <w:color w:val="000000"/>
            <w:sz w:val="22"/>
            <w:szCs w:val="22"/>
          </w:rPr>
          <w:t>obtained</w:t>
        </w:r>
        <w:proofErr w:type="spellEnd"/>
        <w:r w:rsidR="00700F5E">
          <w:rPr>
            <w:rFonts w:ascii="Calibri" w:eastAsia="Calibri" w:hAnsi="Calibri" w:cs="Calibri"/>
            <w:color w:val="000000"/>
            <w:sz w:val="22"/>
            <w:szCs w:val="22"/>
          </w:rPr>
          <w:t xml:space="preserve"> </w:t>
        </w:r>
        <w:proofErr w:type="spellStart"/>
        <w:r w:rsidR="00700F5E">
          <w:rPr>
            <w:rFonts w:ascii="Calibri" w:eastAsia="Calibri" w:hAnsi="Calibri" w:cs="Calibri"/>
            <w:color w:val="000000"/>
            <w:sz w:val="22"/>
            <w:szCs w:val="22"/>
          </w:rPr>
          <w:t>by</w:t>
        </w:r>
        <w:proofErr w:type="spellEnd"/>
        <w:r w:rsidR="00700F5E">
          <w:rPr>
            <w:rFonts w:ascii="Calibri" w:eastAsia="Calibri" w:hAnsi="Calibri" w:cs="Calibri"/>
            <w:color w:val="000000"/>
            <w:sz w:val="22"/>
            <w:szCs w:val="22"/>
          </w:rPr>
          <w:t xml:space="preserve"> </w:t>
        </w:r>
        <w:proofErr w:type="spellStart"/>
        <w:r w:rsidR="00700F5E">
          <w:rPr>
            <w:rFonts w:ascii="Calibri" w:eastAsia="Calibri" w:hAnsi="Calibri" w:cs="Calibri"/>
            <w:color w:val="000000"/>
            <w:sz w:val="22"/>
            <w:szCs w:val="22"/>
          </w:rPr>
          <w:t>extending</w:t>
        </w:r>
        <w:proofErr w:type="spellEnd"/>
        <w:r w:rsidR="00700F5E">
          <w:rPr>
            <w:rFonts w:ascii="Calibri" w:eastAsia="Calibri" w:hAnsi="Calibri" w:cs="Calibri"/>
            <w:color w:val="000000"/>
            <w:sz w:val="22"/>
            <w:szCs w:val="22"/>
          </w:rPr>
          <w:t xml:space="preserve"> Boyd &amp; </w:t>
        </w:r>
        <w:proofErr w:type="spellStart"/>
        <w:r w:rsidR="00700F5E">
          <w:rPr>
            <w:rFonts w:ascii="Calibri" w:eastAsia="Calibri" w:hAnsi="Calibri" w:cs="Calibri"/>
            <w:color w:val="000000"/>
            <w:sz w:val="22"/>
            <w:szCs w:val="22"/>
          </w:rPr>
          <w:t>Richerson’s</w:t>
        </w:r>
        <w:proofErr w:type="spellEnd"/>
        <w:r w:rsidR="00700F5E">
          <w:rPr>
            <w:rFonts w:ascii="Calibri" w:eastAsia="Calibri" w:hAnsi="Calibri" w:cs="Calibri"/>
            <w:color w:val="000000"/>
            <w:sz w:val="22"/>
            <w:szCs w:val="22"/>
          </w:rPr>
          <w:t xml:space="preserve"> </w:t>
        </w:r>
        <w:proofErr w:type="spellStart"/>
        <w:r w:rsidR="00700F5E">
          <w:rPr>
            <w:rFonts w:ascii="Calibri" w:eastAsia="Calibri" w:hAnsi="Calibri" w:cs="Calibri"/>
            <w:color w:val="000000"/>
            <w:sz w:val="22"/>
            <w:szCs w:val="22"/>
          </w:rPr>
          <w:t>model</w:t>
        </w:r>
        <w:proofErr w:type="spellEnd"/>
        <w:r w:rsidR="00700F5E">
          <w:rPr>
            <w:rFonts w:ascii="Calibri" w:eastAsia="Calibri" w:hAnsi="Calibri" w:cs="Calibri"/>
            <w:color w:val="000000"/>
            <w:sz w:val="22"/>
            <w:szCs w:val="22"/>
          </w:rPr>
          <w:t xml:space="preserve"> </w:t>
        </w:r>
        <w:proofErr w:type="spellStart"/>
        <w:r w:rsidR="00700F5E">
          <w:rPr>
            <w:rFonts w:ascii="Calibri" w:eastAsia="Calibri" w:hAnsi="Calibri" w:cs="Calibri"/>
            <w:color w:val="000000"/>
            <w:sz w:val="22"/>
            <w:szCs w:val="22"/>
          </w:rPr>
          <w:t>to</w:t>
        </w:r>
        <w:proofErr w:type="spellEnd"/>
        <w:r w:rsidR="00700F5E">
          <w:rPr>
            <w:rFonts w:ascii="Calibri" w:eastAsia="Calibri" w:hAnsi="Calibri" w:cs="Calibri"/>
            <w:color w:val="000000"/>
            <w:sz w:val="22"/>
            <w:szCs w:val="22"/>
          </w:rPr>
          <w:t xml:space="preserve"> an </w:t>
        </w:r>
        <w:proofErr w:type="spellStart"/>
        <w:r w:rsidR="00700F5E">
          <w:rPr>
            <w:rFonts w:ascii="Calibri" w:eastAsia="Calibri" w:hAnsi="Calibri" w:cs="Calibri"/>
            <w:color w:val="000000"/>
            <w:sz w:val="22"/>
            <w:szCs w:val="22"/>
          </w:rPr>
          <w:t>arbitrary</w:t>
        </w:r>
        <w:proofErr w:type="spellEnd"/>
        <w:r w:rsidR="00700F5E">
          <w:rPr>
            <w:rFonts w:ascii="Calibri" w:eastAsia="Calibri" w:hAnsi="Calibri" w:cs="Calibri"/>
            <w:color w:val="000000"/>
            <w:sz w:val="22"/>
            <w:szCs w:val="22"/>
          </w:rPr>
          <w:t xml:space="preserve"> </w:t>
        </w:r>
        <w:proofErr w:type="spellStart"/>
        <w:r w:rsidR="00700F5E">
          <w:rPr>
            <w:rFonts w:ascii="Calibri" w:eastAsia="Calibri" w:hAnsi="Calibri" w:cs="Calibri"/>
            <w:color w:val="000000"/>
            <w:sz w:val="22"/>
            <w:szCs w:val="22"/>
          </w:rPr>
          <w:t>number</w:t>
        </w:r>
        <w:proofErr w:type="spellEnd"/>
        <w:r w:rsidR="00700F5E">
          <w:rPr>
            <w:rFonts w:ascii="Calibri" w:eastAsia="Calibri" w:hAnsi="Calibri" w:cs="Calibri"/>
            <w:color w:val="000000"/>
            <w:sz w:val="22"/>
            <w:szCs w:val="22"/>
          </w:rPr>
          <w:t xml:space="preserve"> </w:t>
        </w:r>
        <w:proofErr w:type="spellStart"/>
        <w:r w:rsidR="00700F5E">
          <w:rPr>
            <w:rFonts w:ascii="Calibri" w:eastAsia="Calibri" w:hAnsi="Calibri" w:cs="Calibri"/>
            <w:color w:val="000000"/>
            <w:sz w:val="22"/>
            <w:szCs w:val="22"/>
          </w:rPr>
          <w:t>of</w:t>
        </w:r>
        <w:proofErr w:type="spellEnd"/>
        <w:r w:rsidR="00700F5E">
          <w:rPr>
            <w:rFonts w:ascii="Calibri" w:eastAsia="Calibri" w:hAnsi="Calibri" w:cs="Calibri"/>
            <w:color w:val="000000"/>
            <w:sz w:val="22"/>
            <w:szCs w:val="22"/>
          </w:rPr>
          <w:t xml:space="preserve"> </w:t>
        </w:r>
        <w:proofErr w:type="spellStart"/>
        <w:r w:rsidR="00700F5E">
          <w:rPr>
            <w:rFonts w:ascii="Calibri" w:eastAsia="Calibri" w:hAnsi="Calibri" w:cs="Calibri"/>
            <w:color w:val="000000"/>
            <w:sz w:val="22"/>
            <w:szCs w:val="22"/>
          </w:rPr>
          <w:t>demonstrators</w:t>
        </w:r>
        <w:proofErr w:type="spellEnd"/>
        <w:r w:rsidR="00700F5E">
          <w:rPr>
            <w:rFonts w:ascii="Calibri" w:eastAsia="Calibri" w:hAnsi="Calibri" w:cs="Calibri"/>
            <w:color w:val="000000"/>
            <w:sz w:val="22"/>
            <w:szCs w:val="22"/>
          </w:rPr>
          <w:t>.</w:t>
        </w:r>
      </w:ins>
      <w:r w:rsidRPr="00DB4661">
        <w:rPr>
          <w:rFonts w:asciiTheme="minorHAnsi" w:eastAsia="Arial" w:hAnsiTheme="minorHAnsi" w:cstheme="minorHAnsi"/>
          <w:color w:val="000000"/>
          <w:sz w:val="22"/>
          <w:szCs w:val="22"/>
          <w:lang w:val="en-GB"/>
        </w:rPr>
        <w:t xml:space="preserve"> Furthermore, it also accommodat</w:t>
      </w:r>
      <w:r w:rsidRPr="00DB4661">
        <w:rPr>
          <w:rFonts w:asciiTheme="minorHAnsi" w:eastAsia="Arial" w:hAnsiTheme="minorHAnsi" w:cstheme="minorHAnsi"/>
          <w:sz w:val="22"/>
          <w:szCs w:val="22"/>
          <w:lang w:val="en-GB"/>
        </w:rPr>
        <w:t>es</w:t>
      </w:r>
      <w:r w:rsidRPr="00DB4661">
        <w:rPr>
          <w:rFonts w:asciiTheme="minorHAnsi" w:eastAsia="Arial" w:hAnsiTheme="minorHAnsi" w:cstheme="minorHAnsi"/>
          <w:color w:val="000000"/>
          <w:sz w:val="22"/>
          <w:szCs w:val="22"/>
          <w:lang w:val="en-GB"/>
        </w:rPr>
        <w:t xml:space="preserve"> other learning rules, which sometimes have been called ‘weak conformity’ and ‘anti-conformity’ (see Whiten, 2019). Specifically, </w:t>
      </w:r>
    </w:p>
    <w:p w14:paraId="00000043" w14:textId="77777777" w:rsidR="00784C4E" w:rsidRPr="00DB4661" w:rsidRDefault="00697658">
      <w:pPr>
        <w:pBdr>
          <w:top w:val="nil"/>
          <w:left w:val="nil"/>
          <w:bottom w:val="nil"/>
          <w:right w:val="nil"/>
          <w:between w:val="nil"/>
        </w:pBdr>
        <w:ind w:left="360"/>
        <w:jc w:val="both"/>
        <w:rPr>
          <w:rFonts w:asciiTheme="minorHAnsi" w:eastAsia="Arial" w:hAnsiTheme="minorHAnsi" w:cstheme="minorHAnsi"/>
          <w:color w:val="000000"/>
          <w:sz w:val="22"/>
          <w:szCs w:val="22"/>
          <w:lang w:val="en-GB"/>
        </w:rPr>
        <w:pPrChange w:id="216" w:author="Sabine Noebel" w:date="2022-03-15T15:24:00Z">
          <w:pPr>
            <w:numPr>
              <w:numId w:val="1"/>
            </w:numPr>
            <w:pBdr>
              <w:top w:val="nil"/>
              <w:left w:val="nil"/>
              <w:bottom w:val="nil"/>
              <w:right w:val="nil"/>
              <w:between w:val="nil"/>
            </w:pBdr>
            <w:ind w:left="720" w:hanging="360"/>
            <w:jc w:val="both"/>
          </w:pPr>
        </w:pPrChange>
      </w:pPr>
      <w:r w:rsidRPr="00DB4661">
        <w:rPr>
          <w:rFonts w:asciiTheme="minorHAnsi" w:eastAsia="Arial" w:hAnsiTheme="minorHAnsi" w:cstheme="minorHAnsi"/>
          <w:color w:val="000000"/>
          <w:sz w:val="22"/>
          <w:szCs w:val="22"/>
          <w:lang w:val="en-GB"/>
        </w:rPr>
        <w:t xml:space="preserve">β &gt; 1 corresponds to conformist transmission in Boyd &amp; </w:t>
      </w:r>
      <w:proofErr w:type="spellStart"/>
      <w:r w:rsidRPr="00DB4661">
        <w:rPr>
          <w:rFonts w:asciiTheme="minorHAnsi" w:eastAsia="Arial" w:hAnsiTheme="minorHAnsi" w:cstheme="minorHAnsi"/>
          <w:color w:val="000000"/>
          <w:sz w:val="22"/>
          <w:szCs w:val="22"/>
          <w:lang w:val="en-GB"/>
        </w:rPr>
        <w:t>Richerson’s</w:t>
      </w:r>
      <w:proofErr w:type="spellEnd"/>
      <w:r w:rsidRPr="00DB4661">
        <w:rPr>
          <w:rFonts w:asciiTheme="minorHAnsi" w:eastAsia="Arial" w:hAnsiTheme="minorHAnsi" w:cstheme="minorHAnsi"/>
          <w:color w:val="000000"/>
          <w:sz w:val="22"/>
          <w:szCs w:val="22"/>
          <w:lang w:val="en-GB"/>
        </w:rPr>
        <w:t xml:space="preserve"> sense,</w:t>
      </w:r>
    </w:p>
    <w:p w14:paraId="00000044" w14:textId="77777777" w:rsidR="00784C4E" w:rsidRPr="00DB4661" w:rsidRDefault="00697658">
      <w:pPr>
        <w:pBdr>
          <w:top w:val="nil"/>
          <w:left w:val="nil"/>
          <w:bottom w:val="nil"/>
          <w:right w:val="nil"/>
          <w:between w:val="nil"/>
        </w:pBdr>
        <w:ind w:left="360"/>
        <w:jc w:val="both"/>
        <w:rPr>
          <w:rFonts w:asciiTheme="minorHAnsi" w:eastAsia="Arial" w:hAnsiTheme="minorHAnsi" w:cstheme="minorHAnsi"/>
          <w:color w:val="000000"/>
          <w:sz w:val="22"/>
          <w:szCs w:val="22"/>
          <w:lang w:val="en-GB"/>
        </w:rPr>
        <w:pPrChange w:id="217" w:author="Sabine Noebel" w:date="2022-03-15T15:24:00Z">
          <w:pPr>
            <w:numPr>
              <w:numId w:val="1"/>
            </w:numPr>
            <w:pBdr>
              <w:top w:val="nil"/>
              <w:left w:val="nil"/>
              <w:bottom w:val="nil"/>
              <w:right w:val="nil"/>
              <w:between w:val="nil"/>
            </w:pBdr>
            <w:ind w:left="720" w:hanging="360"/>
            <w:jc w:val="both"/>
          </w:pPr>
        </w:pPrChange>
      </w:pPr>
      <w:r w:rsidRPr="00DB4661">
        <w:rPr>
          <w:rFonts w:asciiTheme="minorHAnsi" w:eastAsia="Arial" w:hAnsiTheme="minorHAnsi" w:cstheme="minorHAnsi"/>
          <w:color w:val="000000"/>
          <w:sz w:val="22"/>
          <w:szCs w:val="22"/>
          <w:lang w:val="en-GB"/>
        </w:rPr>
        <w:t xml:space="preserve">0 &lt; β &lt; 1 corresponds to weak conformity, </w:t>
      </w:r>
    </w:p>
    <w:p w14:paraId="00000045" w14:textId="77777777" w:rsidR="00784C4E" w:rsidRPr="00DB4661" w:rsidRDefault="00697658">
      <w:pPr>
        <w:pBdr>
          <w:top w:val="nil"/>
          <w:left w:val="nil"/>
          <w:bottom w:val="nil"/>
          <w:right w:val="nil"/>
          <w:between w:val="nil"/>
        </w:pBdr>
        <w:ind w:left="360"/>
        <w:jc w:val="both"/>
        <w:rPr>
          <w:rFonts w:asciiTheme="minorHAnsi" w:eastAsia="Arial" w:hAnsiTheme="minorHAnsi" w:cstheme="minorHAnsi"/>
          <w:color w:val="000000"/>
          <w:sz w:val="22"/>
          <w:szCs w:val="22"/>
          <w:lang w:val="en-GB"/>
        </w:rPr>
        <w:pPrChange w:id="218" w:author="Sabine Noebel" w:date="2022-03-15T15:24:00Z">
          <w:pPr>
            <w:numPr>
              <w:numId w:val="1"/>
            </w:numPr>
            <w:pBdr>
              <w:top w:val="nil"/>
              <w:left w:val="nil"/>
              <w:bottom w:val="nil"/>
              <w:right w:val="nil"/>
              <w:between w:val="nil"/>
            </w:pBdr>
            <w:ind w:left="720" w:hanging="360"/>
            <w:jc w:val="both"/>
          </w:pPr>
        </w:pPrChange>
      </w:pPr>
      <w:r w:rsidRPr="00DB4661">
        <w:rPr>
          <w:rFonts w:asciiTheme="minorHAnsi" w:eastAsia="Arial" w:hAnsiTheme="minorHAnsi" w:cstheme="minorHAnsi"/>
          <w:color w:val="000000"/>
          <w:sz w:val="22"/>
          <w:szCs w:val="22"/>
          <w:lang w:val="en-GB"/>
        </w:rPr>
        <w:t>β &lt; 0 corresponds to anti-conformity.</w:t>
      </w:r>
    </w:p>
    <w:p w14:paraId="00000046" w14:textId="6195CC47" w:rsidR="00784C4E" w:rsidRDefault="00697658" w:rsidP="00FD7756">
      <w:pPr>
        <w:pBdr>
          <w:top w:val="nil"/>
          <w:left w:val="nil"/>
          <w:bottom w:val="nil"/>
          <w:right w:val="nil"/>
          <w:between w:val="nil"/>
        </w:pBdr>
        <w:ind w:firstLine="34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 xml:space="preserve">These three cases also suggest a simple statistical test for conformity. Assuming that one has data on individual behavioural responses as a function of demonstrators’ behavioural frequencies </w:t>
      </w:r>
      <w:r w:rsidRPr="00DB4661">
        <w:rPr>
          <w:rFonts w:asciiTheme="minorHAnsi" w:eastAsia="Arial" w:hAnsiTheme="minorHAnsi" w:cstheme="minorHAnsi"/>
          <w:i/>
          <w:color w:val="000000"/>
          <w:sz w:val="22"/>
          <w:szCs w:val="22"/>
          <w:lang w:val="en-GB"/>
        </w:rPr>
        <w:t>q</w:t>
      </w:r>
      <w:r w:rsidRPr="00DB4661">
        <w:rPr>
          <w:rFonts w:asciiTheme="minorHAnsi" w:eastAsia="Arial" w:hAnsiTheme="minorHAnsi" w:cstheme="minorHAnsi"/>
          <w:color w:val="000000"/>
          <w:sz w:val="22"/>
          <w:szCs w:val="22"/>
          <w:lang w:val="en-GB"/>
        </w:rPr>
        <w:t xml:space="preserve">, testing for whether </w:t>
      </w:r>
      <w:proofErr w:type="gramStart"/>
      <w:r w:rsidRPr="00DB4661">
        <w:rPr>
          <w:rFonts w:asciiTheme="minorHAnsi" w:eastAsia="Arial" w:hAnsiTheme="minorHAnsi" w:cstheme="minorHAnsi"/>
          <w:color w:val="000000"/>
          <w:sz w:val="22"/>
          <w:szCs w:val="22"/>
          <w:lang w:val="en-GB"/>
        </w:rPr>
        <w:t>th</w:t>
      </w:r>
      <w:r w:rsidRPr="00DB4661">
        <w:rPr>
          <w:rFonts w:asciiTheme="minorHAnsi" w:eastAsia="Arial" w:hAnsiTheme="minorHAnsi" w:cstheme="minorHAnsi"/>
          <w:sz w:val="22"/>
          <w:szCs w:val="22"/>
          <w:lang w:val="en-GB"/>
        </w:rPr>
        <w:t>e</w:t>
      </w:r>
      <w:r w:rsidRPr="00DB4661">
        <w:rPr>
          <w:rFonts w:asciiTheme="minorHAnsi" w:eastAsia="Arial" w:hAnsiTheme="minorHAnsi" w:cstheme="minorHAnsi"/>
          <w:color w:val="000000"/>
          <w:sz w:val="22"/>
          <w:szCs w:val="22"/>
          <w:lang w:val="en-GB"/>
        </w:rPr>
        <w:t>s</w:t>
      </w:r>
      <w:r w:rsidRPr="00DB4661">
        <w:rPr>
          <w:rFonts w:asciiTheme="minorHAnsi" w:eastAsia="Arial" w:hAnsiTheme="minorHAnsi" w:cstheme="minorHAnsi"/>
          <w:sz w:val="22"/>
          <w:szCs w:val="22"/>
          <w:lang w:val="en-GB"/>
        </w:rPr>
        <w:t>e</w:t>
      </w:r>
      <w:r w:rsidRPr="00DB4661">
        <w:rPr>
          <w:rFonts w:asciiTheme="minorHAnsi" w:eastAsia="Arial" w:hAnsiTheme="minorHAnsi" w:cstheme="minorHAnsi"/>
          <w:color w:val="000000"/>
          <w:sz w:val="22"/>
          <w:szCs w:val="22"/>
          <w:lang w:val="en-GB"/>
        </w:rPr>
        <w:t xml:space="preserve"> behavioural data exhibit conformity</w:t>
      </w:r>
      <w:proofErr w:type="gramEnd"/>
      <w:r w:rsidRPr="00DB4661">
        <w:rPr>
          <w:rFonts w:asciiTheme="minorHAnsi" w:eastAsia="Arial" w:hAnsiTheme="minorHAnsi" w:cstheme="minorHAnsi"/>
          <w:color w:val="000000"/>
          <w:sz w:val="22"/>
          <w:szCs w:val="22"/>
          <w:lang w:val="en-GB"/>
        </w:rPr>
        <w:t xml:space="preserve"> is then straightforward: the data must fit the model for a value of β greater than 1. To test this, simply remark that </w:t>
      </w:r>
    </w:p>
    <w:p w14:paraId="3446C9DB" w14:textId="77777777" w:rsidR="001F5995" w:rsidRPr="009D0062" w:rsidRDefault="00697658" w:rsidP="00FD7756">
      <w:pPr>
        <w:jc w:val="center"/>
        <w:rPr>
          <w:rFonts w:asciiTheme="minorHAnsi" w:eastAsia="Arial" w:hAnsiTheme="minorHAnsi" w:cstheme="minorHAnsi"/>
          <w:color w:val="000000"/>
          <w:sz w:val="22"/>
          <w:szCs w:val="22"/>
          <w:lang w:val="en-US"/>
        </w:rPr>
      </w:pPr>
      <w:r w:rsidRPr="009D0062">
        <w:rPr>
          <w:rFonts w:asciiTheme="minorHAnsi" w:eastAsia="Arial" w:hAnsiTheme="minorHAnsi" w:cstheme="minorHAnsi"/>
          <w:color w:val="000000"/>
          <w:sz w:val="22"/>
          <w:szCs w:val="22"/>
          <w:lang w:val="en-US"/>
        </w:rPr>
        <w:t>ln[</w:t>
      </w:r>
      <w:r w:rsidRPr="009D0062">
        <w:rPr>
          <w:rFonts w:asciiTheme="minorHAnsi" w:eastAsia="Arial" w:hAnsiTheme="minorHAnsi" w:cstheme="minorHAnsi"/>
          <w:i/>
          <w:color w:val="000000"/>
          <w:sz w:val="22"/>
          <w:szCs w:val="22"/>
          <w:lang w:val="en-US"/>
        </w:rPr>
        <w:t>p</w:t>
      </w:r>
      <w:r w:rsidRPr="009D0062">
        <w:rPr>
          <w:rFonts w:asciiTheme="minorHAnsi" w:eastAsia="Arial" w:hAnsiTheme="minorHAnsi" w:cstheme="minorHAnsi"/>
          <w:color w:val="000000"/>
          <w:sz w:val="22"/>
          <w:szCs w:val="22"/>
          <w:lang w:val="en-US"/>
        </w:rPr>
        <w:t>(</w:t>
      </w:r>
      <w:r w:rsidRPr="009D0062">
        <w:rPr>
          <w:rFonts w:asciiTheme="minorHAnsi" w:eastAsia="Arial" w:hAnsiTheme="minorHAnsi" w:cstheme="minorHAnsi"/>
          <w:i/>
          <w:color w:val="000000"/>
          <w:sz w:val="22"/>
          <w:szCs w:val="22"/>
          <w:lang w:val="en-US"/>
        </w:rPr>
        <w:t>q</w:t>
      </w:r>
      <w:r w:rsidRPr="009D0062">
        <w:rPr>
          <w:rFonts w:asciiTheme="minorHAnsi" w:eastAsia="Arial" w:hAnsiTheme="minorHAnsi" w:cstheme="minorHAnsi"/>
          <w:color w:val="000000"/>
          <w:sz w:val="22"/>
          <w:szCs w:val="22"/>
          <w:lang w:val="en-US"/>
        </w:rPr>
        <w:t>)/(1-</w:t>
      </w:r>
      <w:r w:rsidRPr="009D0062">
        <w:rPr>
          <w:rFonts w:asciiTheme="minorHAnsi" w:eastAsia="Arial" w:hAnsiTheme="minorHAnsi" w:cstheme="minorHAnsi"/>
          <w:i/>
          <w:color w:val="000000"/>
          <w:sz w:val="22"/>
          <w:szCs w:val="22"/>
          <w:lang w:val="en-US"/>
        </w:rPr>
        <w:t>p</w:t>
      </w:r>
      <w:r w:rsidRPr="009D0062">
        <w:rPr>
          <w:rFonts w:asciiTheme="minorHAnsi" w:eastAsia="Arial" w:hAnsiTheme="minorHAnsi" w:cstheme="minorHAnsi"/>
          <w:color w:val="000000"/>
          <w:sz w:val="22"/>
          <w:szCs w:val="22"/>
          <w:lang w:val="en-US"/>
        </w:rPr>
        <w:t>(</w:t>
      </w:r>
      <w:r w:rsidRPr="009D0062">
        <w:rPr>
          <w:rFonts w:asciiTheme="minorHAnsi" w:eastAsia="Arial" w:hAnsiTheme="minorHAnsi" w:cstheme="minorHAnsi"/>
          <w:i/>
          <w:color w:val="000000"/>
          <w:sz w:val="22"/>
          <w:szCs w:val="22"/>
          <w:lang w:val="en-US"/>
        </w:rPr>
        <w:t>q</w:t>
      </w:r>
      <w:r w:rsidRPr="009D0062">
        <w:rPr>
          <w:rFonts w:asciiTheme="minorHAnsi" w:eastAsia="Arial" w:hAnsiTheme="minorHAnsi" w:cstheme="minorHAnsi"/>
          <w:color w:val="000000"/>
          <w:sz w:val="22"/>
          <w:szCs w:val="22"/>
          <w:lang w:val="en-US"/>
        </w:rPr>
        <w:t xml:space="preserve">))] = </w:t>
      </w:r>
      <w:r w:rsidRPr="001F62AA">
        <w:rPr>
          <w:rFonts w:asciiTheme="minorHAnsi" w:eastAsia="Arial" w:hAnsiTheme="minorHAnsi" w:cstheme="minorHAnsi"/>
          <w:iCs/>
          <w:color w:val="000000"/>
          <w:sz w:val="22"/>
          <w:szCs w:val="22"/>
          <w:lang w:val="en-GB"/>
        </w:rPr>
        <w:t>β</w:t>
      </w:r>
      <w:r w:rsidRPr="009D0062">
        <w:rPr>
          <w:rFonts w:asciiTheme="minorHAnsi" w:eastAsia="Arial" w:hAnsiTheme="minorHAnsi" w:cstheme="minorHAnsi"/>
          <w:color w:val="000000"/>
          <w:sz w:val="22"/>
          <w:szCs w:val="22"/>
          <w:lang w:val="en-US"/>
        </w:rPr>
        <w:t xml:space="preserve"> * ln[</w:t>
      </w:r>
      <w:r w:rsidRPr="009D0062">
        <w:rPr>
          <w:rFonts w:asciiTheme="minorHAnsi" w:eastAsia="Arial" w:hAnsiTheme="minorHAnsi" w:cstheme="minorHAnsi"/>
          <w:i/>
          <w:color w:val="000000"/>
          <w:sz w:val="22"/>
          <w:szCs w:val="22"/>
          <w:lang w:val="en-US"/>
        </w:rPr>
        <w:t>q</w:t>
      </w:r>
      <w:r w:rsidRPr="009D0062">
        <w:rPr>
          <w:rFonts w:asciiTheme="minorHAnsi" w:eastAsia="Arial" w:hAnsiTheme="minorHAnsi" w:cstheme="minorHAnsi"/>
          <w:color w:val="000000"/>
          <w:sz w:val="22"/>
          <w:szCs w:val="22"/>
          <w:lang w:val="en-US"/>
        </w:rPr>
        <w:t>/(1-</w:t>
      </w:r>
      <w:r w:rsidRPr="009D0062">
        <w:rPr>
          <w:rFonts w:asciiTheme="minorHAnsi" w:eastAsia="Arial" w:hAnsiTheme="minorHAnsi" w:cstheme="minorHAnsi"/>
          <w:i/>
          <w:color w:val="000000"/>
          <w:sz w:val="22"/>
          <w:szCs w:val="22"/>
          <w:lang w:val="en-US"/>
        </w:rPr>
        <w:t>q</w:t>
      </w:r>
      <w:r w:rsidRPr="009D0062">
        <w:rPr>
          <w:rFonts w:asciiTheme="minorHAnsi" w:eastAsia="Arial" w:hAnsiTheme="minorHAnsi" w:cstheme="minorHAnsi"/>
          <w:color w:val="000000"/>
          <w:sz w:val="22"/>
          <w:szCs w:val="22"/>
          <w:lang w:val="en-US"/>
        </w:rPr>
        <w:t>)],</w:t>
      </w:r>
    </w:p>
    <w:p w14:paraId="00000048" w14:textId="10E0A7B1" w:rsidR="00784C4E" w:rsidRPr="00DB4661" w:rsidRDefault="00697658" w:rsidP="00FD7756">
      <w:pPr>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i.e., that there is a linear relationship between the log odds of the response probabilities and the log</w:t>
      </w:r>
      <w:r w:rsidR="001F5995">
        <w:rPr>
          <w:rFonts w:asciiTheme="minorHAnsi" w:eastAsia="Arial" w:hAnsiTheme="minorHAnsi" w:cstheme="minorHAnsi"/>
          <w:color w:val="000000"/>
          <w:sz w:val="22"/>
          <w:szCs w:val="22"/>
          <w:lang w:val="en-GB"/>
        </w:rPr>
        <w:t xml:space="preserve"> </w:t>
      </w:r>
      <w:r w:rsidRPr="00DB4661">
        <w:rPr>
          <w:rFonts w:asciiTheme="minorHAnsi" w:eastAsia="Arial" w:hAnsiTheme="minorHAnsi" w:cstheme="minorHAnsi"/>
          <w:color w:val="000000"/>
          <w:sz w:val="22"/>
          <w:szCs w:val="22"/>
          <w:lang w:val="en-GB"/>
        </w:rPr>
        <w:t xml:space="preserve">odds of the demonstrators’ frequencies, with the associated </w:t>
      </w:r>
      <w:r w:rsidR="002B5073">
        <w:rPr>
          <w:rFonts w:asciiTheme="minorHAnsi" w:eastAsia="Arial" w:hAnsiTheme="minorHAnsi" w:cstheme="minorHAnsi"/>
          <w:color w:val="000000"/>
          <w:sz w:val="22"/>
          <w:szCs w:val="22"/>
          <w:lang w:val="en-GB"/>
        </w:rPr>
        <w:t>slope</w:t>
      </w:r>
      <w:r w:rsidR="002B5073" w:rsidRPr="00DB4661">
        <w:rPr>
          <w:rFonts w:asciiTheme="minorHAnsi" w:eastAsia="Arial" w:hAnsiTheme="minorHAnsi" w:cstheme="minorHAnsi"/>
          <w:color w:val="000000"/>
          <w:sz w:val="22"/>
          <w:szCs w:val="22"/>
          <w:lang w:val="en-GB"/>
        </w:rPr>
        <w:t xml:space="preserve"> </w:t>
      </w:r>
      <w:r w:rsidRPr="00DB4661">
        <w:rPr>
          <w:rFonts w:asciiTheme="minorHAnsi" w:eastAsia="Arial" w:hAnsiTheme="minorHAnsi" w:cstheme="minorHAnsi"/>
          <w:color w:val="000000"/>
          <w:sz w:val="22"/>
          <w:szCs w:val="22"/>
          <w:lang w:val="en-GB"/>
        </w:rPr>
        <w:t xml:space="preserve">being β. The value of β can thus be obtained by performing a simple linear regression, since the log odds are immediately available from the data. Whether this coefficient is significantly above 1 should be evidence for conformist bias. </w:t>
      </w:r>
    </w:p>
    <w:p w14:paraId="00000049" w14:textId="77777777" w:rsidR="00784C4E" w:rsidRPr="00DB4661" w:rsidRDefault="00697658" w:rsidP="00FD7756">
      <w:pPr>
        <w:pBdr>
          <w:top w:val="nil"/>
          <w:left w:val="nil"/>
          <w:bottom w:val="nil"/>
          <w:right w:val="nil"/>
          <w:between w:val="nil"/>
        </w:pBdr>
        <w:ind w:firstLine="34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A convenient feature of this model is that it can be easily extended to any number of traits,</w:t>
      </w:r>
    </w:p>
    <w:p w14:paraId="0000004B" w14:textId="77777777" w:rsidR="00784C4E" w:rsidRPr="00DB4661" w:rsidRDefault="00697658" w:rsidP="00FD7756">
      <w:pPr>
        <w:jc w:val="center"/>
        <w:rPr>
          <w:rFonts w:asciiTheme="minorHAnsi" w:eastAsia="Arial" w:hAnsiTheme="minorHAnsi" w:cstheme="minorHAnsi"/>
          <w:sz w:val="22"/>
          <w:szCs w:val="22"/>
          <w:lang w:val="en-GB"/>
        </w:rPr>
      </w:pPr>
      <w:proofErr w:type="spellStart"/>
      <w:r w:rsidRPr="00DB4661">
        <w:rPr>
          <w:rFonts w:asciiTheme="minorHAnsi" w:eastAsia="Arial" w:hAnsiTheme="minorHAnsi" w:cstheme="minorHAnsi"/>
          <w:i/>
          <w:color w:val="000000"/>
          <w:sz w:val="22"/>
          <w:szCs w:val="22"/>
          <w:lang w:val="en-GB"/>
        </w:rPr>
        <w:t>p</w:t>
      </w:r>
      <w:r w:rsidRPr="00DB4661">
        <w:rPr>
          <w:rFonts w:asciiTheme="minorHAnsi" w:eastAsia="Arial" w:hAnsiTheme="minorHAnsi" w:cstheme="minorHAnsi"/>
          <w:color w:val="000000"/>
          <w:sz w:val="22"/>
          <w:szCs w:val="22"/>
          <w:lang w:val="en-GB"/>
        </w:rPr>
        <w:t>_</w:t>
      </w:r>
      <w:r w:rsidRPr="00DB4661">
        <w:rPr>
          <w:rFonts w:asciiTheme="minorHAnsi" w:eastAsia="Arial" w:hAnsiTheme="minorHAnsi" w:cstheme="minorHAnsi"/>
          <w:i/>
          <w:sz w:val="22"/>
          <w:szCs w:val="22"/>
          <w:lang w:val="en-GB"/>
        </w:rPr>
        <w:t>a</w:t>
      </w:r>
      <w:proofErr w:type="spellEnd"/>
      <w:r w:rsidRPr="00DB4661">
        <w:rPr>
          <w:rFonts w:asciiTheme="minorHAnsi" w:eastAsia="Arial" w:hAnsiTheme="minorHAnsi" w:cstheme="minorHAnsi"/>
          <w:color w:val="000000"/>
          <w:sz w:val="22"/>
          <w:szCs w:val="22"/>
          <w:lang w:val="en-GB"/>
        </w:rPr>
        <w:t>(</w:t>
      </w:r>
      <w:r w:rsidRPr="00DB4661">
        <w:rPr>
          <w:rFonts w:asciiTheme="minorHAnsi" w:eastAsia="Arial" w:hAnsiTheme="minorHAnsi" w:cstheme="minorHAnsi"/>
          <w:i/>
          <w:color w:val="000000"/>
          <w:sz w:val="22"/>
          <w:szCs w:val="22"/>
          <w:lang w:val="en-GB"/>
        </w:rPr>
        <w:t>q</w:t>
      </w:r>
      <w:r w:rsidRPr="00DB4661">
        <w:rPr>
          <w:rFonts w:asciiTheme="minorHAnsi" w:eastAsia="Arial" w:hAnsiTheme="minorHAnsi" w:cstheme="minorHAnsi"/>
          <w:color w:val="000000"/>
          <w:sz w:val="22"/>
          <w:szCs w:val="22"/>
          <w:lang w:val="en-GB"/>
        </w:rPr>
        <w:t xml:space="preserve">) = </w:t>
      </w:r>
      <w:proofErr w:type="spellStart"/>
      <w:r w:rsidRPr="00DB4661">
        <w:rPr>
          <w:rFonts w:asciiTheme="minorHAnsi" w:eastAsia="Arial" w:hAnsiTheme="minorHAnsi" w:cstheme="minorHAnsi"/>
          <w:i/>
          <w:color w:val="000000"/>
          <w:sz w:val="22"/>
          <w:szCs w:val="22"/>
          <w:lang w:val="en-GB"/>
        </w:rPr>
        <w:t>q</w:t>
      </w:r>
      <w:r w:rsidRPr="00DB4661">
        <w:rPr>
          <w:rFonts w:asciiTheme="minorHAnsi" w:eastAsia="Arial" w:hAnsiTheme="minorHAnsi" w:cstheme="minorHAnsi"/>
          <w:color w:val="000000"/>
          <w:sz w:val="22"/>
          <w:szCs w:val="22"/>
          <w:lang w:val="en-GB"/>
        </w:rPr>
        <w:t>_</w:t>
      </w:r>
      <w:r w:rsidRPr="00DB4661">
        <w:rPr>
          <w:rFonts w:asciiTheme="minorHAnsi" w:eastAsia="Arial" w:hAnsiTheme="minorHAnsi" w:cstheme="minorHAnsi"/>
          <w:i/>
          <w:sz w:val="22"/>
          <w:szCs w:val="22"/>
          <w:lang w:val="en-GB"/>
        </w:rPr>
        <w:t>a</w:t>
      </w:r>
      <w:proofErr w:type="spellEnd"/>
      <w:r w:rsidRPr="00DB4661">
        <w:rPr>
          <w:rFonts w:asciiTheme="minorHAnsi" w:eastAsia="Arial" w:hAnsiTheme="minorHAnsi" w:cstheme="minorHAnsi"/>
          <w:color w:val="000000"/>
          <w:sz w:val="22"/>
          <w:szCs w:val="22"/>
          <w:lang w:val="en-GB"/>
        </w:rPr>
        <w:t xml:space="preserve">^β </w:t>
      </w:r>
      <w:proofErr w:type="gramStart"/>
      <w:r w:rsidRPr="00DB4661">
        <w:rPr>
          <w:rFonts w:asciiTheme="minorHAnsi" w:eastAsia="Arial" w:hAnsiTheme="minorHAnsi" w:cstheme="minorHAnsi"/>
          <w:color w:val="000000"/>
          <w:sz w:val="22"/>
          <w:szCs w:val="22"/>
          <w:lang w:val="en-GB"/>
        </w:rPr>
        <w:t>/(</w:t>
      </w:r>
      <w:proofErr w:type="spellStart"/>
      <w:proofErr w:type="gramEnd"/>
      <w:r w:rsidRPr="00DB4661">
        <w:rPr>
          <w:rFonts w:asciiTheme="minorHAnsi" w:eastAsia="Arial" w:hAnsiTheme="minorHAnsi" w:cstheme="minorHAnsi"/>
          <w:color w:val="000000"/>
          <w:sz w:val="22"/>
          <w:szCs w:val="22"/>
          <w:lang w:val="en-GB"/>
        </w:rPr>
        <w:t>sum_</w:t>
      </w:r>
      <w:r w:rsidRPr="00DB4661">
        <w:rPr>
          <w:rFonts w:asciiTheme="minorHAnsi" w:eastAsia="Arial" w:hAnsiTheme="minorHAnsi" w:cstheme="minorHAnsi"/>
          <w:i/>
          <w:color w:val="000000"/>
          <w:sz w:val="22"/>
          <w:szCs w:val="22"/>
          <w:lang w:val="en-GB"/>
        </w:rPr>
        <w:t>i</w:t>
      </w:r>
      <w:proofErr w:type="spellEnd"/>
      <w:r w:rsidRPr="00DB4661">
        <w:rPr>
          <w:rFonts w:asciiTheme="minorHAnsi" w:eastAsia="Arial" w:hAnsiTheme="minorHAnsi" w:cstheme="minorHAnsi"/>
          <w:color w:val="000000"/>
          <w:sz w:val="22"/>
          <w:szCs w:val="22"/>
          <w:lang w:val="en-GB"/>
        </w:rPr>
        <w:t xml:space="preserve"> </w:t>
      </w:r>
      <w:proofErr w:type="spellStart"/>
      <w:r w:rsidRPr="00DB4661">
        <w:rPr>
          <w:rFonts w:asciiTheme="minorHAnsi" w:eastAsia="Arial" w:hAnsiTheme="minorHAnsi" w:cstheme="minorHAnsi"/>
          <w:i/>
          <w:color w:val="000000"/>
          <w:sz w:val="22"/>
          <w:szCs w:val="22"/>
          <w:lang w:val="en-GB"/>
        </w:rPr>
        <w:t>q</w:t>
      </w:r>
      <w:r w:rsidRPr="00DB4661">
        <w:rPr>
          <w:rFonts w:asciiTheme="minorHAnsi" w:eastAsia="Arial" w:hAnsiTheme="minorHAnsi" w:cstheme="minorHAnsi"/>
          <w:color w:val="000000"/>
          <w:sz w:val="22"/>
          <w:szCs w:val="22"/>
          <w:lang w:val="en-GB"/>
        </w:rPr>
        <w:t>_</w:t>
      </w:r>
      <w:r w:rsidRPr="00DB4661">
        <w:rPr>
          <w:rFonts w:asciiTheme="minorHAnsi" w:eastAsia="Arial" w:hAnsiTheme="minorHAnsi" w:cstheme="minorHAnsi"/>
          <w:i/>
          <w:color w:val="000000"/>
          <w:sz w:val="22"/>
          <w:szCs w:val="22"/>
          <w:lang w:val="en-GB"/>
        </w:rPr>
        <w:t>i</w:t>
      </w:r>
      <w:proofErr w:type="spellEnd"/>
      <w:r w:rsidRPr="00DB4661">
        <w:rPr>
          <w:rFonts w:asciiTheme="minorHAnsi" w:eastAsia="Arial" w:hAnsiTheme="minorHAnsi" w:cstheme="minorHAnsi"/>
          <w:color w:val="000000"/>
          <w:sz w:val="22"/>
          <w:szCs w:val="22"/>
          <w:lang w:val="en-GB"/>
        </w:rPr>
        <w:t>^β).</w:t>
      </w:r>
    </w:p>
    <w:p w14:paraId="0000004D" w14:textId="77777777" w:rsidR="00784C4E" w:rsidRPr="00DB4661" w:rsidRDefault="00697658" w:rsidP="00FD7756">
      <w:pPr>
        <w:pBdr>
          <w:top w:val="nil"/>
          <w:left w:val="nil"/>
          <w:bottom w:val="nil"/>
          <w:right w:val="nil"/>
          <w:between w:val="nil"/>
        </w:pBdr>
        <w:jc w:val="both"/>
        <w:rPr>
          <w:rFonts w:asciiTheme="minorHAnsi" w:eastAsia="Arial" w:hAnsiTheme="minorHAnsi" w:cstheme="minorHAnsi"/>
          <w:sz w:val="22"/>
          <w:szCs w:val="22"/>
          <w:lang w:val="en-GB"/>
        </w:rPr>
      </w:pPr>
      <w:r w:rsidRPr="00DB4661">
        <w:rPr>
          <w:rFonts w:asciiTheme="minorHAnsi" w:eastAsia="Arial" w:hAnsiTheme="minorHAnsi" w:cstheme="minorHAnsi"/>
          <w:color w:val="000000"/>
          <w:sz w:val="22"/>
          <w:szCs w:val="22"/>
          <w:lang w:val="en-GB"/>
        </w:rPr>
        <w:t xml:space="preserve">A </w:t>
      </w:r>
      <w:r w:rsidRPr="00DB4661">
        <w:rPr>
          <w:rFonts w:asciiTheme="minorHAnsi" w:eastAsia="Arial" w:hAnsiTheme="minorHAnsi" w:cstheme="minorHAnsi"/>
          <w:sz w:val="22"/>
          <w:szCs w:val="22"/>
          <w:lang w:val="en-GB"/>
        </w:rPr>
        <w:t>corresponding statistical test can then be derived from the following equality, valid for any two traits a and b:</w:t>
      </w:r>
    </w:p>
    <w:p w14:paraId="0000004F" w14:textId="77777777" w:rsidR="00784C4E" w:rsidRPr="00DB4661" w:rsidRDefault="00697658" w:rsidP="00FD7756">
      <w:pPr>
        <w:jc w:val="center"/>
        <w:rPr>
          <w:rFonts w:asciiTheme="minorHAnsi" w:eastAsia="Arial" w:hAnsiTheme="minorHAnsi" w:cstheme="minorHAnsi"/>
          <w:sz w:val="22"/>
          <w:szCs w:val="22"/>
          <w:lang w:val="en-GB"/>
        </w:rPr>
      </w:pPr>
      <w:r w:rsidRPr="00DB4661">
        <w:rPr>
          <w:rFonts w:asciiTheme="minorHAnsi" w:eastAsia="Arial" w:hAnsiTheme="minorHAnsi" w:cstheme="minorHAnsi"/>
          <w:sz w:val="22"/>
          <w:szCs w:val="22"/>
          <w:lang w:val="en-GB"/>
        </w:rPr>
        <w:t>ln[</w:t>
      </w:r>
      <w:proofErr w:type="spellStart"/>
      <w:r w:rsidRPr="00DB4661">
        <w:rPr>
          <w:rFonts w:asciiTheme="minorHAnsi" w:eastAsia="Arial" w:hAnsiTheme="minorHAnsi" w:cstheme="minorHAnsi"/>
          <w:sz w:val="22"/>
          <w:szCs w:val="22"/>
          <w:lang w:val="en-GB"/>
        </w:rPr>
        <w:t>p_a</w:t>
      </w:r>
      <w:proofErr w:type="spellEnd"/>
      <w:r w:rsidRPr="00DB4661">
        <w:rPr>
          <w:rFonts w:asciiTheme="minorHAnsi" w:eastAsia="Arial" w:hAnsiTheme="minorHAnsi" w:cstheme="minorHAnsi"/>
          <w:sz w:val="22"/>
          <w:szCs w:val="22"/>
          <w:lang w:val="en-GB"/>
        </w:rPr>
        <w:t>(q)/</w:t>
      </w:r>
      <w:proofErr w:type="spellStart"/>
      <w:r w:rsidRPr="00DB4661">
        <w:rPr>
          <w:rFonts w:asciiTheme="minorHAnsi" w:eastAsia="Arial" w:hAnsiTheme="minorHAnsi" w:cstheme="minorHAnsi"/>
          <w:sz w:val="22"/>
          <w:szCs w:val="22"/>
          <w:lang w:val="en-GB"/>
        </w:rPr>
        <w:t>p_b</w:t>
      </w:r>
      <w:proofErr w:type="spellEnd"/>
      <w:r w:rsidRPr="00DB4661">
        <w:rPr>
          <w:rFonts w:asciiTheme="minorHAnsi" w:eastAsia="Arial" w:hAnsiTheme="minorHAnsi" w:cstheme="minorHAnsi"/>
          <w:sz w:val="22"/>
          <w:szCs w:val="22"/>
          <w:lang w:val="en-GB"/>
        </w:rPr>
        <w:t>(q)] = β * ln[</w:t>
      </w:r>
      <w:proofErr w:type="spellStart"/>
      <w:r w:rsidRPr="00DB4661">
        <w:rPr>
          <w:rFonts w:asciiTheme="minorHAnsi" w:eastAsia="Arial" w:hAnsiTheme="minorHAnsi" w:cstheme="minorHAnsi"/>
          <w:sz w:val="22"/>
          <w:szCs w:val="22"/>
          <w:lang w:val="en-GB"/>
        </w:rPr>
        <w:t>q_a</w:t>
      </w:r>
      <w:proofErr w:type="spellEnd"/>
      <w:r w:rsidRPr="00DB4661">
        <w:rPr>
          <w:rFonts w:asciiTheme="minorHAnsi" w:eastAsia="Arial" w:hAnsiTheme="minorHAnsi" w:cstheme="minorHAnsi"/>
          <w:sz w:val="22"/>
          <w:szCs w:val="22"/>
          <w:lang w:val="en-GB"/>
        </w:rPr>
        <w:t>/</w:t>
      </w:r>
      <w:proofErr w:type="spellStart"/>
      <w:r w:rsidRPr="00DB4661">
        <w:rPr>
          <w:rFonts w:asciiTheme="minorHAnsi" w:eastAsia="Arial" w:hAnsiTheme="minorHAnsi" w:cstheme="minorHAnsi"/>
          <w:sz w:val="22"/>
          <w:szCs w:val="22"/>
          <w:lang w:val="en-GB"/>
        </w:rPr>
        <w:t>q_b</w:t>
      </w:r>
      <w:proofErr w:type="spellEnd"/>
      <w:r w:rsidRPr="00DB4661">
        <w:rPr>
          <w:rFonts w:asciiTheme="minorHAnsi" w:eastAsia="Arial" w:hAnsiTheme="minorHAnsi" w:cstheme="minorHAnsi"/>
          <w:sz w:val="22"/>
          <w:szCs w:val="22"/>
          <w:lang w:val="en-GB"/>
        </w:rPr>
        <w:t>].</w:t>
      </w:r>
    </w:p>
    <w:p w14:paraId="00000051" w14:textId="4286D09B" w:rsidR="00784C4E" w:rsidRPr="00DB4661" w:rsidRDefault="00697658" w:rsidP="00FD7756">
      <w:pPr>
        <w:pBdr>
          <w:top w:val="nil"/>
          <w:left w:val="nil"/>
          <w:bottom w:val="nil"/>
          <w:right w:val="nil"/>
          <w:between w:val="nil"/>
        </w:pBdr>
        <w:ind w:firstLine="284"/>
        <w:jc w:val="both"/>
        <w:rPr>
          <w:rFonts w:asciiTheme="minorHAnsi" w:eastAsia="Arial" w:hAnsiTheme="minorHAnsi" w:cstheme="minorHAnsi"/>
          <w:sz w:val="22"/>
          <w:szCs w:val="22"/>
          <w:lang w:val="en-GB"/>
        </w:rPr>
      </w:pPr>
      <w:r w:rsidRPr="00DB4661">
        <w:rPr>
          <w:rFonts w:asciiTheme="minorHAnsi" w:eastAsia="Arial" w:hAnsiTheme="minorHAnsi" w:cstheme="minorHAnsi"/>
          <w:sz w:val="22"/>
          <w:szCs w:val="22"/>
          <w:lang w:val="en-GB"/>
        </w:rPr>
        <w:t xml:space="preserve">Lastly, both Boyd &amp; </w:t>
      </w:r>
      <w:proofErr w:type="spellStart"/>
      <w:r w:rsidRPr="00DB4661">
        <w:rPr>
          <w:rFonts w:asciiTheme="minorHAnsi" w:eastAsia="Arial" w:hAnsiTheme="minorHAnsi" w:cstheme="minorHAnsi"/>
          <w:sz w:val="22"/>
          <w:szCs w:val="22"/>
          <w:lang w:val="en-GB"/>
        </w:rPr>
        <w:t>Richerson’s</w:t>
      </w:r>
      <w:proofErr w:type="spellEnd"/>
      <w:r w:rsidRPr="00DB4661">
        <w:rPr>
          <w:rFonts w:asciiTheme="minorHAnsi" w:eastAsia="Arial" w:hAnsiTheme="minorHAnsi" w:cstheme="minorHAnsi"/>
          <w:sz w:val="22"/>
          <w:szCs w:val="22"/>
          <w:lang w:val="en-GB"/>
        </w:rPr>
        <w:t xml:space="preserve"> mathematical model and the one we propose above fail to account for individual departures from unanimous majorities (i.e., </w:t>
      </w:r>
      <w:r w:rsidR="00637B94">
        <w:rPr>
          <w:rFonts w:asciiTheme="minorHAnsi" w:eastAsia="Arial" w:hAnsiTheme="minorHAnsi" w:cstheme="minorHAnsi"/>
          <w:sz w:val="22"/>
          <w:szCs w:val="22"/>
          <w:lang w:val="en-GB"/>
        </w:rPr>
        <w:t>few</w:t>
      </w:r>
      <w:r w:rsidRPr="00DB4661">
        <w:rPr>
          <w:rFonts w:asciiTheme="minorHAnsi" w:eastAsia="Arial" w:hAnsiTheme="minorHAnsi" w:cstheme="minorHAnsi"/>
          <w:sz w:val="22"/>
          <w:szCs w:val="22"/>
          <w:lang w:val="en-GB"/>
        </w:rPr>
        <w:t xml:space="preserve"> learner</w:t>
      </w:r>
      <w:r w:rsidR="00637B94">
        <w:rPr>
          <w:rFonts w:asciiTheme="minorHAnsi" w:eastAsia="Arial" w:hAnsiTheme="minorHAnsi" w:cstheme="minorHAnsi"/>
          <w:sz w:val="22"/>
          <w:szCs w:val="22"/>
          <w:lang w:val="en-GB"/>
        </w:rPr>
        <w:t>s</w:t>
      </w:r>
      <w:r w:rsidRPr="00DB4661">
        <w:rPr>
          <w:rFonts w:asciiTheme="minorHAnsi" w:eastAsia="Arial" w:hAnsiTheme="minorHAnsi" w:cstheme="minorHAnsi"/>
          <w:sz w:val="22"/>
          <w:szCs w:val="22"/>
          <w:lang w:val="en-GB"/>
        </w:rPr>
        <w:t xml:space="preserve"> picking up trait B when 100% of demonstrators show trait A</w:t>
      </w:r>
      <w:r w:rsidR="007B0C94">
        <w:rPr>
          <w:rFonts w:asciiTheme="minorHAnsi" w:eastAsia="Arial" w:hAnsiTheme="minorHAnsi" w:cstheme="minorHAnsi"/>
          <w:sz w:val="22"/>
          <w:szCs w:val="22"/>
          <w:lang w:val="en-GB"/>
        </w:rPr>
        <w:t>; see Fig</w:t>
      </w:r>
      <w:r w:rsidR="001F5995">
        <w:rPr>
          <w:rFonts w:asciiTheme="minorHAnsi" w:eastAsia="Arial" w:hAnsiTheme="minorHAnsi" w:cstheme="minorHAnsi"/>
          <w:sz w:val="22"/>
          <w:szCs w:val="22"/>
          <w:lang w:val="en-GB"/>
        </w:rPr>
        <w:t>.</w:t>
      </w:r>
      <w:r w:rsidR="007B0C94">
        <w:rPr>
          <w:rFonts w:asciiTheme="minorHAnsi" w:eastAsia="Arial" w:hAnsiTheme="minorHAnsi" w:cstheme="minorHAnsi"/>
          <w:sz w:val="22"/>
          <w:szCs w:val="22"/>
          <w:lang w:val="en-GB"/>
        </w:rPr>
        <w:t xml:space="preserve"> 1a</w:t>
      </w:r>
      <w:r w:rsidRPr="00DB4661">
        <w:rPr>
          <w:rFonts w:asciiTheme="minorHAnsi" w:eastAsia="Arial" w:hAnsiTheme="minorHAnsi" w:cstheme="minorHAnsi"/>
          <w:sz w:val="22"/>
          <w:szCs w:val="22"/>
          <w:lang w:val="en-GB"/>
        </w:rPr>
        <w:t xml:space="preserve">). Yet, such occurrences were documented as early as Asch (1955) and have been corroborated in many animal studies of conformity (e.g., </w:t>
      </w:r>
      <w:proofErr w:type="spellStart"/>
      <w:r w:rsidRPr="00DB4661">
        <w:rPr>
          <w:rFonts w:asciiTheme="minorHAnsi" w:eastAsia="Arial" w:hAnsiTheme="minorHAnsi" w:cstheme="minorHAnsi"/>
          <w:sz w:val="22"/>
          <w:szCs w:val="22"/>
          <w:lang w:val="en-GB"/>
        </w:rPr>
        <w:t>Battesti</w:t>
      </w:r>
      <w:proofErr w:type="spellEnd"/>
      <w:r w:rsidRPr="00DB4661">
        <w:rPr>
          <w:rFonts w:asciiTheme="minorHAnsi" w:eastAsia="Arial" w:hAnsiTheme="minorHAnsi" w:cstheme="minorHAnsi"/>
          <w:sz w:val="22"/>
          <w:szCs w:val="22"/>
          <w:lang w:val="en-GB"/>
        </w:rPr>
        <w:t xml:space="preserve"> </w:t>
      </w:r>
      <w:r w:rsidRPr="00DB4661">
        <w:rPr>
          <w:rFonts w:asciiTheme="minorHAnsi" w:eastAsia="Arial" w:hAnsiTheme="minorHAnsi" w:cstheme="minorHAnsi"/>
          <w:i/>
          <w:sz w:val="22"/>
          <w:szCs w:val="22"/>
          <w:lang w:val="en-GB"/>
        </w:rPr>
        <w:t>et al.</w:t>
      </w:r>
      <w:r w:rsidRPr="00DB4661">
        <w:rPr>
          <w:rFonts w:asciiTheme="minorHAnsi" w:eastAsia="Arial" w:hAnsiTheme="minorHAnsi" w:cstheme="minorHAnsi"/>
          <w:sz w:val="22"/>
          <w:szCs w:val="22"/>
          <w:lang w:val="en-GB"/>
        </w:rPr>
        <w:t xml:space="preserve">, 2015; Pike &amp; </w:t>
      </w:r>
      <w:proofErr w:type="spellStart"/>
      <w:r w:rsidRPr="00DB4661">
        <w:rPr>
          <w:rFonts w:asciiTheme="minorHAnsi" w:eastAsia="Arial" w:hAnsiTheme="minorHAnsi" w:cstheme="minorHAnsi"/>
          <w:sz w:val="22"/>
          <w:szCs w:val="22"/>
          <w:lang w:val="en-GB"/>
        </w:rPr>
        <w:t>Laland</w:t>
      </w:r>
      <w:proofErr w:type="spellEnd"/>
      <w:r w:rsidRPr="00DB4661">
        <w:rPr>
          <w:rFonts w:asciiTheme="minorHAnsi" w:eastAsia="Arial" w:hAnsiTheme="minorHAnsi" w:cstheme="minorHAnsi"/>
          <w:sz w:val="22"/>
          <w:szCs w:val="22"/>
          <w:lang w:val="en-GB"/>
        </w:rPr>
        <w:t xml:space="preserve">, 2010; </w:t>
      </w:r>
      <w:proofErr w:type="spellStart"/>
      <w:r w:rsidRPr="00DB4661">
        <w:rPr>
          <w:rFonts w:asciiTheme="minorHAnsi" w:eastAsia="Arial" w:hAnsiTheme="minorHAnsi" w:cstheme="minorHAnsi"/>
          <w:sz w:val="22"/>
          <w:szCs w:val="22"/>
          <w:lang w:val="en-GB"/>
        </w:rPr>
        <w:t>Aplin</w:t>
      </w:r>
      <w:proofErr w:type="spellEnd"/>
      <w:r w:rsidRPr="00DB4661">
        <w:rPr>
          <w:rFonts w:asciiTheme="minorHAnsi" w:eastAsia="Arial" w:hAnsiTheme="minorHAnsi" w:cstheme="minorHAnsi"/>
          <w:sz w:val="22"/>
          <w:szCs w:val="22"/>
          <w:lang w:val="en-GB"/>
        </w:rPr>
        <w:t xml:space="preserve">, Sheldon &amp; </w:t>
      </w:r>
      <w:proofErr w:type="spellStart"/>
      <w:r w:rsidRPr="00DB4661">
        <w:rPr>
          <w:rFonts w:asciiTheme="minorHAnsi" w:eastAsia="Arial" w:hAnsiTheme="minorHAnsi" w:cstheme="minorHAnsi"/>
          <w:sz w:val="22"/>
          <w:szCs w:val="22"/>
          <w:lang w:val="en-GB"/>
        </w:rPr>
        <w:t>McElreath</w:t>
      </w:r>
      <w:proofErr w:type="spellEnd"/>
      <w:r w:rsidRPr="00DB4661">
        <w:rPr>
          <w:rFonts w:asciiTheme="minorHAnsi" w:eastAsia="Arial" w:hAnsiTheme="minorHAnsi" w:cstheme="minorHAnsi"/>
          <w:sz w:val="22"/>
          <w:szCs w:val="22"/>
          <w:lang w:val="en-GB"/>
        </w:rPr>
        <w:t xml:space="preserve">, 2017; </w:t>
      </w:r>
      <w:proofErr w:type="spellStart"/>
      <w:r w:rsidRPr="00DB4661">
        <w:rPr>
          <w:rFonts w:asciiTheme="minorHAnsi" w:eastAsia="Arial" w:hAnsiTheme="minorHAnsi" w:cstheme="minorHAnsi"/>
          <w:sz w:val="22"/>
          <w:szCs w:val="22"/>
          <w:lang w:val="en-GB"/>
        </w:rPr>
        <w:t>Danchin</w:t>
      </w:r>
      <w:proofErr w:type="spellEnd"/>
      <w:r w:rsidRPr="00DB4661">
        <w:rPr>
          <w:rFonts w:asciiTheme="minorHAnsi" w:eastAsia="Arial" w:hAnsiTheme="minorHAnsi" w:cstheme="minorHAnsi"/>
          <w:sz w:val="22"/>
          <w:szCs w:val="22"/>
          <w:lang w:val="en-GB"/>
        </w:rPr>
        <w:t xml:space="preserve"> </w:t>
      </w:r>
      <w:r w:rsidRPr="00DB4661">
        <w:rPr>
          <w:rFonts w:asciiTheme="minorHAnsi" w:eastAsia="Arial" w:hAnsiTheme="minorHAnsi" w:cstheme="minorHAnsi"/>
          <w:i/>
          <w:sz w:val="22"/>
          <w:szCs w:val="22"/>
          <w:lang w:val="en-GB"/>
        </w:rPr>
        <w:t>et al.</w:t>
      </w:r>
      <w:r w:rsidRPr="00DB4661">
        <w:rPr>
          <w:rFonts w:asciiTheme="minorHAnsi" w:eastAsia="Arial" w:hAnsiTheme="minorHAnsi" w:cstheme="minorHAnsi"/>
          <w:sz w:val="22"/>
          <w:szCs w:val="22"/>
          <w:lang w:val="en-GB"/>
        </w:rPr>
        <w:t xml:space="preserve">, 2018). This phenomenon could for instance be evidence of major cognitive limitations, or of important heterogeneities within populations regarding learning rules. In any case, this feature seems ubiquitous and may lead to false negatives when using the statistical test suggested above. A simple extension of the model above can however address it. Consider </w:t>
      </w:r>
      <w:r w:rsidRPr="00DB4661">
        <w:rPr>
          <w:rFonts w:asciiTheme="minorHAnsi" w:eastAsia="Arial" w:hAnsiTheme="minorHAnsi" w:cstheme="minorHAnsi"/>
          <w:sz w:val="22"/>
          <w:szCs w:val="22"/>
          <w:lang w:val="en-GB"/>
        </w:rPr>
        <w:lastRenderedPageBreak/>
        <w:t xml:space="preserve">that the learner chooses a trait at random with probability </w:t>
      </w:r>
      <w:r w:rsidRPr="00DB4661">
        <w:rPr>
          <w:rFonts w:asciiTheme="minorHAnsi" w:eastAsia="Arial" w:hAnsiTheme="minorHAnsi" w:cstheme="minorHAnsi"/>
          <w:color w:val="202122"/>
          <w:sz w:val="22"/>
          <w:szCs w:val="22"/>
          <w:lang w:val="en-GB"/>
        </w:rPr>
        <w:t>α</w:t>
      </w:r>
      <w:r w:rsidRPr="00DB4661">
        <w:rPr>
          <w:rFonts w:asciiTheme="minorHAnsi" w:eastAsia="Arial" w:hAnsiTheme="minorHAnsi" w:cstheme="minorHAnsi"/>
          <w:sz w:val="22"/>
          <w:szCs w:val="22"/>
          <w:lang w:val="en-GB"/>
        </w:rPr>
        <w:t xml:space="preserve">, and chooses a trait using the conformist rule </w:t>
      </w:r>
      <w:r w:rsidRPr="00DB4661">
        <w:rPr>
          <w:rFonts w:asciiTheme="minorHAnsi" w:eastAsia="Arial" w:hAnsiTheme="minorHAnsi" w:cstheme="minorHAnsi"/>
          <w:i/>
          <w:sz w:val="22"/>
          <w:szCs w:val="22"/>
          <w:lang w:val="en-GB"/>
        </w:rPr>
        <w:t>p</w:t>
      </w:r>
      <w:r w:rsidRPr="00DB4661">
        <w:rPr>
          <w:rFonts w:asciiTheme="minorHAnsi" w:eastAsia="Arial" w:hAnsiTheme="minorHAnsi" w:cstheme="minorHAnsi"/>
          <w:sz w:val="22"/>
          <w:szCs w:val="22"/>
          <w:lang w:val="en-GB"/>
        </w:rPr>
        <w:t>(</w:t>
      </w:r>
      <w:r w:rsidRPr="00DB4661">
        <w:rPr>
          <w:rFonts w:asciiTheme="minorHAnsi" w:eastAsia="Arial" w:hAnsiTheme="minorHAnsi" w:cstheme="minorHAnsi"/>
          <w:i/>
          <w:sz w:val="22"/>
          <w:szCs w:val="22"/>
          <w:lang w:val="en-GB"/>
        </w:rPr>
        <w:t>q</w:t>
      </w:r>
      <w:r w:rsidRPr="00DB4661">
        <w:rPr>
          <w:rFonts w:asciiTheme="minorHAnsi" w:eastAsia="Arial" w:hAnsiTheme="minorHAnsi" w:cstheme="minorHAnsi"/>
          <w:sz w:val="22"/>
          <w:szCs w:val="22"/>
          <w:lang w:val="en-GB"/>
        </w:rPr>
        <w:t>) above with probability 1-</w:t>
      </w:r>
      <w:r w:rsidRPr="00DB4661">
        <w:rPr>
          <w:rFonts w:asciiTheme="minorHAnsi" w:eastAsia="Arial" w:hAnsiTheme="minorHAnsi" w:cstheme="minorHAnsi"/>
          <w:color w:val="202122"/>
          <w:sz w:val="22"/>
          <w:szCs w:val="22"/>
          <w:lang w:val="en-GB"/>
        </w:rPr>
        <w:t>α</w:t>
      </w:r>
      <w:r w:rsidRPr="00DB4661">
        <w:rPr>
          <w:rFonts w:asciiTheme="minorHAnsi" w:eastAsia="Arial" w:hAnsiTheme="minorHAnsi" w:cstheme="minorHAnsi"/>
          <w:sz w:val="22"/>
          <w:szCs w:val="22"/>
          <w:lang w:val="en-GB"/>
        </w:rPr>
        <w:t>. In the case with two traits, the probability of adopting trait A becomes</w:t>
      </w:r>
    </w:p>
    <w:p w14:paraId="00000052" w14:textId="5D5FE063" w:rsidR="00784C4E" w:rsidRPr="00DB4661" w:rsidRDefault="00697658" w:rsidP="00FD7756">
      <w:pPr>
        <w:jc w:val="center"/>
        <w:rPr>
          <w:rFonts w:asciiTheme="minorHAnsi" w:eastAsia="Arial" w:hAnsiTheme="minorHAnsi" w:cstheme="minorHAnsi"/>
          <w:sz w:val="22"/>
          <w:szCs w:val="22"/>
          <w:lang w:val="en-GB"/>
        </w:rPr>
      </w:pPr>
      <w:r w:rsidRPr="00DB4661">
        <w:rPr>
          <w:rFonts w:asciiTheme="minorHAnsi" w:eastAsia="Arial" w:hAnsiTheme="minorHAnsi" w:cstheme="minorHAnsi"/>
          <w:i/>
          <w:sz w:val="22"/>
          <w:szCs w:val="22"/>
          <w:lang w:val="en-GB"/>
        </w:rPr>
        <w:t>p’</w:t>
      </w:r>
      <w:r w:rsidRPr="00DB4661">
        <w:rPr>
          <w:rFonts w:asciiTheme="minorHAnsi" w:eastAsia="Arial" w:hAnsiTheme="minorHAnsi" w:cstheme="minorHAnsi"/>
          <w:sz w:val="22"/>
          <w:szCs w:val="22"/>
          <w:lang w:val="en-GB"/>
        </w:rPr>
        <w:t>(</w:t>
      </w:r>
      <w:r w:rsidRPr="00DB4661">
        <w:rPr>
          <w:rFonts w:asciiTheme="minorHAnsi" w:eastAsia="Arial" w:hAnsiTheme="minorHAnsi" w:cstheme="minorHAnsi"/>
          <w:i/>
          <w:sz w:val="22"/>
          <w:szCs w:val="22"/>
          <w:lang w:val="en-GB"/>
        </w:rPr>
        <w:t>q</w:t>
      </w:r>
      <w:r w:rsidRPr="00DB4661">
        <w:rPr>
          <w:rFonts w:asciiTheme="minorHAnsi" w:eastAsia="Arial" w:hAnsiTheme="minorHAnsi" w:cstheme="minorHAnsi"/>
          <w:sz w:val="22"/>
          <w:szCs w:val="22"/>
          <w:lang w:val="en-GB"/>
        </w:rPr>
        <w:t xml:space="preserve">) = </w:t>
      </w:r>
      <w:r w:rsidRPr="00DB4661">
        <w:rPr>
          <w:rFonts w:asciiTheme="minorHAnsi" w:eastAsia="Arial" w:hAnsiTheme="minorHAnsi" w:cstheme="minorHAnsi"/>
          <w:color w:val="202122"/>
          <w:sz w:val="22"/>
          <w:szCs w:val="22"/>
          <w:lang w:val="en-GB"/>
        </w:rPr>
        <w:t xml:space="preserve">α / 2 </w:t>
      </w:r>
      <w:r w:rsidRPr="00DB4661">
        <w:rPr>
          <w:rFonts w:asciiTheme="minorHAnsi" w:eastAsia="Arial" w:hAnsiTheme="minorHAnsi" w:cstheme="minorHAnsi"/>
          <w:b/>
          <w:color w:val="202122"/>
          <w:sz w:val="22"/>
          <w:szCs w:val="22"/>
          <w:lang w:val="en-GB"/>
        </w:rPr>
        <w:t>+</w:t>
      </w:r>
      <w:r w:rsidRPr="00DB4661">
        <w:rPr>
          <w:rFonts w:asciiTheme="minorHAnsi" w:eastAsia="Arial" w:hAnsiTheme="minorHAnsi" w:cstheme="minorHAnsi"/>
          <w:sz w:val="22"/>
          <w:szCs w:val="22"/>
          <w:lang w:val="en-GB"/>
        </w:rPr>
        <w:t xml:space="preserve"> (1-</w:t>
      </w:r>
      <w:r w:rsidRPr="00DB4661">
        <w:rPr>
          <w:rFonts w:asciiTheme="minorHAnsi" w:eastAsia="Arial" w:hAnsiTheme="minorHAnsi" w:cstheme="minorHAnsi"/>
          <w:color w:val="202122"/>
          <w:sz w:val="22"/>
          <w:szCs w:val="22"/>
          <w:lang w:val="en-GB"/>
        </w:rPr>
        <w:t>α</w:t>
      </w:r>
      <w:r w:rsidRPr="00DB4661">
        <w:rPr>
          <w:rFonts w:asciiTheme="minorHAnsi" w:eastAsia="Arial" w:hAnsiTheme="minorHAnsi" w:cstheme="minorHAnsi"/>
          <w:sz w:val="22"/>
          <w:szCs w:val="22"/>
          <w:lang w:val="en-GB"/>
        </w:rPr>
        <w:t xml:space="preserve">) * </w:t>
      </w:r>
      <w:r w:rsidRPr="00DB4661">
        <w:rPr>
          <w:rFonts w:asciiTheme="minorHAnsi" w:eastAsia="Arial" w:hAnsiTheme="minorHAnsi" w:cstheme="minorHAnsi"/>
          <w:i/>
          <w:sz w:val="22"/>
          <w:szCs w:val="22"/>
          <w:lang w:val="en-GB"/>
        </w:rPr>
        <w:t>q</w:t>
      </w:r>
      <w:r w:rsidRPr="00DB4661">
        <w:rPr>
          <w:rFonts w:asciiTheme="minorHAnsi" w:eastAsia="Arial" w:hAnsiTheme="minorHAnsi" w:cstheme="minorHAnsi"/>
          <w:sz w:val="22"/>
          <w:szCs w:val="22"/>
          <w:lang w:val="en-GB"/>
        </w:rPr>
        <w:t>^β</w:t>
      </w:r>
      <w:proofErr w:type="gramStart"/>
      <w:r w:rsidRPr="00DB4661">
        <w:rPr>
          <w:rFonts w:asciiTheme="minorHAnsi" w:eastAsia="Arial" w:hAnsiTheme="minorHAnsi" w:cstheme="minorHAnsi"/>
          <w:sz w:val="22"/>
          <w:szCs w:val="22"/>
          <w:lang w:val="en-GB"/>
        </w:rPr>
        <w:t>/(</w:t>
      </w:r>
      <w:proofErr w:type="gramEnd"/>
      <w:r w:rsidRPr="00DB4661">
        <w:rPr>
          <w:rFonts w:asciiTheme="minorHAnsi" w:eastAsia="Arial" w:hAnsiTheme="minorHAnsi" w:cstheme="minorHAnsi"/>
          <w:i/>
          <w:sz w:val="22"/>
          <w:szCs w:val="22"/>
          <w:lang w:val="en-GB"/>
        </w:rPr>
        <w:t>q</w:t>
      </w:r>
      <w:r w:rsidRPr="00DB4661">
        <w:rPr>
          <w:rFonts w:asciiTheme="minorHAnsi" w:eastAsia="Arial" w:hAnsiTheme="minorHAnsi" w:cstheme="minorHAnsi"/>
          <w:sz w:val="22"/>
          <w:szCs w:val="22"/>
          <w:lang w:val="en-GB"/>
        </w:rPr>
        <w:t>^β + (1-</w:t>
      </w:r>
      <w:r w:rsidRPr="00DB4661">
        <w:rPr>
          <w:rFonts w:asciiTheme="minorHAnsi" w:eastAsia="Arial" w:hAnsiTheme="minorHAnsi" w:cstheme="minorHAnsi"/>
          <w:i/>
          <w:sz w:val="22"/>
          <w:szCs w:val="22"/>
          <w:lang w:val="en-GB"/>
        </w:rPr>
        <w:t>q</w:t>
      </w:r>
      <w:r w:rsidRPr="00DB4661">
        <w:rPr>
          <w:rFonts w:asciiTheme="minorHAnsi" w:eastAsia="Arial" w:hAnsiTheme="minorHAnsi" w:cstheme="minorHAnsi"/>
          <w:sz w:val="22"/>
          <w:szCs w:val="22"/>
          <w:lang w:val="en-GB"/>
        </w:rPr>
        <w:t>)^β).</w:t>
      </w:r>
    </w:p>
    <w:p w14:paraId="00000054" w14:textId="43AF8E51" w:rsidR="00784C4E" w:rsidRPr="00DB4661" w:rsidRDefault="00697658" w:rsidP="00FD7756">
      <w:pPr>
        <w:rPr>
          <w:rFonts w:asciiTheme="minorHAnsi" w:eastAsia="Calibri" w:hAnsiTheme="minorHAnsi" w:cstheme="minorHAnsi"/>
          <w:color w:val="000000"/>
          <w:lang w:val="en-GB"/>
        </w:rPr>
      </w:pPr>
      <w:r w:rsidRPr="00DB4661">
        <w:rPr>
          <w:rFonts w:asciiTheme="minorHAnsi" w:eastAsia="Arial" w:hAnsiTheme="minorHAnsi" w:cstheme="minorHAnsi"/>
          <w:sz w:val="22"/>
          <w:szCs w:val="22"/>
          <w:lang w:val="en-GB"/>
        </w:rPr>
        <w:t>Once again, one can estimate this equation on behavio</w:t>
      </w:r>
      <w:r w:rsidR="00DB4661">
        <w:rPr>
          <w:rFonts w:asciiTheme="minorHAnsi" w:eastAsia="Arial" w:hAnsiTheme="minorHAnsi" w:cstheme="minorHAnsi"/>
          <w:sz w:val="22"/>
          <w:szCs w:val="22"/>
          <w:lang w:val="en-GB"/>
        </w:rPr>
        <w:t>u</w:t>
      </w:r>
      <w:r w:rsidRPr="00DB4661">
        <w:rPr>
          <w:rFonts w:asciiTheme="minorHAnsi" w:eastAsia="Arial" w:hAnsiTheme="minorHAnsi" w:cstheme="minorHAnsi"/>
          <w:sz w:val="22"/>
          <w:szCs w:val="22"/>
          <w:lang w:val="en-GB"/>
        </w:rPr>
        <w:t xml:space="preserve">ral data and check whether β&gt;1 for evidence of conformist transmission in Boyd &amp; </w:t>
      </w:r>
      <w:proofErr w:type="spellStart"/>
      <w:r w:rsidRPr="00DB4661">
        <w:rPr>
          <w:rFonts w:asciiTheme="minorHAnsi" w:eastAsia="Arial" w:hAnsiTheme="minorHAnsi" w:cstheme="minorHAnsi"/>
          <w:sz w:val="22"/>
          <w:szCs w:val="22"/>
          <w:lang w:val="en-GB"/>
        </w:rPr>
        <w:t>Richerson’s</w:t>
      </w:r>
      <w:proofErr w:type="spellEnd"/>
      <w:r w:rsidRPr="00DB4661">
        <w:rPr>
          <w:rFonts w:asciiTheme="minorHAnsi" w:eastAsia="Arial" w:hAnsiTheme="minorHAnsi" w:cstheme="minorHAnsi"/>
          <w:sz w:val="22"/>
          <w:szCs w:val="22"/>
          <w:lang w:val="en-GB"/>
        </w:rPr>
        <w:t xml:space="preserve"> sense.</w:t>
      </w:r>
    </w:p>
    <w:p w14:paraId="00000055" w14:textId="09ECF664" w:rsidR="00784C4E" w:rsidRPr="00C42D1C" w:rsidRDefault="00697658" w:rsidP="00FD7756">
      <w:pPr>
        <w:pStyle w:val="Titre1"/>
        <w:rPr>
          <w:rFonts w:ascii="Calibri" w:hAnsi="Calibri" w:cs="Calibri"/>
          <w:color w:val="000000" w:themeColor="text1"/>
          <w:sz w:val="48"/>
          <w:lang w:eastAsia="de-DE"/>
        </w:rPr>
      </w:pPr>
      <w:bookmarkStart w:id="219" w:name="_Toc87371213"/>
      <w:bookmarkStart w:id="220" w:name="_Hlk88496773"/>
      <w:bookmarkEnd w:id="182"/>
      <w:r w:rsidRPr="00C42D1C">
        <w:rPr>
          <w:rFonts w:ascii="Calibri" w:hAnsi="Calibri" w:cs="Calibri"/>
          <w:color w:val="000000" w:themeColor="text1"/>
          <w:sz w:val="48"/>
          <w:lang w:eastAsia="de-DE"/>
        </w:rPr>
        <w:t xml:space="preserve">IV. </w:t>
      </w:r>
      <w:commentRangeStart w:id="221"/>
      <w:del w:id="222" w:author="Sabine Noebel" w:date="2022-02-28T10:39:00Z">
        <w:r w:rsidRPr="00C42D1C" w:rsidDel="00700F5E">
          <w:rPr>
            <w:rFonts w:ascii="Calibri" w:hAnsi="Calibri" w:cs="Calibri"/>
            <w:color w:val="000000" w:themeColor="text1"/>
            <w:sz w:val="48"/>
            <w:lang w:eastAsia="de-DE"/>
          </w:rPr>
          <w:delText xml:space="preserve">ANIMAL </w:delText>
        </w:r>
      </w:del>
      <w:r w:rsidRPr="00C42D1C">
        <w:rPr>
          <w:rFonts w:ascii="Calibri" w:hAnsi="Calibri" w:cs="Calibri"/>
          <w:color w:val="000000" w:themeColor="text1"/>
          <w:sz w:val="48"/>
          <w:lang w:eastAsia="de-DE"/>
        </w:rPr>
        <w:t>CONFO</w:t>
      </w:r>
      <w:commentRangeStart w:id="223"/>
      <w:r w:rsidRPr="00C42D1C">
        <w:rPr>
          <w:rFonts w:ascii="Calibri" w:hAnsi="Calibri" w:cs="Calibri"/>
          <w:color w:val="000000" w:themeColor="text1"/>
          <w:sz w:val="48"/>
          <w:lang w:eastAsia="de-DE"/>
        </w:rPr>
        <w:t>RMIT</w:t>
      </w:r>
      <w:commentRangeEnd w:id="223"/>
      <w:r w:rsidR="00FD7756">
        <w:rPr>
          <w:rStyle w:val="Marquedecommentaire"/>
          <w:b w:val="0"/>
        </w:rPr>
        <w:commentReference w:id="223"/>
      </w:r>
      <w:r w:rsidRPr="00C42D1C">
        <w:rPr>
          <w:rFonts w:ascii="Calibri" w:hAnsi="Calibri" w:cs="Calibri"/>
          <w:color w:val="000000" w:themeColor="text1"/>
          <w:sz w:val="48"/>
          <w:lang w:eastAsia="de-DE"/>
        </w:rPr>
        <w:t>Y</w:t>
      </w:r>
      <w:bookmarkEnd w:id="219"/>
      <w:commentRangeEnd w:id="221"/>
      <w:ins w:id="224" w:author="Sabine Noebel" w:date="2022-02-28T10:39:00Z">
        <w:r w:rsidR="00700F5E">
          <w:rPr>
            <w:rFonts w:ascii="Calibri" w:hAnsi="Calibri" w:cs="Calibri"/>
            <w:color w:val="000000" w:themeColor="text1"/>
            <w:sz w:val="48"/>
            <w:lang w:eastAsia="de-DE"/>
          </w:rPr>
          <w:t xml:space="preserve"> IN NON-HUMAN ANIMALS</w:t>
        </w:r>
      </w:ins>
      <w:r w:rsidR="00FD7756">
        <w:rPr>
          <w:rStyle w:val="Marquedecommentaire"/>
          <w:b w:val="0"/>
        </w:rPr>
        <w:commentReference w:id="221"/>
      </w:r>
    </w:p>
    <w:p w14:paraId="00000056" w14:textId="77777777" w:rsidR="00784C4E" w:rsidRPr="00C42D1C" w:rsidRDefault="00697658" w:rsidP="00FD7756">
      <w:pPr>
        <w:pStyle w:val="Titre2"/>
        <w:rPr>
          <w:color w:val="000000" w:themeColor="text1"/>
          <w:sz w:val="36"/>
          <w:lang w:eastAsia="de-DE"/>
        </w:rPr>
      </w:pPr>
      <w:bookmarkStart w:id="225" w:name="_Toc87371214"/>
      <w:r w:rsidRPr="00C42D1C">
        <w:rPr>
          <w:color w:val="000000" w:themeColor="text1"/>
          <w:sz w:val="36"/>
          <w:lang w:eastAsia="de-DE"/>
        </w:rPr>
        <w:t>(1) Behavioural ecology</w:t>
      </w:r>
      <w:bookmarkEnd w:id="225"/>
    </w:p>
    <w:bookmarkEnd w:id="220"/>
    <w:p w14:paraId="00000057" w14:textId="729B3B43" w:rsidR="00784C4E" w:rsidRPr="00DB4661" w:rsidRDefault="00697658" w:rsidP="00FD7756">
      <w:pPr>
        <w:pBdr>
          <w:top w:val="nil"/>
          <w:left w:val="nil"/>
          <w:bottom w:val="nil"/>
          <w:right w:val="nil"/>
          <w:between w:val="nil"/>
        </w:pBdr>
        <w:spacing w:before="12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 xml:space="preserve">Boyd &amp; </w:t>
      </w:r>
      <w:proofErr w:type="spellStart"/>
      <w:r w:rsidRPr="00DB4661">
        <w:rPr>
          <w:rFonts w:asciiTheme="minorHAnsi" w:eastAsia="Arial" w:hAnsiTheme="minorHAnsi" w:cstheme="minorHAnsi"/>
          <w:color w:val="000000"/>
          <w:sz w:val="22"/>
          <w:szCs w:val="22"/>
          <w:lang w:val="en-GB"/>
        </w:rPr>
        <w:t>Richerson’s</w:t>
      </w:r>
      <w:proofErr w:type="spellEnd"/>
      <w:r w:rsidRPr="00DB4661">
        <w:rPr>
          <w:rFonts w:asciiTheme="minorHAnsi" w:eastAsia="Arial" w:hAnsiTheme="minorHAnsi" w:cstheme="minorHAnsi"/>
          <w:color w:val="000000"/>
          <w:sz w:val="22"/>
          <w:szCs w:val="22"/>
          <w:lang w:val="en-GB"/>
        </w:rPr>
        <w:t xml:space="preserve"> conformist transmission model has recently attracted a lot of attention in behavioural ecology </w:t>
      </w:r>
      <w:bookmarkStart w:id="226" w:name="_Hlk88496808"/>
      <w:r w:rsidRPr="00DB4661">
        <w:rPr>
          <w:rFonts w:asciiTheme="minorHAnsi" w:eastAsia="Arial" w:hAnsiTheme="minorHAnsi" w:cstheme="minorHAnsi"/>
          <w:color w:val="000000"/>
          <w:sz w:val="22"/>
          <w:szCs w:val="22"/>
          <w:lang w:val="en-GB"/>
        </w:rPr>
        <w:t xml:space="preserve">(e.g., Pike &amp; </w:t>
      </w:r>
      <w:proofErr w:type="spellStart"/>
      <w:r w:rsidRPr="00DB4661">
        <w:rPr>
          <w:rFonts w:asciiTheme="minorHAnsi" w:eastAsia="Arial" w:hAnsiTheme="minorHAnsi" w:cstheme="minorHAnsi"/>
          <w:color w:val="000000"/>
          <w:sz w:val="22"/>
          <w:szCs w:val="22"/>
          <w:lang w:val="en-GB"/>
        </w:rPr>
        <w:t>Laland</w:t>
      </w:r>
      <w:proofErr w:type="spellEnd"/>
      <w:r w:rsidRPr="00DB4661">
        <w:rPr>
          <w:rFonts w:asciiTheme="minorHAnsi" w:eastAsia="Arial" w:hAnsiTheme="minorHAnsi" w:cstheme="minorHAnsi"/>
          <w:color w:val="000000"/>
          <w:sz w:val="22"/>
          <w:szCs w:val="22"/>
          <w:lang w:val="en-GB"/>
        </w:rPr>
        <w:t xml:space="preserve">, 2010; Nelson &amp; </w:t>
      </w:r>
      <w:proofErr w:type="spellStart"/>
      <w:r w:rsidRPr="00DB4661">
        <w:rPr>
          <w:rFonts w:asciiTheme="minorHAnsi" w:eastAsia="Arial" w:hAnsiTheme="minorHAnsi" w:cstheme="minorHAnsi"/>
          <w:color w:val="000000"/>
          <w:sz w:val="22"/>
          <w:szCs w:val="22"/>
          <w:lang w:val="en-GB"/>
        </w:rPr>
        <w:t>Poesel</w:t>
      </w:r>
      <w:proofErr w:type="spellEnd"/>
      <w:r w:rsidRPr="00DB4661">
        <w:rPr>
          <w:rFonts w:asciiTheme="minorHAnsi" w:eastAsia="Arial" w:hAnsiTheme="minorHAnsi" w:cstheme="minorHAnsi"/>
          <w:color w:val="000000"/>
          <w:sz w:val="22"/>
          <w:szCs w:val="22"/>
          <w:lang w:val="en-GB"/>
        </w:rPr>
        <w:t xml:space="preserve">, 2014; </w:t>
      </w:r>
      <w:proofErr w:type="spellStart"/>
      <w:r w:rsidRPr="00DB4661">
        <w:rPr>
          <w:rFonts w:asciiTheme="minorHAnsi" w:eastAsia="Arial" w:hAnsiTheme="minorHAnsi" w:cstheme="minorHAnsi"/>
          <w:color w:val="000000"/>
          <w:sz w:val="22"/>
          <w:szCs w:val="22"/>
          <w:lang w:val="en-GB"/>
        </w:rPr>
        <w:t>Aplin</w:t>
      </w:r>
      <w:proofErr w:type="spellEnd"/>
      <w:r w:rsidRPr="00DB4661">
        <w:rPr>
          <w:rFonts w:asciiTheme="minorHAnsi" w:eastAsia="Arial" w:hAnsiTheme="minorHAnsi" w:cstheme="minorHAnsi"/>
          <w:color w:val="000000"/>
          <w:sz w:val="22"/>
          <w:szCs w:val="22"/>
          <w:lang w:val="en-GB"/>
        </w:rPr>
        <w:t xml:space="preserve"> </w:t>
      </w:r>
      <w:r w:rsidRPr="00DB4661">
        <w:rPr>
          <w:rFonts w:asciiTheme="minorHAnsi" w:eastAsia="Arial" w:hAnsiTheme="minorHAnsi" w:cstheme="minorHAnsi"/>
          <w:i/>
          <w:color w:val="222222"/>
          <w:sz w:val="22"/>
          <w:szCs w:val="22"/>
          <w:lang w:val="en-GB"/>
        </w:rPr>
        <w:t>et al</w:t>
      </w:r>
      <w:r w:rsidRPr="00DB4661">
        <w:rPr>
          <w:rFonts w:asciiTheme="minorHAnsi" w:eastAsia="Arial" w:hAnsiTheme="minorHAnsi" w:cstheme="minorHAnsi"/>
          <w:color w:val="000000"/>
          <w:sz w:val="22"/>
          <w:szCs w:val="22"/>
          <w:lang w:val="en-GB"/>
        </w:rPr>
        <w:t xml:space="preserve">., 2015a, 2017; </w:t>
      </w:r>
      <w:proofErr w:type="spellStart"/>
      <w:r w:rsidRPr="00DB4661">
        <w:rPr>
          <w:rFonts w:asciiTheme="minorHAnsi" w:eastAsia="Arial" w:hAnsiTheme="minorHAnsi" w:cstheme="minorHAnsi"/>
          <w:color w:val="000000"/>
          <w:sz w:val="22"/>
          <w:szCs w:val="22"/>
          <w:lang w:val="en-GB"/>
        </w:rPr>
        <w:t>Battesti</w:t>
      </w:r>
      <w:proofErr w:type="spellEnd"/>
      <w:r w:rsidRPr="00DB4661">
        <w:rPr>
          <w:rFonts w:asciiTheme="minorHAnsi" w:eastAsia="Arial" w:hAnsiTheme="minorHAnsi" w:cstheme="minorHAnsi"/>
          <w:color w:val="000000"/>
          <w:sz w:val="22"/>
          <w:szCs w:val="22"/>
          <w:lang w:val="en-GB"/>
        </w:rPr>
        <w:t xml:space="preserve"> </w:t>
      </w:r>
      <w:r w:rsidRPr="00DB4661">
        <w:rPr>
          <w:rFonts w:asciiTheme="minorHAnsi" w:eastAsia="Arial" w:hAnsiTheme="minorHAnsi" w:cstheme="minorHAnsi"/>
          <w:i/>
          <w:color w:val="000000"/>
          <w:sz w:val="22"/>
          <w:szCs w:val="22"/>
          <w:lang w:val="en-GB"/>
        </w:rPr>
        <w:t>et al</w:t>
      </w:r>
      <w:r w:rsidRPr="00DB4661">
        <w:rPr>
          <w:rFonts w:asciiTheme="minorHAnsi" w:eastAsia="Arial" w:hAnsiTheme="minorHAnsi" w:cstheme="minorHAnsi"/>
          <w:color w:val="000000"/>
          <w:sz w:val="22"/>
          <w:szCs w:val="22"/>
          <w:lang w:val="en-GB"/>
        </w:rPr>
        <w:t xml:space="preserve">., 2015; </w:t>
      </w:r>
      <w:proofErr w:type="spellStart"/>
      <w:r w:rsidRPr="00DB4661">
        <w:rPr>
          <w:rFonts w:asciiTheme="minorHAnsi" w:eastAsia="Arial" w:hAnsiTheme="minorHAnsi" w:cstheme="minorHAnsi"/>
          <w:color w:val="000000"/>
          <w:sz w:val="22"/>
          <w:szCs w:val="22"/>
          <w:lang w:val="en-GB"/>
        </w:rPr>
        <w:t>Danchin</w:t>
      </w:r>
      <w:proofErr w:type="spellEnd"/>
      <w:r w:rsidRPr="00DB4661">
        <w:rPr>
          <w:rFonts w:asciiTheme="minorHAnsi" w:eastAsia="Arial" w:hAnsiTheme="minorHAnsi" w:cstheme="minorHAnsi"/>
          <w:color w:val="000000"/>
          <w:sz w:val="22"/>
          <w:szCs w:val="22"/>
          <w:lang w:val="en-GB"/>
        </w:rPr>
        <w:t xml:space="preserve"> </w:t>
      </w:r>
      <w:r w:rsidRPr="00DB4661">
        <w:rPr>
          <w:rFonts w:asciiTheme="minorHAnsi" w:eastAsia="Arial" w:hAnsiTheme="minorHAnsi" w:cstheme="minorHAnsi"/>
          <w:i/>
          <w:color w:val="000000"/>
          <w:sz w:val="22"/>
          <w:szCs w:val="22"/>
          <w:lang w:val="en-GB"/>
        </w:rPr>
        <w:t>et al</w:t>
      </w:r>
      <w:r w:rsidRPr="00DB4661">
        <w:rPr>
          <w:rFonts w:asciiTheme="minorHAnsi" w:eastAsia="Arial" w:hAnsiTheme="minorHAnsi" w:cstheme="minorHAnsi"/>
          <w:color w:val="000000"/>
          <w:sz w:val="22"/>
          <w:szCs w:val="22"/>
          <w:lang w:val="en-GB"/>
        </w:rPr>
        <w:t xml:space="preserve">., 2018; Lachlan </w:t>
      </w:r>
      <w:r w:rsidRPr="00DB4661">
        <w:rPr>
          <w:rFonts w:asciiTheme="minorHAnsi" w:eastAsia="Arial" w:hAnsiTheme="minorHAnsi" w:cstheme="minorHAnsi"/>
          <w:i/>
          <w:color w:val="000000"/>
          <w:sz w:val="22"/>
          <w:szCs w:val="22"/>
          <w:lang w:val="en-GB"/>
        </w:rPr>
        <w:t>et al</w:t>
      </w:r>
      <w:r w:rsidRPr="00DB4661">
        <w:rPr>
          <w:rFonts w:asciiTheme="minorHAnsi" w:eastAsia="Arial" w:hAnsiTheme="minorHAnsi" w:cstheme="minorHAnsi"/>
          <w:color w:val="000000"/>
          <w:sz w:val="22"/>
          <w:szCs w:val="22"/>
          <w:lang w:val="en-GB"/>
        </w:rPr>
        <w:t>., 2018; Ayoub, Armstrong &amp; Miller, 2019; Brown &amp; Lachlan, 2002)</w:t>
      </w:r>
      <w:bookmarkEnd w:id="226"/>
      <w:r w:rsidRPr="00DB4661">
        <w:rPr>
          <w:rFonts w:asciiTheme="minorHAnsi" w:eastAsia="Arial" w:hAnsiTheme="minorHAnsi" w:cstheme="minorHAnsi"/>
          <w:color w:val="000000"/>
          <w:sz w:val="22"/>
          <w:szCs w:val="22"/>
          <w:lang w:val="en-GB"/>
        </w:rPr>
        <w:t xml:space="preserve">, the domain of evolutionary sciences that studies the evolution of behaviour </w:t>
      </w:r>
      <w:bookmarkStart w:id="227" w:name="_Hlk88496847"/>
      <w:r w:rsidRPr="00DB4661">
        <w:rPr>
          <w:rFonts w:asciiTheme="minorHAnsi" w:eastAsia="Arial" w:hAnsiTheme="minorHAnsi" w:cstheme="minorHAnsi"/>
          <w:color w:val="000000"/>
          <w:sz w:val="22"/>
          <w:szCs w:val="22"/>
          <w:lang w:val="en-GB"/>
        </w:rPr>
        <w:t xml:space="preserve">(Davis &amp; Krebs 1984; </w:t>
      </w:r>
      <w:proofErr w:type="spellStart"/>
      <w:r w:rsidRPr="00DB4661">
        <w:rPr>
          <w:rFonts w:asciiTheme="minorHAnsi" w:eastAsia="Arial" w:hAnsiTheme="minorHAnsi" w:cstheme="minorHAnsi"/>
          <w:color w:val="000000"/>
          <w:sz w:val="22"/>
          <w:szCs w:val="22"/>
          <w:lang w:val="en-GB"/>
        </w:rPr>
        <w:t>Danchin</w:t>
      </w:r>
      <w:proofErr w:type="spellEnd"/>
      <w:r w:rsidRPr="00DB4661">
        <w:rPr>
          <w:rFonts w:asciiTheme="minorHAnsi" w:eastAsia="Arial" w:hAnsiTheme="minorHAnsi" w:cstheme="minorHAnsi"/>
          <w:color w:val="000000"/>
          <w:sz w:val="22"/>
          <w:szCs w:val="22"/>
          <w:lang w:val="en-GB"/>
        </w:rPr>
        <w:t xml:space="preserve">, </w:t>
      </w:r>
      <w:proofErr w:type="spellStart"/>
      <w:r w:rsidRPr="00DB4661">
        <w:rPr>
          <w:rFonts w:asciiTheme="minorHAnsi" w:eastAsia="Arial" w:hAnsiTheme="minorHAnsi" w:cstheme="minorHAnsi"/>
          <w:color w:val="000000"/>
          <w:sz w:val="22"/>
          <w:szCs w:val="22"/>
          <w:lang w:val="en-GB"/>
        </w:rPr>
        <w:t>Giraldeau</w:t>
      </w:r>
      <w:proofErr w:type="spellEnd"/>
      <w:r w:rsidRPr="00DB4661">
        <w:rPr>
          <w:rFonts w:asciiTheme="minorHAnsi" w:eastAsia="Arial" w:hAnsiTheme="minorHAnsi" w:cstheme="minorHAnsi"/>
          <w:color w:val="000000"/>
          <w:sz w:val="22"/>
          <w:szCs w:val="22"/>
          <w:lang w:val="en-GB"/>
        </w:rPr>
        <w:t xml:space="preserve"> &amp; </w:t>
      </w:r>
      <w:proofErr w:type="spellStart"/>
      <w:r w:rsidRPr="00DB4661">
        <w:rPr>
          <w:rFonts w:asciiTheme="minorHAnsi" w:eastAsia="Arial" w:hAnsiTheme="minorHAnsi" w:cstheme="minorHAnsi"/>
          <w:color w:val="000000"/>
          <w:sz w:val="22"/>
          <w:szCs w:val="22"/>
          <w:lang w:val="en-GB"/>
        </w:rPr>
        <w:t>Cézilly</w:t>
      </w:r>
      <w:proofErr w:type="spellEnd"/>
      <w:r w:rsidRPr="00DB4661">
        <w:rPr>
          <w:rFonts w:asciiTheme="minorHAnsi" w:eastAsia="Arial" w:hAnsiTheme="minorHAnsi" w:cstheme="minorHAnsi"/>
          <w:color w:val="000000"/>
          <w:sz w:val="22"/>
          <w:szCs w:val="22"/>
          <w:lang w:val="en-GB"/>
        </w:rPr>
        <w:t xml:space="preserve"> 2008). </w:t>
      </w:r>
      <w:bookmarkEnd w:id="227"/>
      <w:r w:rsidRPr="00DB4661">
        <w:rPr>
          <w:rFonts w:asciiTheme="minorHAnsi" w:eastAsia="Arial" w:hAnsiTheme="minorHAnsi" w:cstheme="minorHAnsi"/>
          <w:color w:val="000000"/>
          <w:sz w:val="22"/>
          <w:szCs w:val="22"/>
          <w:lang w:val="en-GB"/>
        </w:rPr>
        <w:t>However, although conformity in humans rapidly attracted attention, it remained largely overlooked in animals for a long time, with the first studies of animal conformity being published in the early 2000s, more than 50 years after Asch’s studies. Although animal conformity is now becoming a hot topic, the junction with the domain of human conformity remains to be made to allow the full study of the evolutionary origin of human conformity.</w:t>
      </w:r>
    </w:p>
    <w:p w14:paraId="00000058" w14:textId="4B195AC5" w:rsidR="00784C4E" w:rsidRPr="00DB4661" w:rsidRDefault="00697658" w:rsidP="00FD7756">
      <w:pPr>
        <w:pBdr>
          <w:top w:val="nil"/>
          <w:left w:val="nil"/>
          <w:bottom w:val="nil"/>
          <w:right w:val="nil"/>
          <w:between w:val="nil"/>
        </w:pBdr>
        <w:ind w:firstLine="34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 xml:space="preserve">In the </w:t>
      </w:r>
      <w:ins w:id="228" w:author="Sabine Noebel" w:date="2022-02-28T10:40:00Z">
        <w:r w:rsidR="00700F5E">
          <w:rPr>
            <w:rFonts w:asciiTheme="minorHAnsi" w:eastAsia="Arial" w:hAnsiTheme="minorHAnsi" w:cstheme="minorHAnsi"/>
            <w:color w:val="000000"/>
            <w:sz w:val="22"/>
            <w:szCs w:val="22"/>
            <w:lang w:val="en-GB"/>
          </w:rPr>
          <w:t xml:space="preserve">non-human </w:t>
        </w:r>
      </w:ins>
      <w:r w:rsidRPr="00DB4661">
        <w:rPr>
          <w:rFonts w:asciiTheme="minorHAnsi" w:eastAsia="Arial" w:hAnsiTheme="minorHAnsi" w:cstheme="minorHAnsi"/>
          <w:color w:val="000000"/>
          <w:sz w:val="22"/>
          <w:szCs w:val="22"/>
          <w:lang w:val="en-GB"/>
        </w:rPr>
        <w:t xml:space="preserve">animal literature, conformity is often defined as 'behaving like, or copying, the majority' which is in many cases a simplification of Boyd &amp; </w:t>
      </w:r>
      <w:proofErr w:type="spellStart"/>
      <w:r w:rsidRPr="00DB4661">
        <w:rPr>
          <w:rFonts w:asciiTheme="minorHAnsi" w:eastAsia="Arial" w:hAnsiTheme="minorHAnsi" w:cstheme="minorHAnsi"/>
          <w:color w:val="000000"/>
          <w:sz w:val="22"/>
          <w:szCs w:val="22"/>
          <w:lang w:val="en-GB"/>
        </w:rPr>
        <w:t>Richerson’s</w:t>
      </w:r>
      <w:proofErr w:type="spellEnd"/>
      <w:r w:rsidRPr="00DB4661">
        <w:rPr>
          <w:rFonts w:asciiTheme="minorHAnsi" w:eastAsia="Arial" w:hAnsiTheme="minorHAnsi" w:cstheme="minorHAnsi"/>
          <w:color w:val="000000"/>
          <w:sz w:val="22"/>
          <w:szCs w:val="22"/>
          <w:lang w:val="en-GB"/>
        </w:rPr>
        <w:t xml:space="preserve"> 'disproportionate likelihood </w:t>
      </w:r>
      <w:r w:rsidRPr="00DB4661">
        <w:rPr>
          <w:rFonts w:asciiTheme="minorHAnsi" w:eastAsia="Arial" w:hAnsiTheme="minorHAnsi" w:cstheme="minorHAnsi"/>
          <w:sz w:val="22"/>
          <w:szCs w:val="22"/>
          <w:lang w:val="en-GB"/>
        </w:rPr>
        <w:t>of</w:t>
      </w:r>
      <w:r w:rsidRPr="00DB4661">
        <w:rPr>
          <w:rFonts w:asciiTheme="minorHAnsi" w:eastAsia="Arial" w:hAnsiTheme="minorHAnsi" w:cstheme="minorHAnsi"/>
          <w:color w:val="000000"/>
          <w:sz w:val="22"/>
          <w:szCs w:val="22"/>
          <w:lang w:val="en-GB"/>
        </w:rPr>
        <w:t xml:space="preserve"> adopting the majority strategy' definition. </w:t>
      </w:r>
      <w:ins w:id="229" w:author="Sabine Noebel" w:date="2022-02-28T10:41:00Z">
        <w:r w:rsidR="00700F5E">
          <w:rPr>
            <w:rFonts w:asciiTheme="minorHAnsi" w:eastAsia="Arial" w:hAnsiTheme="minorHAnsi" w:cstheme="minorHAnsi"/>
            <w:color w:val="000000"/>
            <w:sz w:val="22"/>
            <w:szCs w:val="22"/>
            <w:lang w:val="en-GB"/>
          </w:rPr>
          <w:t>At the very least, this</w:t>
        </w:r>
      </w:ins>
      <w:del w:id="230" w:author="Sabine Noebel" w:date="2022-02-28T10:41:00Z">
        <w:r w:rsidRPr="00DB4661" w:rsidDel="00700F5E">
          <w:rPr>
            <w:rFonts w:asciiTheme="minorHAnsi" w:eastAsia="Arial" w:hAnsiTheme="minorHAnsi" w:cstheme="minorHAnsi"/>
            <w:color w:val="000000"/>
            <w:sz w:val="22"/>
            <w:szCs w:val="22"/>
            <w:lang w:val="en-GB"/>
          </w:rPr>
          <w:delText>That</w:delText>
        </w:r>
      </w:del>
      <w:r w:rsidRPr="00DB4661">
        <w:rPr>
          <w:rFonts w:asciiTheme="minorHAnsi" w:eastAsia="Arial" w:hAnsiTheme="minorHAnsi" w:cstheme="minorHAnsi"/>
          <w:color w:val="000000"/>
          <w:sz w:val="22"/>
          <w:szCs w:val="22"/>
          <w:lang w:val="en-GB"/>
        </w:rPr>
        <w:t xml:space="preserve"> broader definition raises</w:t>
      </w:r>
      <w:del w:id="231" w:author="Sabine Noebel" w:date="2022-02-28T10:41:00Z">
        <w:r w:rsidRPr="00DB4661" w:rsidDel="00700F5E">
          <w:rPr>
            <w:rFonts w:asciiTheme="minorHAnsi" w:eastAsia="Arial" w:hAnsiTheme="minorHAnsi" w:cstheme="minorHAnsi"/>
            <w:color w:val="000000"/>
            <w:sz w:val="22"/>
            <w:szCs w:val="22"/>
            <w:lang w:val="en-GB"/>
          </w:rPr>
          <w:delText xml:space="preserve"> at least</w:delText>
        </w:r>
      </w:del>
      <w:r w:rsidRPr="00DB4661">
        <w:rPr>
          <w:rFonts w:asciiTheme="minorHAnsi" w:eastAsia="Arial" w:hAnsiTheme="minorHAnsi" w:cstheme="minorHAnsi"/>
          <w:color w:val="000000"/>
          <w:sz w:val="22"/>
          <w:szCs w:val="22"/>
          <w:lang w:val="en-GB"/>
        </w:rPr>
        <w:t xml:space="preserve"> several important issues</w:t>
      </w:r>
      <w:ins w:id="232" w:author="Sabine Noebel" w:date="2022-02-28T10:41:00Z">
        <w:r w:rsidR="00700F5E">
          <w:rPr>
            <w:rFonts w:asciiTheme="minorHAnsi" w:eastAsia="Arial" w:hAnsiTheme="minorHAnsi" w:cstheme="minorHAnsi"/>
            <w:color w:val="000000"/>
            <w:sz w:val="22"/>
            <w:szCs w:val="22"/>
            <w:lang w:val="en-GB"/>
          </w:rPr>
          <w:t xml:space="preserve"> that are also subjec</w:t>
        </w:r>
      </w:ins>
      <w:ins w:id="233" w:author="Sabine Noebel" w:date="2022-02-28T10:42:00Z">
        <w:r w:rsidR="00700F5E">
          <w:rPr>
            <w:rFonts w:asciiTheme="minorHAnsi" w:eastAsia="Arial" w:hAnsiTheme="minorHAnsi" w:cstheme="minorHAnsi"/>
            <w:color w:val="000000"/>
            <w:sz w:val="22"/>
            <w:szCs w:val="22"/>
            <w:lang w:val="en-GB"/>
          </w:rPr>
          <w:t>t to recent debate</w:t>
        </w:r>
      </w:ins>
      <w:r w:rsidRPr="00DB4661">
        <w:rPr>
          <w:rFonts w:asciiTheme="minorHAnsi" w:eastAsia="Arial" w:hAnsiTheme="minorHAnsi" w:cstheme="minorHAnsi"/>
          <w:color w:val="000000"/>
          <w:sz w:val="22"/>
          <w:szCs w:val="22"/>
          <w:lang w:val="en-GB"/>
        </w:rPr>
        <w:t>. First, th</w:t>
      </w:r>
      <w:del w:id="234" w:author="Sabine Noebel" w:date="2022-02-28T10:42:00Z">
        <w:r w:rsidRPr="00DB4661" w:rsidDel="00700F5E">
          <w:rPr>
            <w:rFonts w:asciiTheme="minorHAnsi" w:eastAsia="Arial" w:hAnsiTheme="minorHAnsi" w:cstheme="minorHAnsi"/>
            <w:color w:val="000000"/>
            <w:sz w:val="22"/>
            <w:szCs w:val="22"/>
            <w:lang w:val="en-GB"/>
          </w:rPr>
          <w:delText>at</w:delText>
        </w:r>
      </w:del>
      <w:ins w:id="235" w:author="Sabine Noebel" w:date="2022-02-28T10:42:00Z">
        <w:r w:rsidR="00700F5E">
          <w:rPr>
            <w:rFonts w:asciiTheme="minorHAnsi" w:eastAsia="Arial" w:hAnsiTheme="minorHAnsi" w:cstheme="minorHAnsi"/>
            <w:color w:val="000000"/>
            <w:sz w:val="22"/>
            <w:szCs w:val="22"/>
            <w:lang w:val="en-GB"/>
          </w:rPr>
          <w:t>e</w:t>
        </w:r>
      </w:ins>
      <w:r w:rsidRPr="00DB4661">
        <w:rPr>
          <w:rFonts w:asciiTheme="minorHAnsi" w:eastAsia="Arial" w:hAnsiTheme="minorHAnsi" w:cstheme="minorHAnsi"/>
          <w:color w:val="000000"/>
          <w:sz w:val="22"/>
          <w:szCs w:val="22"/>
          <w:lang w:val="en-GB"/>
        </w:rPr>
        <w:t xml:space="preserve"> definition </w:t>
      </w:r>
      <w:ins w:id="236" w:author="Sabine Noebel" w:date="2022-02-28T10:42:00Z">
        <w:r w:rsidR="00700F5E">
          <w:rPr>
            <w:rFonts w:asciiTheme="minorHAnsi" w:eastAsia="Arial" w:hAnsiTheme="minorHAnsi" w:cstheme="minorHAnsi"/>
            <w:color w:val="000000"/>
            <w:sz w:val="22"/>
            <w:szCs w:val="22"/>
            <w:lang w:val="en-GB"/>
          </w:rPr>
          <w:t xml:space="preserve">‘copy the majority’ </w:t>
        </w:r>
      </w:ins>
      <w:r w:rsidRPr="00DB4661">
        <w:rPr>
          <w:rFonts w:asciiTheme="minorHAnsi" w:eastAsia="Arial" w:hAnsiTheme="minorHAnsi" w:cstheme="minorHAnsi"/>
          <w:color w:val="000000"/>
          <w:sz w:val="22"/>
          <w:szCs w:val="22"/>
          <w:lang w:val="en-GB"/>
        </w:rPr>
        <w:t xml:space="preserve">does not specify whether the majority concerns the larger number of individuals performing a behaviour or whether it concerns the behaviour that is most frequently displayed (van Leeuwen </w:t>
      </w:r>
      <w:r w:rsidRPr="00DB4661">
        <w:rPr>
          <w:rFonts w:asciiTheme="minorHAnsi" w:eastAsia="Arial" w:hAnsiTheme="minorHAnsi" w:cstheme="minorHAnsi"/>
          <w:i/>
          <w:color w:val="000000"/>
          <w:sz w:val="22"/>
          <w:szCs w:val="22"/>
          <w:lang w:val="en-GB"/>
        </w:rPr>
        <w:t>et al.</w:t>
      </w:r>
      <w:r w:rsidRPr="00DB4661">
        <w:rPr>
          <w:rFonts w:asciiTheme="minorHAnsi" w:eastAsia="Arial" w:hAnsiTheme="minorHAnsi" w:cstheme="minorHAnsi"/>
          <w:color w:val="000000"/>
          <w:sz w:val="22"/>
          <w:szCs w:val="22"/>
          <w:lang w:val="en-GB"/>
        </w:rPr>
        <w:t>, 2015). In</w:t>
      </w:r>
      <w:ins w:id="237" w:author="Sabine Noebel" w:date="2022-02-28T10:42:00Z">
        <w:r w:rsidR="00700F5E">
          <w:rPr>
            <w:rFonts w:asciiTheme="minorHAnsi" w:eastAsia="Arial" w:hAnsiTheme="minorHAnsi" w:cstheme="minorHAnsi"/>
            <w:color w:val="000000"/>
            <w:sz w:val="22"/>
            <w:szCs w:val="22"/>
            <w:lang w:val="en-GB"/>
          </w:rPr>
          <w:t>deed</w:t>
        </w:r>
      </w:ins>
      <w:del w:id="238" w:author="Sabine Noebel" w:date="2022-02-28T10:42:00Z">
        <w:r w:rsidRPr="00DB4661" w:rsidDel="00700F5E">
          <w:rPr>
            <w:rFonts w:asciiTheme="minorHAnsi" w:eastAsia="Arial" w:hAnsiTheme="minorHAnsi" w:cstheme="minorHAnsi"/>
            <w:color w:val="000000"/>
            <w:sz w:val="22"/>
            <w:szCs w:val="22"/>
            <w:lang w:val="en-GB"/>
          </w:rPr>
          <w:delText xml:space="preserve"> fact</w:delText>
        </w:r>
      </w:del>
      <w:r w:rsidRPr="00DB4661">
        <w:rPr>
          <w:rFonts w:asciiTheme="minorHAnsi" w:eastAsia="Arial" w:hAnsiTheme="minorHAnsi" w:cstheme="minorHAnsi"/>
          <w:color w:val="000000"/>
          <w:sz w:val="22"/>
          <w:szCs w:val="22"/>
          <w:lang w:val="en-GB"/>
        </w:rPr>
        <w:t xml:space="preserve">, it is interesting to notice that this is not specified in Boyd &amp; </w:t>
      </w:r>
      <w:proofErr w:type="spellStart"/>
      <w:r w:rsidRPr="00DB4661">
        <w:rPr>
          <w:rFonts w:asciiTheme="minorHAnsi" w:eastAsia="Arial" w:hAnsiTheme="minorHAnsi" w:cstheme="minorHAnsi"/>
          <w:color w:val="000000"/>
          <w:sz w:val="22"/>
          <w:szCs w:val="22"/>
          <w:lang w:val="en-GB"/>
        </w:rPr>
        <w:t>Richerson´s</w:t>
      </w:r>
      <w:proofErr w:type="spellEnd"/>
      <w:r w:rsidRPr="00DB4661">
        <w:rPr>
          <w:rFonts w:asciiTheme="minorHAnsi" w:eastAsia="Arial" w:hAnsiTheme="minorHAnsi" w:cstheme="minorHAnsi"/>
          <w:color w:val="000000"/>
          <w:sz w:val="22"/>
          <w:szCs w:val="22"/>
          <w:lang w:val="en-GB"/>
        </w:rPr>
        <w:t xml:space="preserve"> model either. From an evolutionary standpoint, the majority should </w:t>
      </w:r>
      <w:ins w:id="239" w:author="Sabine Noebel" w:date="2022-02-28T10:43:00Z">
        <w:r w:rsidR="00700F5E">
          <w:rPr>
            <w:rFonts w:asciiTheme="minorHAnsi" w:eastAsia="Arial" w:hAnsiTheme="minorHAnsi" w:cstheme="minorHAnsi"/>
            <w:color w:val="000000"/>
            <w:sz w:val="22"/>
            <w:szCs w:val="22"/>
            <w:lang w:val="en-GB"/>
          </w:rPr>
          <w:t xml:space="preserve">refer to </w:t>
        </w:r>
      </w:ins>
      <w:del w:id="240" w:author="Sabine Noebel" w:date="2022-02-28T10:43:00Z">
        <w:r w:rsidRPr="00DB4661" w:rsidDel="00700F5E">
          <w:rPr>
            <w:rFonts w:asciiTheme="minorHAnsi" w:eastAsia="Arial" w:hAnsiTheme="minorHAnsi" w:cstheme="minorHAnsi"/>
            <w:color w:val="000000"/>
            <w:sz w:val="22"/>
            <w:szCs w:val="22"/>
            <w:lang w:val="en-GB"/>
          </w:rPr>
          <w:delText xml:space="preserve">concern </w:delText>
        </w:r>
      </w:del>
      <w:r w:rsidRPr="00DB4661">
        <w:rPr>
          <w:rFonts w:asciiTheme="minorHAnsi" w:eastAsia="Arial" w:hAnsiTheme="minorHAnsi" w:cstheme="minorHAnsi"/>
          <w:color w:val="000000"/>
          <w:sz w:val="22"/>
          <w:szCs w:val="22"/>
          <w:lang w:val="en-GB"/>
        </w:rPr>
        <w:t xml:space="preserve">the number of individuals performing a behaviour. </w:t>
      </w:r>
      <w:ins w:id="241" w:author="Sabine Noebel" w:date="2022-02-28T10:43:00Z">
        <w:r w:rsidR="00700F5E">
          <w:rPr>
            <w:rFonts w:asciiTheme="minorHAnsi" w:eastAsia="Arial" w:hAnsiTheme="minorHAnsi" w:cstheme="minorHAnsi"/>
            <w:color w:val="000000"/>
            <w:sz w:val="22"/>
            <w:szCs w:val="22"/>
            <w:lang w:val="en-GB"/>
          </w:rPr>
          <w:t>This allows an o</w:t>
        </w:r>
      </w:ins>
      <w:ins w:id="242" w:author="Sabine Noebel" w:date="2022-02-28T10:44:00Z">
        <w:r w:rsidR="00700F5E">
          <w:rPr>
            <w:rFonts w:asciiTheme="minorHAnsi" w:eastAsia="Arial" w:hAnsiTheme="minorHAnsi" w:cstheme="minorHAnsi"/>
            <w:color w:val="000000"/>
            <w:sz w:val="22"/>
            <w:szCs w:val="22"/>
            <w:lang w:val="en-GB"/>
          </w:rPr>
          <w:t xml:space="preserve">utsider to easily grasp what is the appropriate behaviour under given circumstances. </w:t>
        </w:r>
      </w:ins>
      <w:r w:rsidRPr="00DB4661">
        <w:rPr>
          <w:rFonts w:asciiTheme="minorHAnsi" w:eastAsia="Arial" w:hAnsiTheme="minorHAnsi" w:cstheme="minorHAnsi"/>
          <w:color w:val="000000"/>
          <w:sz w:val="22"/>
          <w:szCs w:val="22"/>
          <w:lang w:val="en-GB"/>
        </w:rPr>
        <w:t xml:space="preserve">Otherwise, there might be only a few individuals over-displaying a given behaviour, making it the most frequent, but not the one adopted by the majority </w:t>
      </w:r>
      <w:ins w:id="243" w:author="Sabine Noebel" w:date="2022-02-28T10:45:00Z">
        <w:r w:rsidR="00700F5E">
          <w:rPr>
            <w:rFonts w:asciiTheme="minorHAnsi" w:eastAsia="Arial" w:hAnsiTheme="minorHAnsi" w:cstheme="minorHAnsi"/>
            <w:color w:val="000000"/>
            <w:sz w:val="22"/>
            <w:szCs w:val="22"/>
            <w:lang w:val="en-GB"/>
          </w:rPr>
          <w:t>of individual in</w:t>
        </w:r>
      </w:ins>
      <w:del w:id="244" w:author="Sabine Noebel" w:date="2022-02-28T10:45:00Z">
        <w:r w:rsidRPr="00DB4661" w:rsidDel="00700F5E">
          <w:rPr>
            <w:rFonts w:asciiTheme="minorHAnsi" w:eastAsia="Arial" w:hAnsiTheme="minorHAnsi" w:cstheme="minorHAnsi"/>
            <w:color w:val="000000"/>
            <w:sz w:val="22"/>
            <w:szCs w:val="22"/>
            <w:lang w:val="en-GB"/>
          </w:rPr>
          <w:delText>of</w:delText>
        </w:r>
      </w:del>
      <w:r w:rsidRPr="00DB4661">
        <w:rPr>
          <w:rFonts w:asciiTheme="minorHAnsi" w:eastAsia="Arial" w:hAnsiTheme="minorHAnsi" w:cstheme="minorHAnsi"/>
          <w:color w:val="000000"/>
          <w:sz w:val="22"/>
          <w:szCs w:val="22"/>
          <w:lang w:val="en-GB"/>
        </w:rPr>
        <w:t xml:space="preserve"> the population (van Leeuwen </w:t>
      </w:r>
      <w:r w:rsidRPr="00DB4661">
        <w:rPr>
          <w:rFonts w:asciiTheme="minorHAnsi" w:eastAsia="Arial" w:hAnsiTheme="minorHAnsi" w:cstheme="minorHAnsi"/>
          <w:i/>
          <w:color w:val="000000"/>
          <w:sz w:val="22"/>
          <w:szCs w:val="22"/>
          <w:lang w:val="en-GB"/>
        </w:rPr>
        <w:t>et al.</w:t>
      </w:r>
      <w:r w:rsidRPr="00DB4661">
        <w:rPr>
          <w:rFonts w:asciiTheme="minorHAnsi" w:eastAsia="Arial" w:hAnsiTheme="minorHAnsi" w:cstheme="minorHAnsi"/>
          <w:color w:val="000000"/>
          <w:sz w:val="22"/>
          <w:szCs w:val="22"/>
          <w:lang w:val="en-GB"/>
        </w:rPr>
        <w:t xml:space="preserve">, 2015; </w:t>
      </w:r>
      <w:proofErr w:type="spellStart"/>
      <w:r w:rsidRPr="00DB4661">
        <w:rPr>
          <w:rFonts w:asciiTheme="minorHAnsi" w:eastAsia="Arial" w:hAnsiTheme="minorHAnsi" w:cstheme="minorHAnsi"/>
          <w:color w:val="000000"/>
          <w:sz w:val="22"/>
          <w:szCs w:val="22"/>
          <w:lang w:val="en-GB"/>
        </w:rPr>
        <w:t>Acerbi</w:t>
      </w:r>
      <w:proofErr w:type="spellEnd"/>
      <w:r w:rsidRPr="00DB4661">
        <w:rPr>
          <w:rFonts w:asciiTheme="minorHAnsi" w:eastAsia="Arial" w:hAnsiTheme="minorHAnsi" w:cstheme="minorHAnsi"/>
          <w:color w:val="000000"/>
          <w:sz w:val="22"/>
          <w:szCs w:val="22"/>
          <w:lang w:val="en-GB"/>
        </w:rPr>
        <w:t xml:space="preserve"> </w:t>
      </w:r>
      <w:r w:rsidRPr="00DB4661">
        <w:rPr>
          <w:rFonts w:asciiTheme="minorHAnsi" w:eastAsia="Arial" w:hAnsiTheme="minorHAnsi" w:cstheme="minorHAnsi"/>
          <w:i/>
          <w:color w:val="000000"/>
          <w:sz w:val="22"/>
          <w:szCs w:val="22"/>
          <w:lang w:val="en-GB"/>
        </w:rPr>
        <w:t>et al.</w:t>
      </w:r>
      <w:r w:rsidRPr="00DB4661">
        <w:rPr>
          <w:rFonts w:asciiTheme="minorHAnsi" w:eastAsia="Arial" w:hAnsiTheme="minorHAnsi" w:cstheme="minorHAnsi"/>
          <w:color w:val="000000"/>
          <w:sz w:val="22"/>
          <w:szCs w:val="22"/>
          <w:lang w:val="en-GB"/>
        </w:rPr>
        <w:t xml:space="preserve">, 2016). </w:t>
      </w:r>
      <w:bookmarkStart w:id="245" w:name="_Hlk88496985"/>
      <w:r w:rsidRPr="00DB4661">
        <w:rPr>
          <w:rFonts w:asciiTheme="minorHAnsi" w:eastAsia="Arial" w:hAnsiTheme="minorHAnsi" w:cstheme="minorHAnsi"/>
          <w:color w:val="000000"/>
          <w:sz w:val="22"/>
          <w:szCs w:val="22"/>
          <w:lang w:val="en-GB"/>
        </w:rPr>
        <w:t>However, in some cases</w:t>
      </w:r>
      <w:ins w:id="246" w:author="Sabine Noebel" w:date="2022-02-28T10:45:00Z">
        <w:r w:rsidR="00700F5E">
          <w:rPr>
            <w:rFonts w:asciiTheme="minorHAnsi" w:eastAsia="Arial" w:hAnsiTheme="minorHAnsi" w:cstheme="minorHAnsi"/>
            <w:color w:val="000000"/>
            <w:sz w:val="22"/>
            <w:szCs w:val="22"/>
            <w:lang w:val="en-GB"/>
          </w:rPr>
          <w:t>,</w:t>
        </w:r>
      </w:ins>
      <w:r w:rsidRPr="00DB4661">
        <w:rPr>
          <w:rFonts w:asciiTheme="minorHAnsi" w:eastAsia="Arial" w:hAnsiTheme="minorHAnsi" w:cstheme="minorHAnsi"/>
          <w:color w:val="000000"/>
          <w:sz w:val="22"/>
          <w:szCs w:val="22"/>
          <w:lang w:val="en-GB"/>
        </w:rPr>
        <w:t xml:space="preserve"> it </w:t>
      </w:r>
      <w:ins w:id="247" w:author="Sabine Noebel" w:date="2022-02-28T10:45:00Z">
        <w:r w:rsidR="00700F5E">
          <w:rPr>
            <w:rFonts w:asciiTheme="minorHAnsi" w:eastAsia="Arial" w:hAnsiTheme="minorHAnsi" w:cstheme="minorHAnsi"/>
            <w:color w:val="000000"/>
            <w:sz w:val="22"/>
            <w:szCs w:val="22"/>
            <w:lang w:val="en-GB"/>
          </w:rPr>
          <w:t>can also be beneficial if the behaviour with the highest frequency is a</w:t>
        </w:r>
      </w:ins>
      <w:ins w:id="248" w:author="Sabine Noebel" w:date="2022-02-28T10:46:00Z">
        <w:r w:rsidR="00700F5E">
          <w:rPr>
            <w:rFonts w:asciiTheme="minorHAnsi" w:eastAsia="Arial" w:hAnsiTheme="minorHAnsi" w:cstheme="minorHAnsi"/>
            <w:color w:val="000000"/>
            <w:sz w:val="22"/>
            <w:szCs w:val="22"/>
            <w:lang w:val="en-GB"/>
          </w:rPr>
          <w:t xml:space="preserve">dopted. Namely, when particularly </w:t>
        </w:r>
      </w:ins>
      <w:del w:id="249" w:author="Sabine Noebel" w:date="2022-02-28T10:46:00Z">
        <w:r w:rsidRPr="00DB4661" w:rsidDel="00700F5E">
          <w:rPr>
            <w:rFonts w:asciiTheme="minorHAnsi" w:eastAsia="Arial" w:hAnsiTheme="minorHAnsi" w:cstheme="minorHAnsi"/>
            <w:color w:val="000000"/>
            <w:sz w:val="22"/>
            <w:szCs w:val="22"/>
            <w:lang w:val="en-GB"/>
          </w:rPr>
          <w:delText xml:space="preserve">might be the </w:delText>
        </w:r>
      </w:del>
      <w:r w:rsidRPr="00DB4661">
        <w:rPr>
          <w:rFonts w:asciiTheme="minorHAnsi" w:eastAsia="Arial" w:hAnsiTheme="minorHAnsi" w:cstheme="minorHAnsi"/>
          <w:color w:val="000000"/>
          <w:sz w:val="22"/>
          <w:szCs w:val="22"/>
          <w:lang w:val="en-GB"/>
        </w:rPr>
        <w:t xml:space="preserve">highly skilled or successful individuals </w:t>
      </w:r>
      <w:del w:id="250" w:author="Sabine Noebel" w:date="2022-02-28T10:46:00Z">
        <w:r w:rsidRPr="00DB4661" w:rsidDel="00700F5E">
          <w:rPr>
            <w:rFonts w:asciiTheme="minorHAnsi" w:eastAsia="Arial" w:hAnsiTheme="minorHAnsi" w:cstheme="minorHAnsi"/>
            <w:color w:val="000000"/>
            <w:sz w:val="22"/>
            <w:szCs w:val="22"/>
            <w:lang w:val="en-GB"/>
          </w:rPr>
          <w:delText xml:space="preserve">that </w:delText>
        </w:r>
      </w:del>
      <w:r w:rsidRPr="00DB4661">
        <w:rPr>
          <w:rFonts w:asciiTheme="minorHAnsi" w:eastAsia="Arial" w:hAnsiTheme="minorHAnsi" w:cstheme="minorHAnsi"/>
          <w:color w:val="000000"/>
          <w:sz w:val="22"/>
          <w:szCs w:val="22"/>
          <w:lang w:val="en-GB"/>
        </w:rPr>
        <w:t xml:space="preserve">perform one </w:t>
      </w:r>
      <w:ins w:id="251" w:author="Sabine Noebel" w:date="2022-02-28T10:46:00Z">
        <w:r w:rsidR="00700F5E">
          <w:rPr>
            <w:rFonts w:asciiTheme="minorHAnsi" w:eastAsia="Arial" w:hAnsiTheme="minorHAnsi" w:cstheme="minorHAnsi"/>
            <w:color w:val="000000"/>
            <w:sz w:val="22"/>
            <w:szCs w:val="22"/>
            <w:lang w:val="en-GB"/>
          </w:rPr>
          <w:t>behaviour especially frequently.</w:t>
        </w:r>
      </w:ins>
      <w:del w:id="252" w:author="Sabine Noebel" w:date="2022-02-28T10:46:00Z">
        <w:r w:rsidRPr="00DB4661" w:rsidDel="00700F5E">
          <w:rPr>
            <w:rFonts w:asciiTheme="minorHAnsi" w:eastAsia="Arial" w:hAnsiTheme="minorHAnsi" w:cstheme="minorHAnsi"/>
            <w:color w:val="000000"/>
            <w:sz w:val="22"/>
            <w:szCs w:val="22"/>
            <w:lang w:val="en-GB"/>
          </w:rPr>
          <w:delText>of the options at high frequency.</w:delText>
        </w:r>
      </w:del>
      <w:ins w:id="253" w:author="Sabine Noebel" w:date="2022-02-28T10:47:00Z">
        <w:r w:rsidR="000949B8">
          <w:rPr>
            <w:rFonts w:asciiTheme="minorHAnsi" w:eastAsia="Arial" w:hAnsiTheme="minorHAnsi" w:cstheme="minorHAnsi"/>
            <w:color w:val="000000"/>
            <w:sz w:val="22"/>
            <w:szCs w:val="22"/>
            <w:lang w:val="en-GB"/>
          </w:rPr>
          <w:t xml:space="preserve"> </w:t>
        </w:r>
        <w:proofErr w:type="spellStart"/>
        <w:r w:rsidR="000949B8">
          <w:rPr>
            <w:rFonts w:ascii="Calibri" w:eastAsia="Calibri" w:hAnsi="Calibri" w:cs="Calibri"/>
            <w:sz w:val="22"/>
            <w:szCs w:val="22"/>
          </w:rPr>
          <w:t>For</w:t>
        </w:r>
        <w:proofErr w:type="spellEnd"/>
        <w:r w:rsidR="000949B8">
          <w:rPr>
            <w:rFonts w:ascii="Calibri" w:eastAsia="Calibri" w:hAnsi="Calibri" w:cs="Calibri"/>
            <w:sz w:val="22"/>
            <w:szCs w:val="22"/>
          </w:rPr>
          <w:t xml:space="preserve"> </w:t>
        </w:r>
        <w:proofErr w:type="spellStart"/>
        <w:r w:rsidR="000949B8">
          <w:rPr>
            <w:rFonts w:ascii="Calibri" w:eastAsia="Calibri" w:hAnsi="Calibri" w:cs="Calibri"/>
            <w:sz w:val="22"/>
            <w:szCs w:val="22"/>
          </w:rPr>
          <w:t>example</w:t>
        </w:r>
        <w:proofErr w:type="spellEnd"/>
        <w:r w:rsidR="000949B8">
          <w:rPr>
            <w:rFonts w:ascii="Calibri" w:eastAsia="Calibri" w:hAnsi="Calibri" w:cs="Calibri"/>
            <w:sz w:val="22"/>
            <w:szCs w:val="22"/>
          </w:rPr>
          <w:t xml:space="preserve">, </w:t>
        </w:r>
        <w:proofErr w:type="spellStart"/>
        <w:r w:rsidR="000949B8">
          <w:rPr>
            <w:rFonts w:ascii="Calibri" w:eastAsia="Calibri" w:hAnsi="Calibri" w:cs="Calibri"/>
            <w:sz w:val="22"/>
            <w:szCs w:val="22"/>
          </w:rPr>
          <w:t>if</w:t>
        </w:r>
        <w:proofErr w:type="spellEnd"/>
        <w:r w:rsidR="000949B8">
          <w:rPr>
            <w:rFonts w:ascii="Calibri" w:eastAsia="Calibri" w:hAnsi="Calibri" w:cs="Calibri"/>
            <w:sz w:val="22"/>
            <w:szCs w:val="22"/>
          </w:rPr>
          <w:t xml:space="preserve"> </w:t>
        </w:r>
        <w:proofErr w:type="spellStart"/>
        <w:r w:rsidR="000949B8">
          <w:rPr>
            <w:rFonts w:ascii="Calibri" w:eastAsia="Calibri" w:hAnsi="Calibri" w:cs="Calibri"/>
            <w:sz w:val="22"/>
            <w:szCs w:val="22"/>
          </w:rPr>
          <w:t>great</w:t>
        </w:r>
        <w:proofErr w:type="spellEnd"/>
        <w:r w:rsidR="000949B8">
          <w:rPr>
            <w:rFonts w:ascii="Calibri" w:eastAsia="Calibri" w:hAnsi="Calibri" w:cs="Calibri"/>
            <w:sz w:val="22"/>
            <w:szCs w:val="22"/>
          </w:rPr>
          <w:t xml:space="preserve"> </w:t>
        </w:r>
        <w:proofErr w:type="spellStart"/>
        <w:r w:rsidR="000949B8">
          <w:rPr>
            <w:rFonts w:ascii="Calibri" w:eastAsia="Calibri" w:hAnsi="Calibri" w:cs="Calibri"/>
            <w:sz w:val="22"/>
            <w:szCs w:val="22"/>
          </w:rPr>
          <w:t>tits</w:t>
        </w:r>
        <w:proofErr w:type="spellEnd"/>
        <w:r w:rsidR="000949B8">
          <w:rPr>
            <w:rFonts w:ascii="Calibri" w:eastAsia="Calibri" w:hAnsi="Calibri" w:cs="Calibri"/>
            <w:sz w:val="22"/>
            <w:szCs w:val="22"/>
          </w:rPr>
          <w:t xml:space="preserve"> (</w:t>
        </w:r>
        <w:r w:rsidR="000949B8">
          <w:rPr>
            <w:rFonts w:ascii="Calibri" w:eastAsia="Calibri" w:hAnsi="Calibri" w:cs="Calibri"/>
            <w:i/>
            <w:sz w:val="22"/>
            <w:szCs w:val="22"/>
          </w:rPr>
          <w:t xml:space="preserve">P. </w:t>
        </w:r>
        <w:proofErr w:type="spellStart"/>
        <w:r w:rsidR="000949B8">
          <w:rPr>
            <w:rFonts w:ascii="Calibri" w:eastAsia="Calibri" w:hAnsi="Calibri" w:cs="Calibri"/>
            <w:i/>
            <w:sz w:val="22"/>
            <w:szCs w:val="22"/>
          </w:rPr>
          <w:t>major</w:t>
        </w:r>
        <w:proofErr w:type="spellEnd"/>
        <w:r w:rsidR="000949B8">
          <w:rPr>
            <w:rFonts w:ascii="Calibri" w:eastAsia="Calibri" w:hAnsi="Calibri" w:cs="Calibri"/>
            <w:sz w:val="22"/>
            <w:szCs w:val="22"/>
          </w:rPr>
          <w:t xml:space="preserve">) </w:t>
        </w:r>
        <w:proofErr w:type="spellStart"/>
        <w:r w:rsidR="000949B8">
          <w:rPr>
            <w:rFonts w:ascii="Calibri" w:eastAsia="Calibri" w:hAnsi="Calibri" w:cs="Calibri"/>
            <w:sz w:val="22"/>
            <w:szCs w:val="22"/>
          </w:rPr>
          <w:t>that</w:t>
        </w:r>
        <w:proofErr w:type="spellEnd"/>
        <w:r w:rsidR="000949B8">
          <w:rPr>
            <w:rFonts w:ascii="Calibri" w:eastAsia="Calibri" w:hAnsi="Calibri" w:cs="Calibri"/>
            <w:sz w:val="22"/>
            <w:szCs w:val="22"/>
          </w:rPr>
          <w:t xml:space="preserve"> </w:t>
        </w:r>
        <w:proofErr w:type="spellStart"/>
        <w:r w:rsidR="000949B8">
          <w:rPr>
            <w:rFonts w:ascii="Calibri" w:eastAsia="Calibri" w:hAnsi="Calibri" w:cs="Calibri"/>
            <w:sz w:val="22"/>
            <w:szCs w:val="22"/>
          </w:rPr>
          <w:t>were</w:t>
        </w:r>
        <w:proofErr w:type="spellEnd"/>
        <w:r w:rsidR="000949B8">
          <w:rPr>
            <w:rFonts w:ascii="Calibri" w:eastAsia="Calibri" w:hAnsi="Calibri" w:cs="Calibri"/>
            <w:sz w:val="22"/>
            <w:szCs w:val="22"/>
          </w:rPr>
          <w:t xml:space="preserve"> </w:t>
        </w:r>
        <w:proofErr w:type="spellStart"/>
        <w:r w:rsidR="000949B8">
          <w:rPr>
            <w:rFonts w:ascii="Calibri" w:eastAsia="Calibri" w:hAnsi="Calibri" w:cs="Calibri"/>
            <w:sz w:val="22"/>
            <w:szCs w:val="22"/>
          </w:rPr>
          <w:t>trained</w:t>
        </w:r>
        <w:proofErr w:type="spellEnd"/>
        <w:r w:rsidR="000949B8">
          <w:rPr>
            <w:rFonts w:ascii="Calibri" w:eastAsia="Calibri" w:hAnsi="Calibri" w:cs="Calibri"/>
            <w:sz w:val="22"/>
            <w:szCs w:val="22"/>
          </w:rPr>
          <w:t xml:space="preserve"> </w:t>
        </w:r>
        <w:proofErr w:type="spellStart"/>
        <w:r w:rsidR="000949B8">
          <w:rPr>
            <w:rFonts w:ascii="Calibri" w:eastAsia="Calibri" w:hAnsi="Calibri" w:cs="Calibri"/>
            <w:sz w:val="22"/>
            <w:szCs w:val="22"/>
          </w:rPr>
          <w:t>to</w:t>
        </w:r>
        <w:proofErr w:type="spellEnd"/>
        <w:r w:rsidR="000949B8">
          <w:rPr>
            <w:rFonts w:ascii="Calibri" w:eastAsia="Calibri" w:hAnsi="Calibri" w:cs="Calibri"/>
            <w:sz w:val="22"/>
            <w:szCs w:val="22"/>
          </w:rPr>
          <w:t xml:space="preserve"> open a puzzle box </w:t>
        </w:r>
        <w:proofErr w:type="spellStart"/>
        <w:r w:rsidR="000949B8">
          <w:rPr>
            <w:rFonts w:ascii="Calibri" w:eastAsia="Calibri" w:hAnsi="Calibri" w:cs="Calibri"/>
            <w:sz w:val="22"/>
            <w:szCs w:val="22"/>
          </w:rPr>
          <w:t>to</w:t>
        </w:r>
        <w:proofErr w:type="spellEnd"/>
        <w:r w:rsidR="000949B8">
          <w:rPr>
            <w:rFonts w:ascii="Calibri" w:eastAsia="Calibri" w:hAnsi="Calibri" w:cs="Calibri"/>
            <w:sz w:val="22"/>
            <w:szCs w:val="22"/>
          </w:rPr>
          <w:t xml:space="preserve"> </w:t>
        </w:r>
        <w:proofErr w:type="spellStart"/>
        <w:r w:rsidR="000949B8">
          <w:rPr>
            <w:rFonts w:ascii="Calibri" w:eastAsia="Calibri" w:hAnsi="Calibri" w:cs="Calibri"/>
            <w:sz w:val="22"/>
            <w:szCs w:val="22"/>
          </w:rPr>
          <w:t>get</w:t>
        </w:r>
        <w:proofErr w:type="spellEnd"/>
        <w:r w:rsidR="000949B8">
          <w:rPr>
            <w:rFonts w:ascii="Calibri" w:eastAsia="Calibri" w:hAnsi="Calibri" w:cs="Calibri"/>
            <w:sz w:val="22"/>
            <w:szCs w:val="22"/>
          </w:rPr>
          <w:t xml:space="preserve"> a </w:t>
        </w:r>
        <w:proofErr w:type="spellStart"/>
        <w:r w:rsidR="000949B8">
          <w:rPr>
            <w:rFonts w:ascii="Calibri" w:eastAsia="Calibri" w:hAnsi="Calibri" w:cs="Calibri"/>
            <w:sz w:val="22"/>
            <w:szCs w:val="22"/>
          </w:rPr>
          <w:t>food</w:t>
        </w:r>
        <w:proofErr w:type="spellEnd"/>
        <w:r w:rsidR="000949B8">
          <w:rPr>
            <w:rFonts w:ascii="Calibri" w:eastAsia="Calibri" w:hAnsi="Calibri" w:cs="Calibri"/>
            <w:sz w:val="22"/>
            <w:szCs w:val="22"/>
          </w:rPr>
          <w:t xml:space="preserve"> </w:t>
        </w:r>
        <w:proofErr w:type="spellStart"/>
        <w:r w:rsidR="000949B8">
          <w:rPr>
            <w:rFonts w:ascii="Calibri" w:eastAsia="Calibri" w:hAnsi="Calibri" w:cs="Calibri"/>
            <w:sz w:val="22"/>
            <w:szCs w:val="22"/>
          </w:rPr>
          <w:t>reward</w:t>
        </w:r>
        <w:proofErr w:type="spellEnd"/>
        <w:r w:rsidR="000949B8">
          <w:rPr>
            <w:rFonts w:ascii="Calibri" w:eastAsia="Calibri" w:hAnsi="Calibri" w:cs="Calibri"/>
            <w:sz w:val="22"/>
            <w:szCs w:val="22"/>
          </w:rPr>
          <w:t xml:space="preserve"> </w:t>
        </w:r>
        <w:proofErr w:type="spellStart"/>
        <w:r w:rsidR="000949B8">
          <w:rPr>
            <w:rFonts w:ascii="Calibri" w:eastAsia="Calibri" w:hAnsi="Calibri" w:cs="Calibri"/>
            <w:sz w:val="22"/>
            <w:szCs w:val="22"/>
          </w:rPr>
          <w:t>were</w:t>
        </w:r>
        <w:proofErr w:type="spellEnd"/>
        <w:r w:rsidR="000949B8">
          <w:rPr>
            <w:rFonts w:ascii="Calibri" w:eastAsia="Calibri" w:hAnsi="Calibri" w:cs="Calibri"/>
            <w:sz w:val="22"/>
            <w:szCs w:val="22"/>
          </w:rPr>
          <w:t xml:space="preserve"> </w:t>
        </w:r>
        <w:proofErr w:type="spellStart"/>
        <w:r w:rsidR="000949B8">
          <w:rPr>
            <w:rFonts w:ascii="Calibri" w:eastAsia="Calibri" w:hAnsi="Calibri" w:cs="Calibri"/>
            <w:sz w:val="22"/>
            <w:szCs w:val="22"/>
          </w:rPr>
          <w:t>released</w:t>
        </w:r>
        <w:proofErr w:type="spellEnd"/>
        <w:r w:rsidR="000949B8">
          <w:rPr>
            <w:rFonts w:ascii="Calibri" w:eastAsia="Calibri" w:hAnsi="Calibri" w:cs="Calibri"/>
            <w:sz w:val="22"/>
            <w:szCs w:val="22"/>
          </w:rPr>
          <w:t xml:space="preserve"> </w:t>
        </w:r>
        <w:proofErr w:type="spellStart"/>
        <w:r w:rsidR="000949B8">
          <w:rPr>
            <w:rFonts w:ascii="Calibri" w:eastAsia="Calibri" w:hAnsi="Calibri" w:cs="Calibri"/>
            <w:sz w:val="22"/>
            <w:szCs w:val="22"/>
          </w:rPr>
          <w:t>into</w:t>
        </w:r>
        <w:proofErr w:type="spellEnd"/>
        <w:r w:rsidR="000949B8">
          <w:rPr>
            <w:rFonts w:ascii="Calibri" w:eastAsia="Calibri" w:hAnsi="Calibri" w:cs="Calibri"/>
            <w:sz w:val="22"/>
            <w:szCs w:val="22"/>
          </w:rPr>
          <w:t xml:space="preserve"> </w:t>
        </w:r>
        <w:proofErr w:type="spellStart"/>
        <w:r w:rsidR="000949B8">
          <w:rPr>
            <w:rFonts w:ascii="Calibri" w:eastAsia="Calibri" w:hAnsi="Calibri" w:cs="Calibri"/>
            <w:sz w:val="22"/>
            <w:szCs w:val="22"/>
          </w:rPr>
          <w:t>the</w:t>
        </w:r>
        <w:proofErr w:type="spellEnd"/>
        <w:r w:rsidR="000949B8">
          <w:rPr>
            <w:rFonts w:ascii="Calibri" w:eastAsia="Calibri" w:hAnsi="Calibri" w:cs="Calibri"/>
            <w:sz w:val="22"/>
            <w:szCs w:val="22"/>
          </w:rPr>
          <w:t xml:space="preserve"> </w:t>
        </w:r>
        <w:proofErr w:type="spellStart"/>
        <w:r w:rsidR="000949B8">
          <w:rPr>
            <w:rFonts w:ascii="Calibri" w:eastAsia="Calibri" w:hAnsi="Calibri" w:cs="Calibri"/>
            <w:sz w:val="22"/>
            <w:szCs w:val="22"/>
          </w:rPr>
          <w:t>wild</w:t>
        </w:r>
        <w:proofErr w:type="spellEnd"/>
        <w:r w:rsidR="000949B8">
          <w:rPr>
            <w:rFonts w:ascii="Calibri" w:eastAsia="Calibri" w:hAnsi="Calibri" w:cs="Calibri"/>
            <w:sz w:val="22"/>
            <w:szCs w:val="22"/>
          </w:rPr>
          <w:t xml:space="preserve">, </w:t>
        </w:r>
        <w:proofErr w:type="spellStart"/>
        <w:r w:rsidR="000949B8">
          <w:rPr>
            <w:rFonts w:ascii="Calibri" w:eastAsia="Calibri" w:hAnsi="Calibri" w:cs="Calibri"/>
            <w:sz w:val="22"/>
            <w:szCs w:val="22"/>
          </w:rPr>
          <w:t>these</w:t>
        </w:r>
        <w:proofErr w:type="spellEnd"/>
        <w:r w:rsidR="000949B8">
          <w:rPr>
            <w:rFonts w:ascii="Calibri" w:eastAsia="Calibri" w:hAnsi="Calibri" w:cs="Calibri"/>
            <w:sz w:val="22"/>
            <w:szCs w:val="22"/>
          </w:rPr>
          <w:t xml:space="preserve"> </w:t>
        </w:r>
        <w:proofErr w:type="spellStart"/>
        <w:r w:rsidR="000949B8">
          <w:rPr>
            <w:rFonts w:ascii="Calibri" w:eastAsia="Calibri" w:hAnsi="Calibri" w:cs="Calibri"/>
            <w:sz w:val="22"/>
            <w:szCs w:val="22"/>
          </w:rPr>
          <w:t>few</w:t>
        </w:r>
        <w:proofErr w:type="spellEnd"/>
        <w:r w:rsidR="000949B8">
          <w:rPr>
            <w:rFonts w:ascii="Calibri" w:eastAsia="Calibri" w:hAnsi="Calibri" w:cs="Calibri"/>
            <w:sz w:val="22"/>
            <w:szCs w:val="22"/>
          </w:rPr>
          <w:t xml:space="preserve"> </w:t>
        </w:r>
        <w:proofErr w:type="spellStart"/>
        <w:r w:rsidR="000949B8">
          <w:rPr>
            <w:rFonts w:ascii="Calibri" w:eastAsia="Calibri" w:hAnsi="Calibri" w:cs="Calibri"/>
            <w:sz w:val="22"/>
            <w:szCs w:val="22"/>
          </w:rPr>
          <w:t>skilled</w:t>
        </w:r>
        <w:proofErr w:type="spellEnd"/>
        <w:r w:rsidR="000949B8">
          <w:rPr>
            <w:rFonts w:ascii="Calibri" w:eastAsia="Calibri" w:hAnsi="Calibri" w:cs="Calibri"/>
            <w:sz w:val="22"/>
            <w:szCs w:val="22"/>
          </w:rPr>
          <w:t xml:space="preserve"> </w:t>
        </w:r>
        <w:proofErr w:type="spellStart"/>
        <w:r w:rsidR="000949B8">
          <w:rPr>
            <w:rFonts w:ascii="Calibri" w:eastAsia="Calibri" w:hAnsi="Calibri" w:cs="Calibri"/>
            <w:sz w:val="22"/>
            <w:szCs w:val="22"/>
          </w:rPr>
          <w:t>individuals</w:t>
        </w:r>
        <w:proofErr w:type="spellEnd"/>
        <w:r w:rsidR="000949B8">
          <w:rPr>
            <w:rFonts w:ascii="Calibri" w:eastAsia="Calibri" w:hAnsi="Calibri" w:cs="Calibri"/>
            <w:sz w:val="22"/>
            <w:szCs w:val="22"/>
          </w:rPr>
          <w:t xml:space="preserve"> </w:t>
        </w:r>
        <w:proofErr w:type="spellStart"/>
        <w:r w:rsidR="000949B8">
          <w:rPr>
            <w:rFonts w:ascii="Calibri" w:eastAsia="Calibri" w:hAnsi="Calibri" w:cs="Calibri"/>
            <w:sz w:val="22"/>
            <w:szCs w:val="22"/>
          </w:rPr>
          <w:t>frequently</w:t>
        </w:r>
        <w:proofErr w:type="spellEnd"/>
        <w:r w:rsidR="000949B8">
          <w:rPr>
            <w:rFonts w:ascii="Calibri" w:eastAsia="Calibri" w:hAnsi="Calibri" w:cs="Calibri"/>
            <w:sz w:val="22"/>
            <w:szCs w:val="22"/>
          </w:rPr>
          <w:t xml:space="preserve"> </w:t>
        </w:r>
        <w:proofErr w:type="spellStart"/>
        <w:r w:rsidR="000949B8">
          <w:rPr>
            <w:rFonts w:ascii="Calibri" w:eastAsia="Calibri" w:hAnsi="Calibri" w:cs="Calibri"/>
            <w:sz w:val="22"/>
            <w:szCs w:val="22"/>
          </w:rPr>
          <w:t>opened</w:t>
        </w:r>
        <w:proofErr w:type="spellEnd"/>
        <w:r w:rsidR="000949B8">
          <w:rPr>
            <w:rFonts w:ascii="Calibri" w:eastAsia="Calibri" w:hAnsi="Calibri" w:cs="Calibri"/>
            <w:sz w:val="22"/>
            <w:szCs w:val="22"/>
          </w:rPr>
          <w:t xml:space="preserve"> </w:t>
        </w:r>
        <w:proofErr w:type="spellStart"/>
        <w:r w:rsidR="000949B8">
          <w:rPr>
            <w:rFonts w:ascii="Calibri" w:eastAsia="Calibri" w:hAnsi="Calibri" w:cs="Calibri"/>
            <w:sz w:val="22"/>
            <w:szCs w:val="22"/>
          </w:rPr>
          <w:t>the</w:t>
        </w:r>
        <w:proofErr w:type="spellEnd"/>
        <w:r w:rsidR="000949B8">
          <w:rPr>
            <w:rFonts w:ascii="Calibri" w:eastAsia="Calibri" w:hAnsi="Calibri" w:cs="Calibri"/>
            <w:sz w:val="22"/>
            <w:szCs w:val="22"/>
          </w:rPr>
          <w:t xml:space="preserve"> </w:t>
        </w:r>
        <w:proofErr w:type="spellStart"/>
        <w:r w:rsidR="000949B8">
          <w:rPr>
            <w:rFonts w:ascii="Calibri" w:eastAsia="Calibri" w:hAnsi="Calibri" w:cs="Calibri"/>
            <w:sz w:val="22"/>
            <w:szCs w:val="22"/>
          </w:rPr>
          <w:t>slider</w:t>
        </w:r>
        <w:proofErr w:type="spellEnd"/>
        <w:r w:rsidR="000949B8">
          <w:rPr>
            <w:rFonts w:ascii="Calibri" w:eastAsia="Calibri" w:hAnsi="Calibri" w:cs="Calibri"/>
            <w:sz w:val="22"/>
            <w:szCs w:val="22"/>
          </w:rPr>
          <w:t xml:space="preserve"> </w:t>
        </w:r>
        <w:proofErr w:type="spellStart"/>
        <w:r w:rsidR="000949B8">
          <w:rPr>
            <w:rFonts w:ascii="Calibri" w:eastAsia="Calibri" w:hAnsi="Calibri" w:cs="Calibri"/>
            <w:sz w:val="22"/>
            <w:szCs w:val="22"/>
          </w:rPr>
          <w:t>of</w:t>
        </w:r>
        <w:proofErr w:type="spellEnd"/>
        <w:r w:rsidR="000949B8">
          <w:rPr>
            <w:rFonts w:ascii="Calibri" w:eastAsia="Calibri" w:hAnsi="Calibri" w:cs="Calibri"/>
            <w:sz w:val="22"/>
            <w:szCs w:val="22"/>
          </w:rPr>
          <w:t xml:space="preserve"> </w:t>
        </w:r>
        <w:proofErr w:type="spellStart"/>
        <w:r w:rsidR="000949B8">
          <w:rPr>
            <w:rFonts w:ascii="Calibri" w:eastAsia="Calibri" w:hAnsi="Calibri" w:cs="Calibri"/>
            <w:sz w:val="22"/>
            <w:szCs w:val="22"/>
          </w:rPr>
          <w:t>the</w:t>
        </w:r>
        <w:proofErr w:type="spellEnd"/>
        <w:r w:rsidR="000949B8">
          <w:rPr>
            <w:rFonts w:ascii="Calibri" w:eastAsia="Calibri" w:hAnsi="Calibri" w:cs="Calibri"/>
            <w:sz w:val="22"/>
            <w:szCs w:val="22"/>
          </w:rPr>
          <w:t xml:space="preserve"> puzzle box in a </w:t>
        </w:r>
        <w:proofErr w:type="spellStart"/>
        <w:r w:rsidR="000949B8">
          <w:rPr>
            <w:rFonts w:ascii="Calibri" w:eastAsia="Calibri" w:hAnsi="Calibri" w:cs="Calibri"/>
            <w:sz w:val="22"/>
            <w:szCs w:val="22"/>
          </w:rPr>
          <w:t>specific</w:t>
        </w:r>
        <w:proofErr w:type="spellEnd"/>
        <w:r w:rsidR="000949B8">
          <w:rPr>
            <w:rFonts w:ascii="Calibri" w:eastAsia="Calibri" w:hAnsi="Calibri" w:cs="Calibri"/>
            <w:sz w:val="22"/>
            <w:szCs w:val="22"/>
          </w:rPr>
          <w:t xml:space="preserve"> </w:t>
        </w:r>
        <w:proofErr w:type="spellStart"/>
        <w:r w:rsidR="000949B8">
          <w:rPr>
            <w:rFonts w:ascii="Calibri" w:eastAsia="Calibri" w:hAnsi="Calibri" w:cs="Calibri"/>
            <w:sz w:val="22"/>
            <w:szCs w:val="22"/>
          </w:rPr>
          <w:t>way</w:t>
        </w:r>
        <w:proofErr w:type="spellEnd"/>
        <w:r w:rsidR="000949B8">
          <w:rPr>
            <w:rFonts w:ascii="Calibri" w:eastAsia="Calibri" w:hAnsi="Calibri" w:cs="Calibri"/>
            <w:sz w:val="22"/>
            <w:szCs w:val="22"/>
          </w:rPr>
          <w:t xml:space="preserve"> and </w:t>
        </w:r>
        <w:proofErr w:type="spellStart"/>
        <w:r w:rsidR="000949B8">
          <w:rPr>
            <w:rFonts w:ascii="Calibri" w:eastAsia="Calibri" w:hAnsi="Calibri" w:cs="Calibri"/>
            <w:sz w:val="22"/>
            <w:szCs w:val="22"/>
          </w:rPr>
          <w:t>this</w:t>
        </w:r>
        <w:proofErr w:type="spellEnd"/>
        <w:r w:rsidR="000949B8">
          <w:rPr>
            <w:rFonts w:ascii="Calibri" w:eastAsia="Calibri" w:hAnsi="Calibri" w:cs="Calibri"/>
            <w:sz w:val="22"/>
            <w:szCs w:val="22"/>
          </w:rPr>
          <w:t xml:space="preserve"> </w:t>
        </w:r>
        <w:proofErr w:type="spellStart"/>
        <w:r w:rsidR="000949B8">
          <w:rPr>
            <w:rFonts w:ascii="Calibri" w:eastAsia="Calibri" w:hAnsi="Calibri" w:cs="Calibri"/>
            <w:sz w:val="22"/>
            <w:szCs w:val="22"/>
          </w:rPr>
          <w:t>technique</w:t>
        </w:r>
        <w:proofErr w:type="spellEnd"/>
        <w:r w:rsidR="000949B8">
          <w:rPr>
            <w:rFonts w:ascii="Calibri" w:eastAsia="Calibri" w:hAnsi="Calibri" w:cs="Calibri"/>
            <w:sz w:val="22"/>
            <w:szCs w:val="22"/>
          </w:rPr>
          <w:t xml:space="preserve"> was </w:t>
        </w:r>
        <w:proofErr w:type="spellStart"/>
        <w:r w:rsidR="000949B8">
          <w:rPr>
            <w:rFonts w:ascii="Calibri" w:eastAsia="Calibri" w:hAnsi="Calibri" w:cs="Calibri"/>
            <w:sz w:val="22"/>
            <w:szCs w:val="22"/>
          </w:rPr>
          <w:t>adopted</w:t>
        </w:r>
        <w:proofErr w:type="spellEnd"/>
        <w:r w:rsidR="000949B8">
          <w:rPr>
            <w:rFonts w:ascii="Calibri" w:eastAsia="Calibri" w:hAnsi="Calibri" w:cs="Calibri"/>
            <w:sz w:val="22"/>
            <w:szCs w:val="22"/>
          </w:rPr>
          <w:t xml:space="preserve"> </w:t>
        </w:r>
        <w:proofErr w:type="spellStart"/>
        <w:r w:rsidR="000949B8">
          <w:rPr>
            <w:rFonts w:ascii="Calibri" w:eastAsia="Calibri" w:hAnsi="Calibri" w:cs="Calibri"/>
            <w:sz w:val="22"/>
            <w:szCs w:val="22"/>
          </w:rPr>
          <w:t>by</w:t>
        </w:r>
        <w:proofErr w:type="spellEnd"/>
        <w:r w:rsidR="000949B8">
          <w:rPr>
            <w:rFonts w:ascii="Calibri" w:eastAsia="Calibri" w:hAnsi="Calibri" w:cs="Calibri"/>
            <w:sz w:val="22"/>
            <w:szCs w:val="22"/>
          </w:rPr>
          <w:t xml:space="preserve"> </w:t>
        </w:r>
        <w:proofErr w:type="spellStart"/>
        <w:r w:rsidR="000949B8">
          <w:rPr>
            <w:rFonts w:ascii="Calibri" w:eastAsia="Calibri" w:hAnsi="Calibri" w:cs="Calibri"/>
            <w:sz w:val="22"/>
            <w:szCs w:val="22"/>
          </w:rPr>
          <w:t>other</w:t>
        </w:r>
        <w:proofErr w:type="spellEnd"/>
        <w:r w:rsidR="000949B8">
          <w:rPr>
            <w:rFonts w:ascii="Calibri" w:eastAsia="Calibri" w:hAnsi="Calibri" w:cs="Calibri"/>
            <w:sz w:val="22"/>
            <w:szCs w:val="22"/>
          </w:rPr>
          <w:t xml:space="preserve"> </w:t>
        </w:r>
        <w:proofErr w:type="spellStart"/>
        <w:r w:rsidR="000949B8">
          <w:rPr>
            <w:rFonts w:ascii="Calibri" w:eastAsia="Calibri" w:hAnsi="Calibri" w:cs="Calibri"/>
            <w:sz w:val="22"/>
            <w:szCs w:val="22"/>
          </w:rPr>
          <w:t>individuals</w:t>
        </w:r>
        <w:proofErr w:type="spellEnd"/>
        <w:r w:rsidR="000949B8">
          <w:rPr>
            <w:rFonts w:ascii="Calibri" w:eastAsia="Calibri" w:hAnsi="Calibri" w:cs="Calibri"/>
            <w:sz w:val="22"/>
            <w:szCs w:val="22"/>
          </w:rPr>
          <w:t xml:space="preserve"> in </w:t>
        </w:r>
        <w:proofErr w:type="spellStart"/>
        <w:r w:rsidR="000949B8">
          <w:rPr>
            <w:rFonts w:ascii="Calibri" w:eastAsia="Calibri" w:hAnsi="Calibri" w:cs="Calibri"/>
            <w:sz w:val="22"/>
            <w:szCs w:val="22"/>
          </w:rPr>
          <w:t>the</w:t>
        </w:r>
        <w:proofErr w:type="spellEnd"/>
        <w:r w:rsidR="000949B8">
          <w:rPr>
            <w:rFonts w:ascii="Calibri" w:eastAsia="Calibri" w:hAnsi="Calibri" w:cs="Calibri"/>
            <w:sz w:val="22"/>
            <w:szCs w:val="22"/>
          </w:rPr>
          <w:t xml:space="preserve"> </w:t>
        </w:r>
        <w:proofErr w:type="spellStart"/>
        <w:r w:rsidR="000949B8">
          <w:rPr>
            <w:rFonts w:ascii="Calibri" w:eastAsia="Calibri" w:hAnsi="Calibri" w:cs="Calibri"/>
            <w:sz w:val="22"/>
            <w:szCs w:val="22"/>
          </w:rPr>
          <w:t>population</w:t>
        </w:r>
        <w:proofErr w:type="spellEnd"/>
        <w:r w:rsidR="000949B8">
          <w:rPr>
            <w:rFonts w:ascii="Calibri" w:eastAsia="Calibri" w:hAnsi="Calibri" w:cs="Calibri"/>
            <w:sz w:val="22"/>
            <w:szCs w:val="22"/>
          </w:rPr>
          <w:t xml:space="preserve">. Thus, </w:t>
        </w:r>
        <w:proofErr w:type="spellStart"/>
        <w:r w:rsidR="000949B8">
          <w:rPr>
            <w:rFonts w:ascii="Calibri" w:eastAsia="Calibri" w:hAnsi="Calibri" w:cs="Calibri"/>
            <w:sz w:val="22"/>
            <w:szCs w:val="22"/>
          </w:rPr>
          <w:t>conforming</w:t>
        </w:r>
        <w:proofErr w:type="spellEnd"/>
        <w:r w:rsidR="000949B8">
          <w:rPr>
            <w:rFonts w:ascii="Calibri" w:eastAsia="Calibri" w:hAnsi="Calibri" w:cs="Calibri"/>
            <w:sz w:val="22"/>
            <w:szCs w:val="22"/>
          </w:rPr>
          <w:t xml:space="preserve"> </w:t>
        </w:r>
        <w:proofErr w:type="spellStart"/>
        <w:r w:rsidR="000949B8">
          <w:rPr>
            <w:rFonts w:ascii="Calibri" w:eastAsia="Calibri" w:hAnsi="Calibri" w:cs="Calibri"/>
            <w:sz w:val="22"/>
            <w:szCs w:val="22"/>
          </w:rPr>
          <w:t>with</w:t>
        </w:r>
        <w:proofErr w:type="spellEnd"/>
        <w:r w:rsidR="000949B8">
          <w:rPr>
            <w:rFonts w:ascii="Calibri" w:eastAsia="Calibri" w:hAnsi="Calibri" w:cs="Calibri"/>
            <w:sz w:val="22"/>
            <w:szCs w:val="22"/>
          </w:rPr>
          <w:t xml:space="preserve"> </w:t>
        </w:r>
        <w:proofErr w:type="spellStart"/>
        <w:r w:rsidR="000949B8">
          <w:rPr>
            <w:rFonts w:ascii="Calibri" w:eastAsia="Calibri" w:hAnsi="Calibri" w:cs="Calibri"/>
            <w:sz w:val="22"/>
            <w:szCs w:val="22"/>
          </w:rPr>
          <w:t>respect</w:t>
        </w:r>
        <w:proofErr w:type="spellEnd"/>
        <w:r w:rsidR="000949B8">
          <w:rPr>
            <w:rFonts w:ascii="Calibri" w:eastAsia="Calibri" w:hAnsi="Calibri" w:cs="Calibri"/>
            <w:sz w:val="22"/>
            <w:szCs w:val="22"/>
          </w:rPr>
          <w:t xml:space="preserve"> </w:t>
        </w:r>
        <w:proofErr w:type="spellStart"/>
        <w:r w:rsidR="000949B8">
          <w:rPr>
            <w:rFonts w:ascii="Calibri" w:eastAsia="Calibri" w:hAnsi="Calibri" w:cs="Calibri"/>
            <w:sz w:val="22"/>
            <w:szCs w:val="22"/>
          </w:rPr>
          <w:t>to</w:t>
        </w:r>
        <w:proofErr w:type="spellEnd"/>
        <w:r w:rsidR="000949B8">
          <w:rPr>
            <w:rFonts w:ascii="Calibri" w:eastAsia="Calibri" w:hAnsi="Calibri" w:cs="Calibri"/>
            <w:sz w:val="22"/>
            <w:szCs w:val="22"/>
          </w:rPr>
          <w:t xml:space="preserve"> </w:t>
        </w:r>
        <w:proofErr w:type="spellStart"/>
        <w:r w:rsidR="000949B8">
          <w:rPr>
            <w:rFonts w:ascii="Calibri" w:eastAsia="Calibri" w:hAnsi="Calibri" w:cs="Calibri"/>
            <w:sz w:val="22"/>
            <w:szCs w:val="22"/>
          </w:rPr>
          <w:t>the</w:t>
        </w:r>
        <w:proofErr w:type="spellEnd"/>
        <w:r w:rsidR="000949B8">
          <w:rPr>
            <w:rFonts w:ascii="Calibri" w:eastAsia="Calibri" w:hAnsi="Calibri" w:cs="Calibri"/>
            <w:sz w:val="22"/>
            <w:szCs w:val="22"/>
          </w:rPr>
          <w:t xml:space="preserve"> </w:t>
        </w:r>
        <w:proofErr w:type="spellStart"/>
        <w:r w:rsidR="000949B8">
          <w:rPr>
            <w:rFonts w:ascii="Calibri" w:eastAsia="Calibri" w:hAnsi="Calibri" w:cs="Calibri"/>
            <w:sz w:val="22"/>
            <w:szCs w:val="22"/>
          </w:rPr>
          <w:t>frequency</w:t>
        </w:r>
        <w:proofErr w:type="spellEnd"/>
        <w:r w:rsidR="000949B8">
          <w:rPr>
            <w:rFonts w:ascii="Calibri" w:eastAsia="Calibri" w:hAnsi="Calibri" w:cs="Calibri"/>
            <w:sz w:val="22"/>
            <w:szCs w:val="22"/>
          </w:rPr>
          <w:t xml:space="preserve"> </w:t>
        </w:r>
        <w:proofErr w:type="spellStart"/>
        <w:r w:rsidR="000949B8">
          <w:rPr>
            <w:rFonts w:ascii="Calibri" w:eastAsia="Calibri" w:hAnsi="Calibri" w:cs="Calibri"/>
            <w:sz w:val="22"/>
            <w:szCs w:val="22"/>
          </w:rPr>
          <w:t>of</w:t>
        </w:r>
        <w:proofErr w:type="spellEnd"/>
        <w:r w:rsidR="000949B8">
          <w:rPr>
            <w:rFonts w:ascii="Calibri" w:eastAsia="Calibri" w:hAnsi="Calibri" w:cs="Calibri"/>
            <w:sz w:val="22"/>
            <w:szCs w:val="22"/>
          </w:rPr>
          <w:t xml:space="preserve"> </w:t>
        </w:r>
        <w:proofErr w:type="spellStart"/>
        <w:r w:rsidR="000949B8">
          <w:rPr>
            <w:rFonts w:ascii="Calibri" w:eastAsia="Calibri" w:hAnsi="Calibri" w:cs="Calibri"/>
            <w:sz w:val="22"/>
            <w:szCs w:val="22"/>
          </w:rPr>
          <w:t>options</w:t>
        </w:r>
        <w:proofErr w:type="spellEnd"/>
        <w:r w:rsidR="000949B8">
          <w:rPr>
            <w:rFonts w:ascii="Calibri" w:eastAsia="Calibri" w:hAnsi="Calibri" w:cs="Calibri"/>
            <w:sz w:val="22"/>
            <w:szCs w:val="22"/>
          </w:rPr>
          <w:t xml:space="preserve"> </w:t>
        </w:r>
        <w:proofErr w:type="spellStart"/>
        <w:r w:rsidR="000949B8">
          <w:rPr>
            <w:rFonts w:ascii="Calibri" w:eastAsia="Calibri" w:hAnsi="Calibri" w:cs="Calibri"/>
            <w:sz w:val="22"/>
            <w:szCs w:val="22"/>
          </w:rPr>
          <w:t>performed</w:t>
        </w:r>
        <w:proofErr w:type="spellEnd"/>
        <w:r w:rsidR="000949B8">
          <w:rPr>
            <w:rFonts w:ascii="Calibri" w:eastAsia="Calibri" w:hAnsi="Calibri" w:cs="Calibri"/>
            <w:sz w:val="22"/>
            <w:szCs w:val="22"/>
          </w:rPr>
          <w:t xml:space="preserve"> </w:t>
        </w:r>
        <w:proofErr w:type="spellStart"/>
        <w:r w:rsidR="000949B8">
          <w:rPr>
            <w:rFonts w:ascii="Calibri" w:eastAsia="Calibri" w:hAnsi="Calibri" w:cs="Calibri"/>
            <w:sz w:val="22"/>
            <w:szCs w:val="22"/>
          </w:rPr>
          <w:t>may</w:t>
        </w:r>
        <w:proofErr w:type="spellEnd"/>
        <w:r w:rsidR="000949B8">
          <w:rPr>
            <w:rFonts w:ascii="Calibri" w:eastAsia="Calibri" w:hAnsi="Calibri" w:cs="Calibri"/>
            <w:sz w:val="22"/>
            <w:szCs w:val="22"/>
          </w:rPr>
          <w:t xml:space="preserve"> </w:t>
        </w:r>
        <w:proofErr w:type="spellStart"/>
        <w:r w:rsidR="000949B8">
          <w:rPr>
            <w:rFonts w:ascii="Calibri" w:eastAsia="Calibri" w:hAnsi="Calibri" w:cs="Calibri"/>
            <w:sz w:val="22"/>
            <w:szCs w:val="22"/>
          </w:rPr>
          <w:t>be</w:t>
        </w:r>
        <w:proofErr w:type="spellEnd"/>
        <w:r w:rsidR="000949B8">
          <w:rPr>
            <w:rFonts w:ascii="Calibri" w:eastAsia="Calibri" w:hAnsi="Calibri" w:cs="Calibri"/>
            <w:sz w:val="22"/>
            <w:szCs w:val="22"/>
          </w:rPr>
          <w:t xml:space="preserve"> </w:t>
        </w:r>
        <w:proofErr w:type="spellStart"/>
        <w:r w:rsidR="000949B8">
          <w:rPr>
            <w:rFonts w:ascii="Calibri" w:eastAsia="Calibri" w:hAnsi="Calibri" w:cs="Calibri"/>
            <w:sz w:val="22"/>
            <w:szCs w:val="22"/>
          </w:rPr>
          <w:t>as</w:t>
        </w:r>
        <w:proofErr w:type="spellEnd"/>
        <w:r w:rsidR="000949B8">
          <w:rPr>
            <w:rFonts w:ascii="Calibri" w:eastAsia="Calibri" w:hAnsi="Calibri" w:cs="Calibri"/>
            <w:sz w:val="22"/>
            <w:szCs w:val="22"/>
          </w:rPr>
          <w:t xml:space="preserve"> adaptive </w:t>
        </w:r>
        <w:proofErr w:type="spellStart"/>
        <w:r w:rsidR="000949B8">
          <w:rPr>
            <w:rFonts w:ascii="Calibri" w:eastAsia="Calibri" w:hAnsi="Calibri" w:cs="Calibri"/>
            <w:sz w:val="22"/>
            <w:szCs w:val="22"/>
          </w:rPr>
          <w:t>as</w:t>
        </w:r>
        <w:proofErr w:type="spellEnd"/>
        <w:r w:rsidR="000949B8">
          <w:rPr>
            <w:rFonts w:ascii="Calibri" w:eastAsia="Calibri" w:hAnsi="Calibri" w:cs="Calibri"/>
            <w:sz w:val="22"/>
            <w:szCs w:val="22"/>
          </w:rPr>
          <w:t xml:space="preserve"> </w:t>
        </w:r>
        <w:proofErr w:type="spellStart"/>
        <w:r w:rsidR="000949B8">
          <w:rPr>
            <w:rFonts w:ascii="Calibri" w:eastAsia="Calibri" w:hAnsi="Calibri" w:cs="Calibri"/>
            <w:sz w:val="22"/>
            <w:szCs w:val="22"/>
          </w:rPr>
          <w:t>conforming</w:t>
        </w:r>
        <w:proofErr w:type="spellEnd"/>
        <w:r w:rsidR="000949B8">
          <w:rPr>
            <w:rFonts w:ascii="Calibri" w:eastAsia="Calibri" w:hAnsi="Calibri" w:cs="Calibri"/>
            <w:sz w:val="22"/>
            <w:szCs w:val="22"/>
          </w:rPr>
          <w:t xml:space="preserve"> </w:t>
        </w:r>
        <w:proofErr w:type="spellStart"/>
        <w:r w:rsidR="000949B8">
          <w:rPr>
            <w:rFonts w:ascii="Calibri" w:eastAsia="Calibri" w:hAnsi="Calibri" w:cs="Calibri"/>
            <w:sz w:val="22"/>
            <w:szCs w:val="22"/>
          </w:rPr>
          <w:t>with</w:t>
        </w:r>
        <w:proofErr w:type="spellEnd"/>
        <w:r w:rsidR="000949B8">
          <w:rPr>
            <w:rFonts w:ascii="Calibri" w:eastAsia="Calibri" w:hAnsi="Calibri" w:cs="Calibri"/>
            <w:sz w:val="22"/>
            <w:szCs w:val="22"/>
          </w:rPr>
          <w:t xml:space="preserve"> </w:t>
        </w:r>
        <w:proofErr w:type="spellStart"/>
        <w:r w:rsidR="000949B8">
          <w:rPr>
            <w:rFonts w:ascii="Calibri" w:eastAsia="Calibri" w:hAnsi="Calibri" w:cs="Calibri"/>
            <w:sz w:val="22"/>
            <w:szCs w:val="22"/>
          </w:rPr>
          <w:t>respect</w:t>
        </w:r>
        <w:proofErr w:type="spellEnd"/>
        <w:r w:rsidR="000949B8">
          <w:rPr>
            <w:rFonts w:ascii="Calibri" w:eastAsia="Calibri" w:hAnsi="Calibri" w:cs="Calibri"/>
            <w:sz w:val="22"/>
            <w:szCs w:val="22"/>
          </w:rPr>
          <w:t xml:space="preserve"> </w:t>
        </w:r>
        <w:proofErr w:type="spellStart"/>
        <w:r w:rsidR="000949B8">
          <w:rPr>
            <w:rFonts w:ascii="Calibri" w:eastAsia="Calibri" w:hAnsi="Calibri" w:cs="Calibri"/>
            <w:sz w:val="22"/>
            <w:szCs w:val="22"/>
          </w:rPr>
          <w:t>to</w:t>
        </w:r>
        <w:proofErr w:type="spellEnd"/>
        <w:r w:rsidR="000949B8">
          <w:rPr>
            <w:rFonts w:ascii="Calibri" w:eastAsia="Calibri" w:hAnsi="Calibri" w:cs="Calibri"/>
            <w:sz w:val="22"/>
            <w:szCs w:val="22"/>
          </w:rPr>
          <w:t xml:space="preserve"> </w:t>
        </w:r>
        <w:proofErr w:type="spellStart"/>
        <w:r w:rsidR="000949B8">
          <w:rPr>
            <w:rFonts w:ascii="Calibri" w:eastAsia="Calibri" w:hAnsi="Calibri" w:cs="Calibri"/>
            <w:sz w:val="22"/>
            <w:szCs w:val="22"/>
          </w:rPr>
          <w:t>the</w:t>
        </w:r>
        <w:proofErr w:type="spellEnd"/>
        <w:r w:rsidR="000949B8">
          <w:rPr>
            <w:rFonts w:ascii="Calibri" w:eastAsia="Calibri" w:hAnsi="Calibri" w:cs="Calibri"/>
            <w:sz w:val="22"/>
            <w:szCs w:val="22"/>
          </w:rPr>
          <w:t xml:space="preserve"> </w:t>
        </w:r>
        <w:proofErr w:type="spellStart"/>
        <w:r w:rsidR="000949B8">
          <w:rPr>
            <w:rFonts w:ascii="Calibri" w:eastAsia="Calibri" w:hAnsi="Calibri" w:cs="Calibri"/>
            <w:sz w:val="22"/>
            <w:szCs w:val="22"/>
          </w:rPr>
          <w:t>majority</w:t>
        </w:r>
        <w:proofErr w:type="spellEnd"/>
        <w:r w:rsidR="000949B8">
          <w:rPr>
            <w:rFonts w:ascii="Calibri" w:eastAsia="Calibri" w:hAnsi="Calibri" w:cs="Calibri"/>
            <w:sz w:val="22"/>
            <w:szCs w:val="22"/>
          </w:rPr>
          <w:t xml:space="preserve"> </w:t>
        </w:r>
        <w:proofErr w:type="spellStart"/>
        <w:r w:rsidR="000949B8">
          <w:rPr>
            <w:rFonts w:ascii="Calibri" w:eastAsia="Calibri" w:hAnsi="Calibri" w:cs="Calibri"/>
            <w:sz w:val="22"/>
            <w:szCs w:val="22"/>
          </w:rPr>
          <w:t>of</w:t>
        </w:r>
        <w:proofErr w:type="spellEnd"/>
        <w:r w:rsidR="000949B8">
          <w:rPr>
            <w:rFonts w:ascii="Calibri" w:eastAsia="Calibri" w:hAnsi="Calibri" w:cs="Calibri"/>
            <w:sz w:val="22"/>
            <w:szCs w:val="22"/>
          </w:rPr>
          <w:t xml:space="preserve"> </w:t>
        </w:r>
        <w:proofErr w:type="spellStart"/>
        <w:r w:rsidR="000949B8">
          <w:rPr>
            <w:rFonts w:ascii="Calibri" w:eastAsia="Calibri" w:hAnsi="Calibri" w:cs="Calibri"/>
            <w:sz w:val="22"/>
            <w:szCs w:val="22"/>
          </w:rPr>
          <w:t>individuals</w:t>
        </w:r>
        <w:proofErr w:type="spellEnd"/>
        <w:r w:rsidR="000949B8">
          <w:rPr>
            <w:rFonts w:ascii="Calibri" w:eastAsia="Calibri" w:hAnsi="Calibri" w:cs="Calibri"/>
            <w:sz w:val="22"/>
            <w:szCs w:val="22"/>
          </w:rPr>
          <w:t xml:space="preserve"> (</w:t>
        </w:r>
        <w:proofErr w:type="spellStart"/>
        <w:r w:rsidR="000949B8">
          <w:rPr>
            <w:rFonts w:ascii="Calibri" w:eastAsia="Calibri" w:hAnsi="Calibri" w:cs="Calibri"/>
            <w:sz w:val="22"/>
            <w:szCs w:val="22"/>
          </w:rPr>
          <w:t>Aplin</w:t>
        </w:r>
        <w:proofErr w:type="spellEnd"/>
        <w:r w:rsidR="000949B8">
          <w:rPr>
            <w:rFonts w:ascii="Calibri" w:eastAsia="Calibri" w:hAnsi="Calibri" w:cs="Calibri"/>
            <w:sz w:val="22"/>
            <w:szCs w:val="22"/>
          </w:rPr>
          <w:t xml:space="preserve"> </w:t>
        </w:r>
        <w:r w:rsidR="000949B8">
          <w:rPr>
            <w:rFonts w:ascii="Calibri" w:eastAsia="Calibri" w:hAnsi="Calibri" w:cs="Calibri"/>
            <w:i/>
            <w:sz w:val="22"/>
            <w:szCs w:val="22"/>
          </w:rPr>
          <w:t>et al.</w:t>
        </w:r>
        <w:r w:rsidR="000949B8">
          <w:rPr>
            <w:rFonts w:ascii="Calibri" w:eastAsia="Calibri" w:hAnsi="Calibri" w:cs="Calibri"/>
            <w:sz w:val="22"/>
            <w:szCs w:val="22"/>
          </w:rPr>
          <w:t>, 2015b).</w:t>
        </w:r>
        <w:r w:rsidR="000949B8">
          <w:rPr>
            <w:rFonts w:ascii="Calibri" w:eastAsia="Calibri" w:hAnsi="Calibri" w:cs="Calibri"/>
            <w:color w:val="000000"/>
            <w:sz w:val="22"/>
            <w:szCs w:val="22"/>
          </w:rPr>
          <w:t xml:space="preserve"> </w:t>
        </w:r>
      </w:ins>
      <w:r w:rsidRPr="00DB4661">
        <w:rPr>
          <w:rFonts w:asciiTheme="minorHAnsi" w:eastAsia="Arial" w:hAnsiTheme="minorHAnsi" w:cstheme="minorHAnsi"/>
          <w:color w:val="000000"/>
          <w:sz w:val="22"/>
          <w:szCs w:val="22"/>
          <w:lang w:val="en-GB"/>
        </w:rPr>
        <w:t xml:space="preserve"> </w:t>
      </w:r>
      <w:del w:id="254" w:author="Sabine Noebel" w:date="2022-02-28T10:47:00Z">
        <w:r w:rsidRPr="00DB4661" w:rsidDel="000949B8">
          <w:rPr>
            <w:rFonts w:asciiTheme="minorHAnsi" w:eastAsia="Arial" w:hAnsiTheme="minorHAnsi" w:cstheme="minorHAnsi"/>
            <w:color w:val="000000"/>
            <w:sz w:val="22"/>
            <w:szCs w:val="22"/>
            <w:lang w:val="en-GB"/>
          </w:rPr>
          <w:delText xml:space="preserve">Thus, conforming in relation to the frequency of the performed options may be as adaptive as conforming in relation to a majority of individuals (Aplin </w:delText>
        </w:r>
        <w:r w:rsidRPr="00DB4661" w:rsidDel="000949B8">
          <w:rPr>
            <w:rFonts w:asciiTheme="minorHAnsi" w:eastAsia="Arial" w:hAnsiTheme="minorHAnsi" w:cstheme="minorHAnsi"/>
            <w:i/>
            <w:color w:val="000000"/>
            <w:sz w:val="22"/>
            <w:szCs w:val="22"/>
            <w:lang w:val="en-GB"/>
          </w:rPr>
          <w:delText>et al</w:delText>
        </w:r>
        <w:r w:rsidRPr="00DB4661" w:rsidDel="000949B8">
          <w:rPr>
            <w:rFonts w:asciiTheme="minorHAnsi" w:eastAsia="Arial" w:hAnsiTheme="minorHAnsi" w:cstheme="minorHAnsi"/>
            <w:color w:val="000000"/>
            <w:sz w:val="22"/>
            <w:szCs w:val="22"/>
            <w:lang w:val="en-GB"/>
          </w:rPr>
          <w:delText xml:space="preserve">., 2015b). </w:delText>
        </w:r>
      </w:del>
      <w:r w:rsidRPr="00DB4661">
        <w:rPr>
          <w:rFonts w:asciiTheme="minorHAnsi" w:eastAsia="Arial" w:hAnsiTheme="minorHAnsi" w:cstheme="minorHAnsi"/>
          <w:color w:val="000000"/>
          <w:sz w:val="22"/>
          <w:szCs w:val="22"/>
          <w:lang w:val="en-GB"/>
        </w:rPr>
        <w:t>Similarly</w:t>
      </w:r>
      <w:bookmarkEnd w:id="245"/>
      <w:r w:rsidRPr="00DB4661">
        <w:rPr>
          <w:rFonts w:asciiTheme="minorHAnsi" w:eastAsia="Arial" w:hAnsiTheme="minorHAnsi" w:cstheme="minorHAnsi"/>
          <w:color w:val="000000"/>
          <w:sz w:val="22"/>
          <w:szCs w:val="22"/>
          <w:lang w:val="en-GB"/>
        </w:rPr>
        <w:t xml:space="preserve">, models showed that </w:t>
      </w:r>
      <w:ins w:id="255" w:author="Sabine Noebel" w:date="2022-02-28T10:48:00Z">
        <w:r w:rsidR="000949B8">
          <w:rPr>
            <w:rFonts w:asciiTheme="minorHAnsi" w:eastAsia="Arial" w:hAnsiTheme="minorHAnsi" w:cstheme="minorHAnsi"/>
            <w:color w:val="000000"/>
            <w:sz w:val="22"/>
            <w:szCs w:val="22"/>
            <w:lang w:val="en-GB"/>
          </w:rPr>
          <w:t xml:space="preserve">both, </w:t>
        </w:r>
      </w:ins>
      <w:r w:rsidRPr="00DB4661">
        <w:rPr>
          <w:rFonts w:asciiTheme="minorHAnsi" w:eastAsia="Arial" w:hAnsiTheme="minorHAnsi" w:cstheme="minorHAnsi"/>
          <w:color w:val="000000"/>
          <w:sz w:val="22"/>
          <w:szCs w:val="22"/>
          <w:lang w:val="en-GB"/>
        </w:rPr>
        <w:t>the number of individuals and the frequency of the behaviour</w:t>
      </w:r>
      <w:ins w:id="256" w:author="Sabine Noebel" w:date="2022-02-28T10:48:00Z">
        <w:r w:rsidR="000949B8">
          <w:rPr>
            <w:rFonts w:asciiTheme="minorHAnsi" w:eastAsia="Arial" w:hAnsiTheme="minorHAnsi" w:cstheme="minorHAnsi"/>
            <w:color w:val="000000"/>
            <w:sz w:val="22"/>
            <w:szCs w:val="22"/>
            <w:lang w:val="en-GB"/>
          </w:rPr>
          <w:t>,</w:t>
        </w:r>
      </w:ins>
      <w:r w:rsidRPr="00DB4661">
        <w:rPr>
          <w:rFonts w:asciiTheme="minorHAnsi" w:eastAsia="Arial" w:hAnsiTheme="minorHAnsi" w:cstheme="minorHAnsi"/>
          <w:color w:val="000000"/>
          <w:sz w:val="22"/>
          <w:szCs w:val="22"/>
          <w:lang w:val="en-GB"/>
        </w:rPr>
        <w:t xml:space="preserve"> can lead </w:t>
      </w:r>
      <w:del w:id="257" w:author="Sabine Noebel" w:date="2022-02-28T10:48:00Z">
        <w:r w:rsidRPr="00DB4661" w:rsidDel="000949B8">
          <w:rPr>
            <w:rFonts w:asciiTheme="minorHAnsi" w:eastAsia="Arial" w:hAnsiTheme="minorHAnsi" w:cstheme="minorHAnsi"/>
            <w:color w:val="000000"/>
            <w:sz w:val="22"/>
            <w:szCs w:val="22"/>
            <w:lang w:val="en-GB"/>
          </w:rPr>
          <w:delText xml:space="preserve">both </w:delText>
        </w:r>
      </w:del>
      <w:r w:rsidRPr="00DB4661">
        <w:rPr>
          <w:rFonts w:asciiTheme="minorHAnsi" w:eastAsia="Arial" w:hAnsiTheme="minorHAnsi" w:cstheme="minorHAnsi"/>
          <w:color w:val="000000"/>
          <w:sz w:val="22"/>
          <w:szCs w:val="22"/>
          <w:lang w:val="en-GB"/>
        </w:rPr>
        <w:t>to the same sigmoidal conformity curve (</w:t>
      </w:r>
      <w:proofErr w:type="spellStart"/>
      <w:r w:rsidRPr="00DB4661">
        <w:rPr>
          <w:rFonts w:asciiTheme="minorHAnsi" w:eastAsia="Arial" w:hAnsiTheme="minorHAnsi" w:cstheme="minorHAnsi"/>
          <w:color w:val="000000"/>
          <w:sz w:val="22"/>
          <w:szCs w:val="22"/>
          <w:lang w:val="en-GB"/>
        </w:rPr>
        <w:t>Smaldino</w:t>
      </w:r>
      <w:proofErr w:type="spellEnd"/>
      <w:r w:rsidRPr="00DB4661">
        <w:rPr>
          <w:rFonts w:asciiTheme="minorHAnsi" w:eastAsia="Arial" w:hAnsiTheme="minorHAnsi" w:cstheme="minorHAnsi"/>
          <w:color w:val="000000"/>
          <w:sz w:val="22"/>
          <w:szCs w:val="22"/>
          <w:lang w:val="en-GB"/>
        </w:rPr>
        <w:t xml:space="preserve"> </w:t>
      </w:r>
      <w:r w:rsidRPr="00DB4661">
        <w:rPr>
          <w:rFonts w:asciiTheme="minorHAnsi" w:eastAsia="Arial" w:hAnsiTheme="minorHAnsi" w:cstheme="minorHAnsi"/>
          <w:i/>
          <w:color w:val="000000"/>
          <w:sz w:val="22"/>
          <w:szCs w:val="22"/>
          <w:lang w:val="en-GB"/>
        </w:rPr>
        <w:t>et al.</w:t>
      </w:r>
      <w:r w:rsidRPr="00DB4661">
        <w:rPr>
          <w:rFonts w:asciiTheme="minorHAnsi" w:eastAsia="Arial" w:hAnsiTheme="minorHAnsi" w:cstheme="minorHAnsi"/>
          <w:color w:val="000000"/>
          <w:sz w:val="22"/>
          <w:szCs w:val="22"/>
          <w:lang w:val="en-GB"/>
        </w:rPr>
        <w:t xml:space="preserve">, 2018). </w:t>
      </w:r>
      <w:proofErr w:type="spellStart"/>
      <w:ins w:id="258" w:author="Sabine Noebel" w:date="2022-02-28T10:51:00Z">
        <w:r w:rsidR="000949B8">
          <w:rPr>
            <w:rFonts w:ascii="Calibri" w:eastAsia="Calibri" w:hAnsi="Calibri" w:cs="Calibri"/>
            <w:sz w:val="22"/>
            <w:szCs w:val="22"/>
          </w:rPr>
          <w:t>It</w:t>
        </w:r>
        <w:proofErr w:type="spellEnd"/>
        <w:r w:rsidR="000949B8">
          <w:rPr>
            <w:rFonts w:ascii="Calibri" w:eastAsia="Calibri" w:hAnsi="Calibri" w:cs="Calibri"/>
            <w:sz w:val="22"/>
            <w:szCs w:val="22"/>
          </w:rPr>
          <w:t xml:space="preserve"> </w:t>
        </w:r>
        <w:proofErr w:type="spellStart"/>
        <w:r w:rsidR="000949B8">
          <w:rPr>
            <w:rFonts w:ascii="Calibri" w:eastAsia="Calibri" w:hAnsi="Calibri" w:cs="Calibri"/>
            <w:sz w:val="22"/>
            <w:szCs w:val="22"/>
          </w:rPr>
          <w:t>is</w:t>
        </w:r>
        <w:proofErr w:type="spellEnd"/>
        <w:r w:rsidR="000949B8">
          <w:rPr>
            <w:rFonts w:ascii="Calibri" w:eastAsia="Calibri" w:hAnsi="Calibri" w:cs="Calibri"/>
            <w:sz w:val="22"/>
            <w:szCs w:val="22"/>
          </w:rPr>
          <w:t xml:space="preserve"> </w:t>
        </w:r>
        <w:proofErr w:type="spellStart"/>
        <w:r w:rsidR="000949B8">
          <w:rPr>
            <w:rFonts w:ascii="Calibri" w:eastAsia="Calibri" w:hAnsi="Calibri" w:cs="Calibri"/>
            <w:sz w:val="22"/>
            <w:szCs w:val="22"/>
          </w:rPr>
          <w:t>likely</w:t>
        </w:r>
        <w:proofErr w:type="spellEnd"/>
        <w:r w:rsidR="000949B8">
          <w:rPr>
            <w:rFonts w:ascii="Calibri" w:eastAsia="Calibri" w:hAnsi="Calibri" w:cs="Calibri"/>
            <w:sz w:val="22"/>
            <w:szCs w:val="22"/>
          </w:rPr>
          <w:t xml:space="preserve"> </w:t>
        </w:r>
        <w:proofErr w:type="spellStart"/>
        <w:r w:rsidR="000949B8">
          <w:rPr>
            <w:rFonts w:ascii="Calibri" w:eastAsia="Calibri" w:hAnsi="Calibri" w:cs="Calibri"/>
            <w:sz w:val="22"/>
            <w:szCs w:val="22"/>
          </w:rPr>
          <w:t>that</w:t>
        </w:r>
        <w:proofErr w:type="spellEnd"/>
        <w:r w:rsidR="000949B8">
          <w:rPr>
            <w:rFonts w:ascii="Calibri" w:eastAsia="Calibri" w:hAnsi="Calibri" w:cs="Calibri"/>
            <w:sz w:val="22"/>
            <w:szCs w:val="22"/>
          </w:rPr>
          <w:t xml:space="preserve"> </w:t>
        </w:r>
        <w:proofErr w:type="spellStart"/>
        <w:r w:rsidR="000949B8">
          <w:rPr>
            <w:rFonts w:ascii="Calibri" w:eastAsia="Calibri" w:hAnsi="Calibri" w:cs="Calibri"/>
            <w:sz w:val="22"/>
            <w:szCs w:val="22"/>
          </w:rPr>
          <w:t>if</w:t>
        </w:r>
        <w:proofErr w:type="spellEnd"/>
        <w:r w:rsidR="000949B8">
          <w:rPr>
            <w:rFonts w:ascii="Calibri" w:eastAsia="Calibri" w:hAnsi="Calibri" w:cs="Calibri"/>
            <w:sz w:val="22"/>
            <w:szCs w:val="22"/>
          </w:rPr>
          <w:t xml:space="preserve"> at </w:t>
        </w:r>
        <w:proofErr w:type="spellStart"/>
        <w:r w:rsidR="000949B8">
          <w:rPr>
            <w:rFonts w:ascii="Calibri" w:eastAsia="Calibri" w:hAnsi="Calibri" w:cs="Calibri"/>
            <w:sz w:val="22"/>
            <w:szCs w:val="22"/>
          </w:rPr>
          <w:t>the</w:t>
        </w:r>
        <w:proofErr w:type="spellEnd"/>
        <w:r w:rsidR="000949B8">
          <w:rPr>
            <w:rFonts w:ascii="Calibri" w:eastAsia="Calibri" w:hAnsi="Calibri" w:cs="Calibri"/>
            <w:sz w:val="22"/>
            <w:szCs w:val="22"/>
          </w:rPr>
          <w:t xml:space="preserve"> </w:t>
        </w:r>
        <w:proofErr w:type="spellStart"/>
        <w:r w:rsidR="000949B8">
          <w:rPr>
            <w:rFonts w:ascii="Calibri" w:eastAsia="Calibri" w:hAnsi="Calibri" w:cs="Calibri"/>
            <w:sz w:val="22"/>
            <w:szCs w:val="22"/>
          </w:rPr>
          <w:t>beginning</w:t>
        </w:r>
        <w:proofErr w:type="spellEnd"/>
        <w:r w:rsidR="000949B8">
          <w:rPr>
            <w:rFonts w:ascii="Calibri" w:eastAsia="Calibri" w:hAnsi="Calibri" w:cs="Calibri"/>
            <w:sz w:val="22"/>
            <w:szCs w:val="22"/>
          </w:rPr>
          <w:t xml:space="preserve"> </w:t>
        </w:r>
        <w:proofErr w:type="spellStart"/>
        <w:r w:rsidR="000949B8">
          <w:rPr>
            <w:rFonts w:ascii="Calibri" w:eastAsia="Calibri" w:hAnsi="Calibri" w:cs="Calibri"/>
            <w:sz w:val="22"/>
            <w:szCs w:val="22"/>
          </w:rPr>
          <w:t>the</w:t>
        </w:r>
        <w:proofErr w:type="spellEnd"/>
        <w:r w:rsidR="000949B8">
          <w:rPr>
            <w:rFonts w:ascii="Calibri" w:eastAsia="Calibri" w:hAnsi="Calibri" w:cs="Calibri"/>
            <w:sz w:val="22"/>
            <w:szCs w:val="22"/>
          </w:rPr>
          <w:t xml:space="preserve"> </w:t>
        </w:r>
        <w:proofErr w:type="spellStart"/>
        <w:r w:rsidR="000949B8">
          <w:rPr>
            <w:rFonts w:ascii="Calibri" w:eastAsia="Calibri" w:hAnsi="Calibri" w:cs="Calibri"/>
            <w:sz w:val="22"/>
            <w:szCs w:val="22"/>
          </w:rPr>
          <w:t>most</w:t>
        </w:r>
        <w:proofErr w:type="spellEnd"/>
        <w:r w:rsidR="000949B8">
          <w:rPr>
            <w:rFonts w:ascii="Calibri" w:eastAsia="Calibri" w:hAnsi="Calibri" w:cs="Calibri"/>
            <w:sz w:val="22"/>
            <w:szCs w:val="22"/>
          </w:rPr>
          <w:t xml:space="preserve"> frequent </w:t>
        </w:r>
        <w:proofErr w:type="spellStart"/>
        <w:r w:rsidR="000949B8">
          <w:rPr>
            <w:rFonts w:ascii="Calibri" w:eastAsia="Calibri" w:hAnsi="Calibri" w:cs="Calibri"/>
            <w:sz w:val="22"/>
            <w:szCs w:val="22"/>
          </w:rPr>
          <w:t>behaviour</w:t>
        </w:r>
        <w:proofErr w:type="spellEnd"/>
        <w:r w:rsidR="000949B8">
          <w:rPr>
            <w:rFonts w:ascii="Calibri" w:eastAsia="Calibri" w:hAnsi="Calibri" w:cs="Calibri"/>
            <w:sz w:val="22"/>
            <w:szCs w:val="22"/>
          </w:rPr>
          <w:t xml:space="preserve"> </w:t>
        </w:r>
        <w:proofErr w:type="spellStart"/>
        <w:r w:rsidR="000949B8">
          <w:rPr>
            <w:rFonts w:ascii="Calibri" w:eastAsia="Calibri" w:hAnsi="Calibri" w:cs="Calibri"/>
            <w:sz w:val="22"/>
            <w:szCs w:val="22"/>
          </w:rPr>
          <w:t>is</w:t>
        </w:r>
        <w:proofErr w:type="spellEnd"/>
        <w:r w:rsidR="000949B8">
          <w:rPr>
            <w:rFonts w:ascii="Calibri" w:eastAsia="Calibri" w:hAnsi="Calibri" w:cs="Calibri"/>
            <w:sz w:val="22"/>
            <w:szCs w:val="22"/>
          </w:rPr>
          <w:t xml:space="preserve"> </w:t>
        </w:r>
        <w:proofErr w:type="spellStart"/>
        <w:r w:rsidR="000949B8">
          <w:rPr>
            <w:rFonts w:ascii="Calibri" w:eastAsia="Calibri" w:hAnsi="Calibri" w:cs="Calibri"/>
            <w:sz w:val="22"/>
            <w:szCs w:val="22"/>
          </w:rPr>
          <w:t>copied</w:t>
        </w:r>
        <w:proofErr w:type="spellEnd"/>
        <w:r w:rsidR="000949B8">
          <w:rPr>
            <w:rFonts w:ascii="Calibri" w:eastAsia="Calibri" w:hAnsi="Calibri" w:cs="Calibri"/>
            <w:sz w:val="22"/>
            <w:szCs w:val="22"/>
          </w:rPr>
          <w:t xml:space="preserve"> </w:t>
        </w:r>
        <w:proofErr w:type="spellStart"/>
        <w:r w:rsidR="000949B8">
          <w:rPr>
            <w:rFonts w:ascii="Calibri" w:eastAsia="Calibri" w:hAnsi="Calibri" w:cs="Calibri"/>
            <w:sz w:val="22"/>
            <w:szCs w:val="22"/>
          </w:rPr>
          <w:t>soon</w:t>
        </w:r>
        <w:proofErr w:type="spellEnd"/>
        <w:r w:rsidR="000949B8">
          <w:rPr>
            <w:rFonts w:ascii="Calibri" w:eastAsia="Calibri" w:hAnsi="Calibri" w:cs="Calibri"/>
            <w:sz w:val="22"/>
            <w:szCs w:val="22"/>
          </w:rPr>
          <w:t xml:space="preserve"> a </w:t>
        </w:r>
        <w:proofErr w:type="spellStart"/>
        <w:r w:rsidR="000949B8">
          <w:rPr>
            <w:rFonts w:ascii="Calibri" w:eastAsia="Calibri" w:hAnsi="Calibri" w:cs="Calibri"/>
            <w:sz w:val="22"/>
            <w:szCs w:val="22"/>
          </w:rPr>
          <w:t>majority</w:t>
        </w:r>
        <w:proofErr w:type="spellEnd"/>
        <w:r w:rsidR="000949B8">
          <w:rPr>
            <w:rFonts w:ascii="Calibri" w:eastAsia="Calibri" w:hAnsi="Calibri" w:cs="Calibri"/>
            <w:sz w:val="22"/>
            <w:szCs w:val="22"/>
          </w:rPr>
          <w:t xml:space="preserve"> </w:t>
        </w:r>
        <w:proofErr w:type="spellStart"/>
        <w:r w:rsidR="000949B8">
          <w:rPr>
            <w:rFonts w:ascii="Calibri" w:eastAsia="Calibri" w:hAnsi="Calibri" w:cs="Calibri"/>
            <w:sz w:val="22"/>
            <w:szCs w:val="22"/>
          </w:rPr>
          <w:t>of</w:t>
        </w:r>
        <w:proofErr w:type="spellEnd"/>
        <w:r w:rsidR="000949B8">
          <w:rPr>
            <w:rFonts w:ascii="Calibri" w:eastAsia="Calibri" w:hAnsi="Calibri" w:cs="Calibri"/>
            <w:sz w:val="22"/>
            <w:szCs w:val="22"/>
          </w:rPr>
          <w:t xml:space="preserve"> </w:t>
        </w:r>
        <w:proofErr w:type="spellStart"/>
        <w:r w:rsidR="000949B8">
          <w:rPr>
            <w:rFonts w:ascii="Calibri" w:eastAsia="Calibri" w:hAnsi="Calibri" w:cs="Calibri"/>
            <w:sz w:val="22"/>
            <w:szCs w:val="22"/>
          </w:rPr>
          <w:t>individuals</w:t>
        </w:r>
        <w:proofErr w:type="spellEnd"/>
        <w:r w:rsidR="000949B8">
          <w:rPr>
            <w:rFonts w:ascii="Calibri" w:eastAsia="Calibri" w:hAnsi="Calibri" w:cs="Calibri"/>
            <w:sz w:val="22"/>
            <w:szCs w:val="22"/>
          </w:rPr>
          <w:t xml:space="preserve"> in </w:t>
        </w:r>
        <w:proofErr w:type="spellStart"/>
        <w:r w:rsidR="000949B8">
          <w:rPr>
            <w:rFonts w:ascii="Calibri" w:eastAsia="Calibri" w:hAnsi="Calibri" w:cs="Calibri"/>
            <w:sz w:val="22"/>
            <w:szCs w:val="22"/>
          </w:rPr>
          <w:t>the</w:t>
        </w:r>
        <w:proofErr w:type="spellEnd"/>
        <w:r w:rsidR="000949B8">
          <w:rPr>
            <w:rFonts w:ascii="Calibri" w:eastAsia="Calibri" w:hAnsi="Calibri" w:cs="Calibri"/>
            <w:sz w:val="22"/>
            <w:szCs w:val="22"/>
          </w:rPr>
          <w:t xml:space="preserve"> </w:t>
        </w:r>
        <w:proofErr w:type="spellStart"/>
        <w:r w:rsidR="000949B8">
          <w:rPr>
            <w:rFonts w:ascii="Calibri" w:eastAsia="Calibri" w:hAnsi="Calibri" w:cs="Calibri"/>
            <w:sz w:val="22"/>
            <w:szCs w:val="22"/>
          </w:rPr>
          <w:t>population</w:t>
        </w:r>
        <w:proofErr w:type="spellEnd"/>
        <w:r w:rsidR="000949B8">
          <w:rPr>
            <w:rFonts w:ascii="Calibri" w:eastAsia="Calibri" w:hAnsi="Calibri" w:cs="Calibri"/>
            <w:sz w:val="22"/>
            <w:szCs w:val="22"/>
          </w:rPr>
          <w:t xml:space="preserve"> will also </w:t>
        </w:r>
        <w:proofErr w:type="spellStart"/>
        <w:r w:rsidR="000949B8">
          <w:rPr>
            <w:rFonts w:ascii="Calibri" w:eastAsia="Calibri" w:hAnsi="Calibri" w:cs="Calibri"/>
            <w:sz w:val="22"/>
            <w:szCs w:val="22"/>
          </w:rPr>
          <w:t>exhibit</w:t>
        </w:r>
        <w:proofErr w:type="spellEnd"/>
        <w:r w:rsidR="000949B8">
          <w:rPr>
            <w:rFonts w:ascii="Calibri" w:eastAsia="Calibri" w:hAnsi="Calibri" w:cs="Calibri"/>
            <w:sz w:val="22"/>
            <w:szCs w:val="22"/>
          </w:rPr>
          <w:t xml:space="preserve"> </w:t>
        </w:r>
        <w:proofErr w:type="spellStart"/>
        <w:r w:rsidR="000949B8">
          <w:rPr>
            <w:rFonts w:ascii="Calibri" w:eastAsia="Calibri" w:hAnsi="Calibri" w:cs="Calibri"/>
            <w:sz w:val="22"/>
            <w:szCs w:val="22"/>
          </w:rPr>
          <w:t>this</w:t>
        </w:r>
        <w:proofErr w:type="spellEnd"/>
        <w:r w:rsidR="000949B8">
          <w:rPr>
            <w:rFonts w:ascii="Calibri" w:eastAsia="Calibri" w:hAnsi="Calibri" w:cs="Calibri"/>
            <w:sz w:val="22"/>
            <w:szCs w:val="22"/>
          </w:rPr>
          <w:t xml:space="preserve"> </w:t>
        </w:r>
        <w:proofErr w:type="spellStart"/>
        <w:r w:rsidR="000949B8">
          <w:rPr>
            <w:rFonts w:ascii="Calibri" w:eastAsia="Calibri" w:hAnsi="Calibri" w:cs="Calibri"/>
            <w:sz w:val="22"/>
            <w:szCs w:val="22"/>
          </w:rPr>
          <w:t>behaviour</w:t>
        </w:r>
        <w:proofErr w:type="spellEnd"/>
        <w:r w:rsidR="000949B8">
          <w:rPr>
            <w:rFonts w:ascii="Calibri" w:eastAsia="Calibri" w:hAnsi="Calibri" w:cs="Calibri"/>
            <w:sz w:val="22"/>
            <w:szCs w:val="22"/>
          </w:rPr>
          <w:t xml:space="preserve">. </w:t>
        </w:r>
      </w:ins>
      <w:r w:rsidRPr="00DB4661">
        <w:rPr>
          <w:rFonts w:asciiTheme="minorHAnsi" w:eastAsia="Arial" w:hAnsiTheme="minorHAnsi" w:cstheme="minorHAnsi"/>
          <w:color w:val="000000"/>
          <w:sz w:val="22"/>
          <w:szCs w:val="22"/>
          <w:lang w:val="en-GB"/>
        </w:rPr>
        <w:t xml:space="preserve">Second, this simplified definition of </w:t>
      </w:r>
      <w:ins w:id="259" w:author="Sabine Noebel" w:date="2022-02-28T10:52:00Z">
        <w:r w:rsidR="000949B8">
          <w:rPr>
            <w:rFonts w:asciiTheme="minorHAnsi" w:eastAsia="Arial" w:hAnsiTheme="minorHAnsi" w:cstheme="minorHAnsi"/>
            <w:color w:val="000000"/>
            <w:sz w:val="22"/>
            <w:szCs w:val="22"/>
            <w:lang w:val="en-GB"/>
          </w:rPr>
          <w:t xml:space="preserve">‘copy the majority’ </w:t>
        </w:r>
      </w:ins>
      <w:del w:id="260" w:author="Sabine Noebel" w:date="2022-02-28T10:52:00Z">
        <w:r w:rsidRPr="00DB4661" w:rsidDel="000949B8">
          <w:rPr>
            <w:rFonts w:asciiTheme="minorHAnsi" w:eastAsia="Arial" w:hAnsiTheme="minorHAnsi" w:cstheme="minorHAnsi"/>
            <w:color w:val="000000"/>
            <w:sz w:val="22"/>
            <w:szCs w:val="22"/>
            <w:lang w:val="en-GB"/>
          </w:rPr>
          <w:delText xml:space="preserve">conformity </w:delText>
        </w:r>
      </w:del>
      <w:r w:rsidRPr="00DB4661">
        <w:rPr>
          <w:rFonts w:asciiTheme="minorHAnsi" w:eastAsia="Arial" w:hAnsiTheme="minorHAnsi" w:cstheme="minorHAnsi"/>
          <w:color w:val="000000"/>
          <w:sz w:val="22"/>
          <w:szCs w:val="22"/>
          <w:lang w:val="en-GB"/>
        </w:rPr>
        <w:t xml:space="preserve">is sometimes used only for </w:t>
      </w:r>
      <w:r w:rsidRPr="00DB4661">
        <w:rPr>
          <w:rFonts w:asciiTheme="minorHAnsi" w:eastAsia="Arial" w:hAnsiTheme="minorHAnsi" w:cstheme="minorHAnsi"/>
          <w:color w:val="000000"/>
          <w:sz w:val="22"/>
          <w:szCs w:val="22"/>
          <w:lang w:val="en-GB"/>
        </w:rPr>
        <w:lastRenderedPageBreak/>
        <w:t xml:space="preserve">cases where an individual performing behaviour A </w:t>
      </w:r>
      <w:r w:rsidRPr="00DB4661">
        <w:rPr>
          <w:rFonts w:asciiTheme="minorHAnsi" w:eastAsia="Arial" w:hAnsiTheme="minorHAnsi" w:cstheme="minorHAnsi"/>
          <w:i/>
          <w:color w:val="000000"/>
          <w:sz w:val="22"/>
          <w:szCs w:val="22"/>
          <w:lang w:val="en-GB"/>
        </w:rPr>
        <w:t>changes</w:t>
      </w:r>
      <w:r w:rsidRPr="00DB4661">
        <w:rPr>
          <w:rFonts w:asciiTheme="minorHAnsi" w:eastAsia="Arial" w:hAnsiTheme="minorHAnsi" w:cstheme="minorHAnsi"/>
          <w:color w:val="000000"/>
          <w:sz w:val="22"/>
          <w:szCs w:val="22"/>
          <w:lang w:val="en-GB"/>
        </w:rPr>
        <w:t xml:space="preserve"> to behaviour B to follow the majority (e.g., Cialdini &amp; Goldstein, 2004; </w:t>
      </w:r>
      <w:proofErr w:type="spellStart"/>
      <w:r w:rsidRPr="00DB4661">
        <w:rPr>
          <w:rFonts w:asciiTheme="minorHAnsi" w:eastAsia="Arial" w:hAnsiTheme="minorHAnsi" w:cstheme="minorHAnsi"/>
          <w:color w:val="000000"/>
          <w:sz w:val="22"/>
          <w:szCs w:val="22"/>
          <w:lang w:val="en-GB"/>
        </w:rPr>
        <w:t>Cherng</w:t>
      </w:r>
      <w:proofErr w:type="spellEnd"/>
      <w:r w:rsidRPr="00DB4661">
        <w:rPr>
          <w:rFonts w:asciiTheme="minorHAnsi" w:eastAsia="Arial" w:hAnsiTheme="minorHAnsi" w:cstheme="minorHAnsi"/>
          <w:color w:val="000000"/>
          <w:sz w:val="22"/>
          <w:szCs w:val="22"/>
          <w:lang w:val="en-GB"/>
        </w:rPr>
        <w:t xml:space="preserve"> </w:t>
      </w:r>
      <w:r w:rsidRPr="00DB4661">
        <w:rPr>
          <w:rFonts w:asciiTheme="minorHAnsi" w:eastAsia="Arial" w:hAnsiTheme="minorHAnsi" w:cstheme="minorHAnsi"/>
          <w:i/>
          <w:color w:val="000000"/>
          <w:sz w:val="22"/>
          <w:szCs w:val="22"/>
          <w:lang w:val="en-GB"/>
        </w:rPr>
        <w:t>et al.</w:t>
      </w:r>
      <w:r w:rsidRPr="00DB4661">
        <w:rPr>
          <w:rFonts w:asciiTheme="minorHAnsi" w:eastAsia="Arial" w:hAnsiTheme="minorHAnsi" w:cstheme="minorHAnsi"/>
          <w:color w:val="000000"/>
          <w:sz w:val="22"/>
          <w:szCs w:val="22"/>
          <w:lang w:val="en-GB"/>
        </w:rPr>
        <w:t xml:space="preserve">, 2014; Haun, </w:t>
      </w:r>
      <w:proofErr w:type="spellStart"/>
      <w:r w:rsidRPr="00DB4661">
        <w:rPr>
          <w:rFonts w:asciiTheme="minorHAnsi" w:eastAsia="Arial" w:hAnsiTheme="minorHAnsi" w:cstheme="minorHAnsi"/>
          <w:color w:val="000000"/>
          <w:sz w:val="22"/>
          <w:szCs w:val="22"/>
          <w:lang w:val="en-GB"/>
        </w:rPr>
        <w:t>Rekers</w:t>
      </w:r>
      <w:proofErr w:type="spellEnd"/>
      <w:r w:rsidRPr="00DB4661">
        <w:rPr>
          <w:rFonts w:asciiTheme="minorHAnsi" w:eastAsia="Arial" w:hAnsiTheme="minorHAnsi" w:cstheme="minorHAnsi"/>
          <w:color w:val="000000"/>
          <w:sz w:val="22"/>
          <w:szCs w:val="22"/>
          <w:lang w:val="en-GB"/>
        </w:rPr>
        <w:t xml:space="preserve"> &amp; </w:t>
      </w:r>
      <w:proofErr w:type="spellStart"/>
      <w:r w:rsidRPr="00DB4661">
        <w:rPr>
          <w:rFonts w:asciiTheme="minorHAnsi" w:eastAsia="Arial" w:hAnsiTheme="minorHAnsi" w:cstheme="minorHAnsi"/>
          <w:color w:val="000000"/>
          <w:sz w:val="22"/>
          <w:szCs w:val="22"/>
          <w:lang w:val="en-GB"/>
        </w:rPr>
        <w:t>Tomasello</w:t>
      </w:r>
      <w:proofErr w:type="spellEnd"/>
      <w:r w:rsidRPr="00DB4661">
        <w:rPr>
          <w:rFonts w:asciiTheme="minorHAnsi" w:eastAsia="Arial" w:hAnsiTheme="minorHAnsi" w:cstheme="minorHAnsi"/>
          <w:color w:val="000000"/>
          <w:sz w:val="22"/>
          <w:szCs w:val="22"/>
          <w:lang w:val="en-GB"/>
        </w:rPr>
        <w:t xml:space="preserve">, 2014). </w:t>
      </w:r>
      <w:proofErr w:type="spellStart"/>
      <w:ins w:id="261" w:author="Sabine Noebel" w:date="2022-02-28T10:53:00Z">
        <w:r w:rsidR="000949B8">
          <w:rPr>
            <w:rFonts w:ascii="Calibri" w:eastAsia="Calibri" w:hAnsi="Calibri" w:cs="Calibri"/>
            <w:sz w:val="22"/>
            <w:szCs w:val="22"/>
          </w:rPr>
          <w:t>For</w:t>
        </w:r>
        <w:proofErr w:type="spellEnd"/>
        <w:r w:rsidR="000949B8">
          <w:rPr>
            <w:rFonts w:ascii="Calibri" w:eastAsia="Calibri" w:hAnsi="Calibri" w:cs="Calibri"/>
            <w:sz w:val="22"/>
            <w:szCs w:val="22"/>
          </w:rPr>
          <w:t xml:space="preserve"> </w:t>
        </w:r>
        <w:proofErr w:type="spellStart"/>
        <w:r w:rsidR="000949B8">
          <w:rPr>
            <w:rFonts w:ascii="Calibri" w:eastAsia="Calibri" w:hAnsi="Calibri" w:cs="Calibri"/>
            <w:sz w:val="22"/>
            <w:szCs w:val="22"/>
          </w:rPr>
          <w:t>example</w:t>
        </w:r>
        <w:proofErr w:type="spellEnd"/>
        <w:r w:rsidR="000949B8">
          <w:rPr>
            <w:rFonts w:ascii="Calibri" w:eastAsia="Calibri" w:hAnsi="Calibri" w:cs="Calibri"/>
            <w:sz w:val="22"/>
            <w:szCs w:val="22"/>
          </w:rPr>
          <w:t xml:space="preserve"> wild male </w:t>
        </w:r>
        <w:proofErr w:type="spellStart"/>
        <w:r w:rsidR="000949B8">
          <w:rPr>
            <w:rFonts w:ascii="Calibri" w:eastAsia="Calibri" w:hAnsi="Calibri" w:cs="Calibri"/>
            <w:sz w:val="22"/>
            <w:szCs w:val="22"/>
          </w:rPr>
          <w:t>vervet</w:t>
        </w:r>
        <w:proofErr w:type="spellEnd"/>
        <w:r w:rsidR="000949B8">
          <w:rPr>
            <w:rFonts w:ascii="Calibri" w:eastAsia="Calibri" w:hAnsi="Calibri" w:cs="Calibri"/>
            <w:sz w:val="22"/>
            <w:szCs w:val="22"/>
          </w:rPr>
          <w:t xml:space="preserve"> </w:t>
        </w:r>
        <w:proofErr w:type="spellStart"/>
        <w:r w:rsidR="000949B8">
          <w:rPr>
            <w:rFonts w:ascii="Calibri" w:eastAsia="Calibri" w:hAnsi="Calibri" w:cs="Calibri"/>
            <w:sz w:val="22"/>
            <w:szCs w:val="22"/>
          </w:rPr>
          <w:t>monkeys</w:t>
        </w:r>
        <w:proofErr w:type="spellEnd"/>
        <w:r w:rsidR="000949B8">
          <w:rPr>
            <w:rFonts w:ascii="Calibri" w:eastAsia="Calibri" w:hAnsi="Calibri" w:cs="Calibri"/>
            <w:sz w:val="22"/>
            <w:szCs w:val="22"/>
          </w:rPr>
          <w:t xml:space="preserve"> (</w:t>
        </w:r>
        <w:proofErr w:type="spellStart"/>
        <w:r w:rsidR="000949B8">
          <w:rPr>
            <w:rFonts w:ascii="Calibri" w:eastAsia="Calibri" w:hAnsi="Calibri" w:cs="Calibri"/>
            <w:i/>
            <w:sz w:val="22"/>
            <w:szCs w:val="22"/>
          </w:rPr>
          <w:t>Chlorocebus</w:t>
        </w:r>
        <w:proofErr w:type="spellEnd"/>
        <w:r w:rsidR="000949B8">
          <w:rPr>
            <w:rFonts w:ascii="Calibri" w:eastAsia="Calibri" w:hAnsi="Calibri" w:cs="Calibri"/>
            <w:i/>
            <w:sz w:val="22"/>
            <w:szCs w:val="22"/>
          </w:rPr>
          <w:t xml:space="preserve"> </w:t>
        </w:r>
        <w:proofErr w:type="spellStart"/>
        <w:r w:rsidR="000949B8">
          <w:rPr>
            <w:rFonts w:ascii="Calibri" w:eastAsia="Calibri" w:hAnsi="Calibri" w:cs="Calibri"/>
            <w:i/>
            <w:sz w:val="22"/>
            <w:szCs w:val="22"/>
          </w:rPr>
          <w:t>pygerythrus</w:t>
        </w:r>
        <w:proofErr w:type="spellEnd"/>
        <w:r w:rsidR="000949B8">
          <w:rPr>
            <w:rFonts w:ascii="Calibri" w:eastAsia="Calibri" w:hAnsi="Calibri" w:cs="Calibri"/>
            <w:i/>
            <w:sz w:val="22"/>
            <w:szCs w:val="22"/>
          </w:rPr>
          <w:t>)</w:t>
        </w:r>
        <w:r w:rsidR="000949B8">
          <w:rPr>
            <w:rFonts w:ascii="Calibri" w:eastAsia="Calibri" w:hAnsi="Calibri" w:cs="Calibri"/>
            <w:sz w:val="22"/>
            <w:szCs w:val="22"/>
          </w:rPr>
          <w:t xml:space="preserve"> </w:t>
        </w:r>
        <w:proofErr w:type="spellStart"/>
        <w:r w:rsidR="000949B8">
          <w:rPr>
            <w:rFonts w:ascii="Calibri" w:eastAsia="Calibri" w:hAnsi="Calibri" w:cs="Calibri"/>
            <w:sz w:val="22"/>
            <w:szCs w:val="22"/>
          </w:rPr>
          <w:t>that</w:t>
        </w:r>
        <w:proofErr w:type="spellEnd"/>
        <w:r w:rsidR="000949B8">
          <w:rPr>
            <w:rFonts w:ascii="Calibri" w:eastAsia="Calibri" w:hAnsi="Calibri" w:cs="Calibri"/>
            <w:sz w:val="22"/>
            <w:szCs w:val="22"/>
          </w:rPr>
          <w:t xml:space="preserve"> </w:t>
        </w:r>
        <w:proofErr w:type="spellStart"/>
        <w:r w:rsidR="000949B8">
          <w:rPr>
            <w:rFonts w:ascii="Calibri" w:eastAsia="Calibri" w:hAnsi="Calibri" w:cs="Calibri"/>
            <w:sz w:val="22"/>
            <w:szCs w:val="22"/>
          </w:rPr>
          <w:t>migrate</w:t>
        </w:r>
        <w:proofErr w:type="spellEnd"/>
        <w:r w:rsidR="000949B8">
          <w:rPr>
            <w:rFonts w:ascii="Calibri" w:eastAsia="Calibri" w:hAnsi="Calibri" w:cs="Calibri"/>
            <w:sz w:val="22"/>
            <w:szCs w:val="22"/>
          </w:rPr>
          <w:t xml:space="preserve"> </w:t>
        </w:r>
        <w:proofErr w:type="spellStart"/>
        <w:r w:rsidR="000949B8">
          <w:rPr>
            <w:rFonts w:ascii="Calibri" w:eastAsia="Calibri" w:hAnsi="Calibri" w:cs="Calibri"/>
            <w:sz w:val="22"/>
            <w:szCs w:val="22"/>
          </w:rPr>
          <w:t>to</w:t>
        </w:r>
        <w:proofErr w:type="spellEnd"/>
        <w:r w:rsidR="000949B8">
          <w:rPr>
            <w:rFonts w:ascii="Calibri" w:eastAsia="Calibri" w:hAnsi="Calibri" w:cs="Calibri"/>
            <w:sz w:val="22"/>
            <w:szCs w:val="22"/>
          </w:rPr>
          <w:t xml:space="preserve"> a </w:t>
        </w:r>
        <w:proofErr w:type="spellStart"/>
        <w:r w:rsidR="000949B8">
          <w:rPr>
            <w:rFonts w:ascii="Calibri" w:eastAsia="Calibri" w:hAnsi="Calibri" w:cs="Calibri"/>
            <w:sz w:val="22"/>
            <w:szCs w:val="22"/>
          </w:rPr>
          <w:t>new</w:t>
        </w:r>
        <w:proofErr w:type="spellEnd"/>
        <w:r w:rsidR="000949B8">
          <w:rPr>
            <w:rFonts w:ascii="Calibri" w:eastAsia="Calibri" w:hAnsi="Calibri" w:cs="Calibri"/>
            <w:sz w:val="22"/>
            <w:szCs w:val="22"/>
          </w:rPr>
          <w:t xml:space="preserve"> </w:t>
        </w:r>
        <w:proofErr w:type="spellStart"/>
        <w:r w:rsidR="000949B8">
          <w:rPr>
            <w:rFonts w:ascii="Calibri" w:eastAsia="Calibri" w:hAnsi="Calibri" w:cs="Calibri"/>
            <w:sz w:val="22"/>
            <w:szCs w:val="22"/>
          </w:rPr>
          <w:t>group</w:t>
        </w:r>
        <w:proofErr w:type="spellEnd"/>
        <w:r w:rsidR="000949B8">
          <w:rPr>
            <w:rFonts w:ascii="Calibri" w:eastAsia="Calibri" w:hAnsi="Calibri" w:cs="Calibri"/>
            <w:sz w:val="22"/>
            <w:szCs w:val="22"/>
          </w:rPr>
          <w:t xml:space="preserve"> will </w:t>
        </w:r>
        <w:proofErr w:type="spellStart"/>
        <w:r w:rsidR="000949B8">
          <w:rPr>
            <w:rFonts w:ascii="Calibri" w:eastAsia="Calibri" w:hAnsi="Calibri" w:cs="Calibri"/>
            <w:sz w:val="22"/>
            <w:szCs w:val="22"/>
          </w:rPr>
          <w:t>abandon</w:t>
        </w:r>
        <w:proofErr w:type="spellEnd"/>
        <w:r w:rsidR="000949B8">
          <w:rPr>
            <w:rFonts w:ascii="Calibri" w:eastAsia="Calibri" w:hAnsi="Calibri" w:cs="Calibri"/>
            <w:sz w:val="22"/>
            <w:szCs w:val="22"/>
          </w:rPr>
          <w:t xml:space="preserve"> personal </w:t>
        </w:r>
        <w:proofErr w:type="spellStart"/>
        <w:r w:rsidR="000949B8">
          <w:rPr>
            <w:rFonts w:ascii="Calibri" w:eastAsia="Calibri" w:hAnsi="Calibri" w:cs="Calibri"/>
            <w:sz w:val="22"/>
            <w:szCs w:val="22"/>
          </w:rPr>
          <w:t>foraging</w:t>
        </w:r>
        <w:proofErr w:type="spellEnd"/>
        <w:r w:rsidR="000949B8">
          <w:rPr>
            <w:rFonts w:ascii="Calibri" w:eastAsia="Calibri" w:hAnsi="Calibri" w:cs="Calibri"/>
            <w:sz w:val="22"/>
            <w:szCs w:val="22"/>
          </w:rPr>
          <w:t xml:space="preserve"> </w:t>
        </w:r>
        <w:proofErr w:type="spellStart"/>
        <w:r w:rsidR="000949B8">
          <w:rPr>
            <w:rFonts w:ascii="Calibri" w:eastAsia="Calibri" w:hAnsi="Calibri" w:cs="Calibri"/>
            <w:sz w:val="22"/>
            <w:szCs w:val="22"/>
          </w:rPr>
          <w:t>preferences</w:t>
        </w:r>
        <w:proofErr w:type="spellEnd"/>
        <w:r w:rsidR="000949B8">
          <w:rPr>
            <w:rFonts w:ascii="Calibri" w:eastAsia="Calibri" w:hAnsi="Calibri" w:cs="Calibri"/>
            <w:sz w:val="22"/>
            <w:szCs w:val="22"/>
          </w:rPr>
          <w:t xml:space="preserve"> in </w:t>
        </w:r>
        <w:proofErr w:type="spellStart"/>
        <w:r w:rsidR="000949B8">
          <w:rPr>
            <w:rFonts w:ascii="Calibri" w:eastAsia="Calibri" w:hAnsi="Calibri" w:cs="Calibri"/>
            <w:sz w:val="22"/>
            <w:szCs w:val="22"/>
          </w:rPr>
          <w:t>favour</w:t>
        </w:r>
        <w:proofErr w:type="spellEnd"/>
        <w:r w:rsidR="000949B8">
          <w:rPr>
            <w:rFonts w:ascii="Calibri" w:eastAsia="Calibri" w:hAnsi="Calibri" w:cs="Calibri"/>
            <w:sz w:val="22"/>
            <w:szCs w:val="22"/>
          </w:rPr>
          <w:t xml:space="preserve"> </w:t>
        </w:r>
        <w:proofErr w:type="spellStart"/>
        <w:r w:rsidR="000949B8">
          <w:rPr>
            <w:rFonts w:ascii="Calibri" w:eastAsia="Calibri" w:hAnsi="Calibri" w:cs="Calibri"/>
            <w:sz w:val="22"/>
            <w:szCs w:val="22"/>
          </w:rPr>
          <w:t>of</w:t>
        </w:r>
        <w:proofErr w:type="spellEnd"/>
        <w:r w:rsidR="000949B8">
          <w:rPr>
            <w:rFonts w:ascii="Calibri" w:eastAsia="Calibri" w:hAnsi="Calibri" w:cs="Calibri"/>
            <w:sz w:val="22"/>
            <w:szCs w:val="22"/>
          </w:rPr>
          <w:t xml:space="preserve"> </w:t>
        </w:r>
        <w:proofErr w:type="spellStart"/>
        <w:r w:rsidR="000949B8">
          <w:rPr>
            <w:rFonts w:ascii="Calibri" w:eastAsia="Calibri" w:hAnsi="Calibri" w:cs="Calibri"/>
            <w:sz w:val="22"/>
            <w:szCs w:val="22"/>
          </w:rPr>
          <w:t>the</w:t>
        </w:r>
        <w:proofErr w:type="spellEnd"/>
        <w:r w:rsidR="000949B8">
          <w:rPr>
            <w:rFonts w:ascii="Calibri" w:eastAsia="Calibri" w:hAnsi="Calibri" w:cs="Calibri"/>
            <w:sz w:val="22"/>
            <w:szCs w:val="22"/>
          </w:rPr>
          <w:t xml:space="preserve"> </w:t>
        </w:r>
        <w:proofErr w:type="spellStart"/>
        <w:r w:rsidR="000949B8">
          <w:rPr>
            <w:rFonts w:ascii="Calibri" w:eastAsia="Calibri" w:hAnsi="Calibri" w:cs="Calibri"/>
            <w:sz w:val="22"/>
            <w:szCs w:val="22"/>
          </w:rPr>
          <w:t>new</w:t>
        </w:r>
        <w:proofErr w:type="spellEnd"/>
        <w:r w:rsidR="000949B8">
          <w:rPr>
            <w:rFonts w:ascii="Calibri" w:eastAsia="Calibri" w:hAnsi="Calibri" w:cs="Calibri"/>
            <w:sz w:val="22"/>
            <w:szCs w:val="22"/>
          </w:rPr>
          <w:t xml:space="preserve"> </w:t>
        </w:r>
        <w:proofErr w:type="spellStart"/>
        <w:r w:rsidR="000949B8">
          <w:rPr>
            <w:rFonts w:ascii="Calibri" w:eastAsia="Calibri" w:hAnsi="Calibri" w:cs="Calibri"/>
            <w:sz w:val="22"/>
            <w:szCs w:val="22"/>
          </w:rPr>
          <w:t>group</w:t>
        </w:r>
        <w:proofErr w:type="spellEnd"/>
        <w:r w:rsidR="000949B8">
          <w:rPr>
            <w:rFonts w:ascii="Calibri" w:eastAsia="Calibri" w:hAnsi="Calibri" w:cs="Calibri"/>
            <w:sz w:val="22"/>
            <w:szCs w:val="22"/>
          </w:rPr>
          <w:t xml:space="preserve"> </w:t>
        </w:r>
        <w:proofErr w:type="spellStart"/>
        <w:r w:rsidR="000949B8">
          <w:rPr>
            <w:rFonts w:ascii="Calibri" w:eastAsia="Calibri" w:hAnsi="Calibri" w:cs="Calibri"/>
            <w:sz w:val="22"/>
            <w:szCs w:val="22"/>
          </w:rPr>
          <w:t>norms</w:t>
        </w:r>
        <w:proofErr w:type="spellEnd"/>
        <w:r w:rsidR="000949B8">
          <w:rPr>
            <w:rFonts w:ascii="Calibri" w:eastAsia="Calibri" w:hAnsi="Calibri" w:cs="Calibri"/>
            <w:sz w:val="22"/>
            <w:szCs w:val="22"/>
          </w:rPr>
          <w:t xml:space="preserve"> (van de Waal, </w:t>
        </w:r>
        <w:proofErr w:type="spellStart"/>
        <w:r w:rsidR="000949B8">
          <w:rPr>
            <w:rFonts w:ascii="Calibri" w:eastAsia="Calibri" w:hAnsi="Calibri" w:cs="Calibri"/>
            <w:sz w:val="22"/>
            <w:szCs w:val="22"/>
          </w:rPr>
          <w:t>Borgeaud</w:t>
        </w:r>
        <w:proofErr w:type="spellEnd"/>
        <w:r w:rsidR="000949B8">
          <w:rPr>
            <w:rFonts w:ascii="Calibri" w:eastAsia="Calibri" w:hAnsi="Calibri" w:cs="Calibri"/>
            <w:sz w:val="22"/>
            <w:szCs w:val="22"/>
          </w:rPr>
          <w:t xml:space="preserve"> &amp; </w:t>
        </w:r>
        <w:proofErr w:type="spellStart"/>
        <w:r w:rsidR="000949B8">
          <w:rPr>
            <w:rFonts w:ascii="Calibri" w:eastAsia="Calibri" w:hAnsi="Calibri" w:cs="Calibri"/>
            <w:sz w:val="22"/>
            <w:szCs w:val="22"/>
          </w:rPr>
          <w:t>Whiten</w:t>
        </w:r>
        <w:proofErr w:type="spellEnd"/>
        <w:r w:rsidR="000949B8">
          <w:rPr>
            <w:rFonts w:ascii="Calibri" w:eastAsia="Calibri" w:hAnsi="Calibri" w:cs="Calibri"/>
            <w:sz w:val="22"/>
            <w:szCs w:val="22"/>
          </w:rPr>
          <w:t xml:space="preserve">, 2013). </w:t>
        </w:r>
      </w:ins>
      <w:r w:rsidRPr="00DB4661">
        <w:rPr>
          <w:rFonts w:asciiTheme="minorHAnsi" w:eastAsia="Arial" w:hAnsiTheme="minorHAnsi" w:cstheme="minorHAnsi"/>
          <w:color w:val="000000"/>
          <w:sz w:val="22"/>
          <w:szCs w:val="22"/>
          <w:lang w:val="en-GB"/>
        </w:rPr>
        <w:t>This restriction</w:t>
      </w:r>
      <w:ins w:id="262" w:author="Sabine Noebel" w:date="2022-02-28T10:53:00Z">
        <w:r w:rsidR="000949B8">
          <w:rPr>
            <w:rFonts w:asciiTheme="minorHAnsi" w:eastAsia="Arial" w:hAnsiTheme="minorHAnsi" w:cstheme="minorHAnsi"/>
            <w:color w:val="000000"/>
            <w:sz w:val="22"/>
            <w:szCs w:val="22"/>
            <w:lang w:val="en-GB"/>
          </w:rPr>
          <w:t xml:space="preserve"> that behaviour A must first be learn</w:t>
        </w:r>
      </w:ins>
      <w:ins w:id="263" w:author="Sabine Noebel" w:date="2022-02-28T10:54:00Z">
        <w:r w:rsidR="000949B8">
          <w:rPr>
            <w:rFonts w:asciiTheme="minorHAnsi" w:eastAsia="Arial" w:hAnsiTheme="minorHAnsi" w:cstheme="minorHAnsi"/>
            <w:color w:val="000000"/>
            <w:sz w:val="22"/>
            <w:szCs w:val="22"/>
            <w:lang w:val="en-GB"/>
          </w:rPr>
          <w:t>ed before switching to B</w:t>
        </w:r>
      </w:ins>
      <w:r w:rsidRPr="00DB4661">
        <w:rPr>
          <w:rFonts w:asciiTheme="minorHAnsi" w:eastAsia="Arial" w:hAnsiTheme="minorHAnsi" w:cstheme="minorHAnsi"/>
          <w:color w:val="000000"/>
          <w:sz w:val="22"/>
          <w:szCs w:val="22"/>
          <w:lang w:val="en-GB"/>
        </w:rPr>
        <w:t xml:space="preserve"> seems unnecessar</w:t>
      </w:r>
      <w:ins w:id="264" w:author="Sabine Noebel" w:date="2022-02-28T10:54:00Z">
        <w:r w:rsidR="000949B8">
          <w:rPr>
            <w:rFonts w:asciiTheme="minorHAnsi" w:eastAsia="Arial" w:hAnsiTheme="minorHAnsi" w:cstheme="minorHAnsi"/>
            <w:color w:val="000000"/>
            <w:sz w:val="22"/>
            <w:szCs w:val="22"/>
            <w:lang w:val="en-GB"/>
          </w:rPr>
          <w:t>il</w:t>
        </w:r>
      </w:ins>
      <w:r w:rsidRPr="00DB4661">
        <w:rPr>
          <w:rFonts w:asciiTheme="minorHAnsi" w:eastAsia="Arial" w:hAnsiTheme="minorHAnsi" w:cstheme="minorHAnsi"/>
          <w:color w:val="000000"/>
          <w:sz w:val="22"/>
          <w:szCs w:val="22"/>
          <w:lang w:val="en-GB"/>
        </w:rPr>
        <w:t xml:space="preserve">y </w:t>
      </w:r>
      <w:ins w:id="265" w:author="Sabine Noebel" w:date="2022-02-28T10:54:00Z">
        <w:r w:rsidR="000949B8">
          <w:rPr>
            <w:rFonts w:asciiTheme="minorHAnsi" w:eastAsia="Arial" w:hAnsiTheme="minorHAnsi" w:cstheme="minorHAnsi"/>
            <w:color w:val="000000"/>
            <w:sz w:val="22"/>
            <w:szCs w:val="22"/>
            <w:lang w:val="en-GB"/>
          </w:rPr>
          <w:t xml:space="preserve">restrictive </w:t>
        </w:r>
      </w:ins>
      <w:r w:rsidRPr="00DB4661">
        <w:rPr>
          <w:rFonts w:asciiTheme="minorHAnsi" w:eastAsia="Arial" w:hAnsiTheme="minorHAnsi" w:cstheme="minorHAnsi"/>
          <w:color w:val="000000"/>
          <w:sz w:val="22"/>
          <w:szCs w:val="22"/>
          <w:lang w:val="en-GB"/>
        </w:rPr>
        <w:t xml:space="preserve">as </w:t>
      </w:r>
      <w:ins w:id="266" w:author="Sabine Noebel" w:date="2022-02-28T10:54:00Z">
        <w:r w:rsidR="000949B8">
          <w:rPr>
            <w:rFonts w:asciiTheme="minorHAnsi" w:eastAsia="Arial" w:hAnsiTheme="minorHAnsi" w:cstheme="minorHAnsi"/>
            <w:color w:val="000000"/>
            <w:sz w:val="22"/>
            <w:szCs w:val="22"/>
            <w:lang w:val="en-GB"/>
          </w:rPr>
          <w:t xml:space="preserve">even </w:t>
        </w:r>
      </w:ins>
      <w:r w:rsidRPr="00DB4661">
        <w:rPr>
          <w:rFonts w:asciiTheme="minorHAnsi" w:eastAsia="Arial" w:hAnsiTheme="minorHAnsi" w:cstheme="minorHAnsi"/>
          <w:color w:val="000000"/>
          <w:sz w:val="22"/>
          <w:szCs w:val="22"/>
          <w:lang w:val="en-GB"/>
        </w:rPr>
        <w:t xml:space="preserve">naïve individuals can </w:t>
      </w:r>
      <w:del w:id="267" w:author="Sabine Noebel" w:date="2022-02-28T10:54:00Z">
        <w:r w:rsidRPr="00DB4661" w:rsidDel="000949B8">
          <w:rPr>
            <w:rFonts w:asciiTheme="minorHAnsi" w:eastAsia="Arial" w:hAnsiTheme="minorHAnsi" w:cstheme="minorHAnsi"/>
            <w:color w:val="000000"/>
            <w:sz w:val="22"/>
            <w:szCs w:val="22"/>
            <w:lang w:val="en-GB"/>
          </w:rPr>
          <w:delText xml:space="preserve">also </w:delText>
        </w:r>
      </w:del>
      <w:r w:rsidRPr="00DB4661">
        <w:rPr>
          <w:rFonts w:asciiTheme="minorHAnsi" w:eastAsia="Arial" w:hAnsiTheme="minorHAnsi" w:cstheme="minorHAnsi"/>
          <w:color w:val="000000"/>
          <w:sz w:val="22"/>
          <w:szCs w:val="22"/>
          <w:lang w:val="en-GB"/>
        </w:rPr>
        <w:t xml:space="preserve">show conformist behaviour after observing others. </w:t>
      </w:r>
      <w:proofErr w:type="gramStart"/>
      <w:r w:rsidRPr="00DB4661">
        <w:rPr>
          <w:rFonts w:asciiTheme="minorHAnsi" w:eastAsia="Arial" w:hAnsiTheme="minorHAnsi" w:cstheme="minorHAnsi"/>
          <w:color w:val="000000"/>
          <w:sz w:val="22"/>
          <w:szCs w:val="22"/>
          <w:lang w:val="en-GB"/>
        </w:rPr>
        <w:t>Last but not least</w:t>
      </w:r>
      <w:proofErr w:type="gramEnd"/>
      <w:r w:rsidRPr="00DB4661">
        <w:rPr>
          <w:rFonts w:asciiTheme="minorHAnsi" w:eastAsia="Arial" w:hAnsiTheme="minorHAnsi" w:cstheme="minorHAnsi"/>
          <w:color w:val="000000"/>
          <w:sz w:val="22"/>
          <w:szCs w:val="22"/>
          <w:lang w:val="en-GB"/>
        </w:rPr>
        <w:t xml:space="preserve">, it is important to focus on the fact that copying the majority without exaggerating cannot foster </w:t>
      </w:r>
      <w:commentRangeStart w:id="268"/>
      <w:del w:id="269" w:author="Sabine Noebel" w:date="2022-02-28T10:55:00Z">
        <w:r w:rsidRPr="00DB4661" w:rsidDel="000949B8">
          <w:rPr>
            <w:rFonts w:asciiTheme="minorHAnsi" w:eastAsia="Arial" w:hAnsiTheme="minorHAnsi" w:cstheme="minorHAnsi"/>
            <w:color w:val="000000"/>
            <w:sz w:val="22"/>
            <w:szCs w:val="22"/>
            <w:lang w:val="en-GB"/>
          </w:rPr>
          <w:delText xml:space="preserve">within-group </w:delText>
        </w:r>
      </w:del>
      <w:r w:rsidRPr="00DB4661">
        <w:rPr>
          <w:rFonts w:asciiTheme="minorHAnsi" w:eastAsia="Arial" w:hAnsiTheme="minorHAnsi" w:cstheme="minorHAnsi"/>
          <w:color w:val="000000"/>
          <w:sz w:val="22"/>
          <w:szCs w:val="22"/>
          <w:lang w:val="en-GB"/>
        </w:rPr>
        <w:t>stable</w:t>
      </w:r>
      <w:ins w:id="270" w:author="Sabine Noebel" w:date="2022-02-28T10:55:00Z">
        <w:r w:rsidR="000949B8">
          <w:rPr>
            <w:rFonts w:asciiTheme="minorHAnsi" w:eastAsia="Arial" w:hAnsiTheme="minorHAnsi" w:cstheme="minorHAnsi"/>
            <w:color w:val="000000"/>
            <w:sz w:val="22"/>
            <w:szCs w:val="22"/>
            <w:lang w:val="en-GB"/>
          </w:rPr>
          <w:t xml:space="preserve"> local</w:t>
        </w:r>
      </w:ins>
      <w:r w:rsidRPr="00DB4661">
        <w:rPr>
          <w:rFonts w:asciiTheme="minorHAnsi" w:eastAsia="Arial" w:hAnsiTheme="minorHAnsi" w:cstheme="minorHAnsi"/>
          <w:color w:val="000000"/>
          <w:sz w:val="22"/>
          <w:szCs w:val="22"/>
          <w:lang w:val="en-GB"/>
        </w:rPr>
        <w:t xml:space="preserve"> traditions</w:t>
      </w:r>
      <w:commentRangeEnd w:id="268"/>
      <w:ins w:id="271" w:author="Sabine Noebel" w:date="2022-03-15T15:25:00Z">
        <w:r w:rsidR="007756BE">
          <w:rPr>
            <w:rFonts w:asciiTheme="minorHAnsi" w:eastAsia="Arial" w:hAnsiTheme="minorHAnsi" w:cstheme="minorHAnsi"/>
            <w:color w:val="000000"/>
            <w:sz w:val="22"/>
            <w:szCs w:val="22"/>
            <w:lang w:val="en-GB"/>
          </w:rPr>
          <w:t xml:space="preserve"> in which </w:t>
        </w:r>
      </w:ins>
      <w:ins w:id="272" w:author="Sabine Noebel" w:date="2022-03-15T15:26:00Z">
        <w:r w:rsidR="007756BE">
          <w:rPr>
            <w:rFonts w:asciiTheme="minorHAnsi" w:eastAsia="Arial" w:hAnsiTheme="minorHAnsi" w:cstheme="minorHAnsi"/>
            <w:color w:val="000000"/>
            <w:sz w:val="22"/>
            <w:szCs w:val="22"/>
            <w:lang w:val="en-GB"/>
          </w:rPr>
          <w:t>all group members adopt the same behaviour</w:t>
        </w:r>
      </w:ins>
      <w:r w:rsidR="00FD7756">
        <w:rPr>
          <w:rStyle w:val="Marquedecommentaire"/>
          <w:rFonts w:ascii="Arial" w:eastAsia="Arial" w:hAnsi="Arial" w:cs="Arial"/>
          <w:color w:val="222222"/>
          <w:lang w:val="en-GB"/>
        </w:rPr>
        <w:commentReference w:id="268"/>
      </w:r>
      <w:r w:rsidRPr="00DB4661">
        <w:rPr>
          <w:rFonts w:asciiTheme="minorHAnsi" w:eastAsia="Arial" w:hAnsiTheme="minorHAnsi" w:cstheme="minorHAnsi"/>
          <w:color w:val="000000"/>
          <w:sz w:val="22"/>
          <w:szCs w:val="22"/>
          <w:lang w:val="en-GB"/>
        </w:rPr>
        <w:t>. This is illustrated in Fig</w:t>
      </w:r>
      <w:r w:rsidR="008B54B4">
        <w:rPr>
          <w:rFonts w:asciiTheme="minorHAnsi" w:eastAsia="Arial" w:hAnsiTheme="minorHAnsi" w:cstheme="minorHAnsi"/>
          <w:color w:val="000000"/>
          <w:sz w:val="22"/>
          <w:szCs w:val="22"/>
          <w:lang w:val="en-GB"/>
        </w:rPr>
        <w:t>.</w:t>
      </w:r>
      <w:r w:rsidRPr="00DB4661">
        <w:rPr>
          <w:rFonts w:asciiTheme="minorHAnsi" w:eastAsia="Arial" w:hAnsiTheme="minorHAnsi" w:cstheme="minorHAnsi"/>
          <w:color w:val="000000"/>
          <w:sz w:val="22"/>
          <w:szCs w:val="22"/>
          <w:lang w:val="en-GB"/>
        </w:rPr>
        <w:t xml:space="preserve"> 1</w:t>
      </w:r>
      <w:ins w:id="273" w:author="Sabine Noebel" w:date="2022-02-28T10:56:00Z">
        <w:r w:rsidR="000949B8">
          <w:rPr>
            <w:rFonts w:asciiTheme="minorHAnsi" w:eastAsia="Arial" w:hAnsiTheme="minorHAnsi" w:cstheme="minorHAnsi"/>
            <w:color w:val="000000"/>
            <w:sz w:val="22"/>
            <w:szCs w:val="22"/>
            <w:lang w:val="en-GB"/>
          </w:rPr>
          <w:t>a</w:t>
        </w:r>
      </w:ins>
      <w:r w:rsidRPr="00DB4661">
        <w:rPr>
          <w:rFonts w:asciiTheme="minorHAnsi" w:eastAsia="Arial" w:hAnsiTheme="minorHAnsi" w:cstheme="minorHAnsi"/>
          <w:color w:val="000000"/>
          <w:sz w:val="22"/>
          <w:szCs w:val="22"/>
          <w:lang w:val="en-GB"/>
        </w:rPr>
        <w:t xml:space="preserve"> where Boyd &amp; </w:t>
      </w:r>
      <w:proofErr w:type="spellStart"/>
      <w:r w:rsidRPr="00DB4661">
        <w:rPr>
          <w:rFonts w:asciiTheme="minorHAnsi" w:eastAsia="Arial" w:hAnsiTheme="minorHAnsi" w:cstheme="minorHAnsi"/>
          <w:color w:val="000000"/>
          <w:sz w:val="22"/>
          <w:szCs w:val="22"/>
          <w:lang w:val="en-GB"/>
        </w:rPr>
        <w:t>Richerson's</w:t>
      </w:r>
      <w:proofErr w:type="spellEnd"/>
      <w:r w:rsidRPr="00DB4661">
        <w:rPr>
          <w:rFonts w:asciiTheme="minorHAnsi" w:eastAsia="Arial" w:hAnsiTheme="minorHAnsi" w:cstheme="minorHAnsi"/>
          <w:color w:val="000000"/>
          <w:sz w:val="22"/>
          <w:szCs w:val="22"/>
          <w:lang w:val="en-GB"/>
        </w:rPr>
        <w:t xml:space="preserve"> definition of conformity corresponds to the grey areas, while the common broader definition of conformity would also consider strategies in the </w:t>
      </w:r>
      <w:r w:rsidR="00D4270E">
        <w:rPr>
          <w:rFonts w:asciiTheme="minorHAnsi" w:eastAsia="Arial" w:hAnsiTheme="minorHAnsi" w:cstheme="minorHAnsi"/>
          <w:color w:val="000000"/>
          <w:sz w:val="22"/>
          <w:szCs w:val="22"/>
          <w:lang w:val="en-GB"/>
        </w:rPr>
        <w:t>white</w:t>
      </w:r>
      <w:r w:rsidRPr="00DB4661">
        <w:rPr>
          <w:rFonts w:asciiTheme="minorHAnsi" w:eastAsia="Arial" w:hAnsiTheme="minorHAnsi" w:cstheme="minorHAnsi"/>
          <w:color w:val="000000"/>
          <w:sz w:val="22"/>
          <w:szCs w:val="22"/>
          <w:lang w:val="en-GB"/>
        </w:rPr>
        <w:t xml:space="preserve"> areas as conformist, </w:t>
      </w:r>
      <w:proofErr w:type="gramStart"/>
      <w:r w:rsidRPr="00DB4661">
        <w:rPr>
          <w:rFonts w:asciiTheme="minorHAnsi" w:eastAsia="Arial" w:hAnsiTheme="minorHAnsi" w:cstheme="minorHAnsi"/>
          <w:color w:val="000000"/>
          <w:sz w:val="22"/>
          <w:szCs w:val="22"/>
          <w:lang w:val="en-GB"/>
        </w:rPr>
        <w:t>despite the fact that</w:t>
      </w:r>
      <w:proofErr w:type="gramEnd"/>
      <w:r w:rsidRPr="00DB4661">
        <w:rPr>
          <w:rFonts w:asciiTheme="minorHAnsi" w:eastAsia="Arial" w:hAnsiTheme="minorHAnsi" w:cstheme="minorHAnsi"/>
          <w:color w:val="000000"/>
          <w:sz w:val="22"/>
          <w:szCs w:val="22"/>
          <w:lang w:val="en-GB"/>
        </w:rPr>
        <w:t xml:space="preserve"> such strategies would invariably rapidly drive populations towards a stable equilibrium with no majority (i.e., at 0.5). Thus, the 'disproportionate likelihood </w:t>
      </w:r>
      <w:r w:rsidRPr="00DB4661">
        <w:rPr>
          <w:rFonts w:asciiTheme="minorHAnsi" w:eastAsia="Arial" w:hAnsiTheme="minorHAnsi" w:cstheme="minorHAnsi"/>
          <w:sz w:val="22"/>
          <w:szCs w:val="22"/>
          <w:lang w:val="en-GB"/>
        </w:rPr>
        <w:t>of</w:t>
      </w:r>
      <w:r w:rsidRPr="00DB4661">
        <w:rPr>
          <w:rFonts w:asciiTheme="minorHAnsi" w:eastAsia="Arial" w:hAnsiTheme="minorHAnsi" w:cstheme="minorHAnsi"/>
          <w:color w:val="000000"/>
          <w:sz w:val="22"/>
          <w:szCs w:val="22"/>
          <w:lang w:val="en-GB"/>
        </w:rPr>
        <w:t xml:space="preserve"> adopting the majority strategy´ is crucial to study and compare conformity both in animals and humans.</w:t>
      </w:r>
    </w:p>
    <w:p w14:paraId="00000059" w14:textId="78B4E614" w:rsidR="00784C4E" w:rsidRPr="00DB4661" w:rsidRDefault="00697658" w:rsidP="00FD7756">
      <w:pPr>
        <w:ind w:firstLine="426"/>
        <w:jc w:val="both"/>
        <w:rPr>
          <w:rFonts w:asciiTheme="minorHAnsi" w:hAnsiTheme="minorHAnsi" w:cstheme="minorHAnsi"/>
          <w:lang w:val="en-GB"/>
        </w:rPr>
      </w:pPr>
      <w:r w:rsidRPr="00DB4661">
        <w:rPr>
          <w:rFonts w:asciiTheme="minorHAnsi" w:eastAsia="Arial" w:hAnsiTheme="minorHAnsi" w:cstheme="minorHAnsi"/>
          <w:sz w:val="22"/>
          <w:szCs w:val="22"/>
          <w:lang w:val="en-GB"/>
        </w:rPr>
        <w:t xml:space="preserve">Although research on </w:t>
      </w:r>
      <w:ins w:id="274" w:author="Sabine Noebel" w:date="2022-02-28T10:56:00Z">
        <w:r w:rsidR="000949B8">
          <w:rPr>
            <w:rFonts w:asciiTheme="minorHAnsi" w:eastAsia="Arial" w:hAnsiTheme="minorHAnsi" w:cstheme="minorHAnsi"/>
            <w:sz w:val="22"/>
            <w:szCs w:val="22"/>
            <w:lang w:val="en-GB"/>
          </w:rPr>
          <w:t>non-hum</w:t>
        </w:r>
      </w:ins>
      <w:ins w:id="275" w:author="Sabine Noebel" w:date="2022-02-28T10:57:00Z">
        <w:r w:rsidR="000949B8">
          <w:rPr>
            <w:rFonts w:asciiTheme="minorHAnsi" w:eastAsia="Arial" w:hAnsiTheme="minorHAnsi" w:cstheme="minorHAnsi"/>
            <w:sz w:val="22"/>
            <w:szCs w:val="22"/>
            <w:lang w:val="en-GB"/>
          </w:rPr>
          <w:t xml:space="preserve">an </w:t>
        </w:r>
      </w:ins>
      <w:r w:rsidRPr="00DB4661">
        <w:rPr>
          <w:rFonts w:asciiTheme="minorHAnsi" w:eastAsia="Arial" w:hAnsiTheme="minorHAnsi" w:cstheme="minorHAnsi"/>
          <w:sz w:val="22"/>
          <w:szCs w:val="22"/>
          <w:lang w:val="en-GB"/>
        </w:rPr>
        <w:t>animal conformity is relatively recent, there is some evidence for conformity in several taxa from insects to great apes and in various contexts including foraging, song learning, problem solving tasks, tool use and mate choice (Tab</w:t>
      </w:r>
      <w:r w:rsidR="008B54B4">
        <w:rPr>
          <w:rFonts w:asciiTheme="minorHAnsi" w:eastAsia="Arial" w:hAnsiTheme="minorHAnsi" w:cstheme="minorHAnsi"/>
          <w:sz w:val="22"/>
          <w:szCs w:val="22"/>
          <w:lang w:val="en-GB"/>
        </w:rPr>
        <w:t>.</w:t>
      </w:r>
      <w:r w:rsidRPr="00DB4661">
        <w:rPr>
          <w:rFonts w:asciiTheme="minorHAnsi" w:eastAsia="Arial" w:hAnsiTheme="minorHAnsi" w:cstheme="minorHAnsi"/>
          <w:sz w:val="22"/>
          <w:szCs w:val="22"/>
          <w:lang w:val="en-GB"/>
        </w:rPr>
        <w:t xml:space="preserve"> 1). Unfortunately, it appears that all these studies use very different kinds of definition of conformity </w:t>
      </w:r>
      <w:bookmarkStart w:id="276" w:name="_Hlk88497229"/>
      <w:r w:rsidRPr="00DB4661">
        <w:rPr>
          <w:rFonts w:asciiTheme="minorHAnsi" w:eastAsia="Arial" w:hAnsiTheme="minorHAnsi" w:cstheme="minorHAnsi"/>
          <w:sz w:val="22"/>
          <w:szCs w:val="22"/>
          <w:lang w:val="en-GB"/>
        </w:rPr>
        <w:t xml:space="preserve">ranging from a copy the majority rule, over </w:t>
      </w:r>
      <w:proofErr w:type="spellStart"/>
      <w:r w:rsidRPr="00DB4661">
        <w:rPr>
          <w:rFonts w:asciiTheme="minorHAnsi" w:eastAsia="Arial" w:hAnsiTheme="minorHAnsi" w:cstheme="minorHAnsi"/>
          <w:sz w:val="22"/>
          <w:szCs w:val="22"/>
          <w:lang w:val="en-GB"/>
        </w:rPr>
        <w:t>Aschian</w:t>
      </w:r>
      <w:proofErr w:type="spellEnd"/>
      <w:r w:rsidRPr="00DB4661">
        <w:rPr>
          <w:rFonts w:asciiTheme="minorHAnsi" w:eastAsia="Arial" w:hAnsiTheme="minorHAnsi" w:cstheme="minorHAnsi"/>
          <w:sz w:val="22"/>
          <w:szCs w:val="22"/>
          <w:lang w:val="en-GB"/>
        </w:rPr>
        <w:t xml:space="preserve"> conformity where a personal preference/behaviour is replaced by the majority preference/behaviour to Boyd &amp; </w:t>
      </w:r>
      <w:proofErr w:type="spellStart"/>
      <w:r w:rsidRPr="00DB4661">
        <w:rPr>
          <w:rFonts w:asciiTheme="minorHAnsi" w:eastAsia="Arial" w:hAnsiTheme="minorHAnsi" w:cstheme="minorHAnsi"/>
          <w:sz w:val="22"/>
          <w:szCs w:val="22"/>
          <w:lang w:val="en-GB"/>
        </w:rPr>
        <w:t>Richerson’s</w:t>
      </w:r>
      <w:proofErr w:type="spellEnd"/>
      <w:r w:rsidRPr="00DB4661">
        <w:rPr>
          <w:rFonts w:asciiTheme="minorHAnsi" w:eastAsia="Arial" w:hAnsiTheme="minorHAnsi" w:cstheme="minorHAnsi"/>
          <w:sz w:val="22"/>
          <w:szCs w:val="22"/>
          <w:lang w:val="en-GB"/>
        </w:rPr>
        <w:t xml:space="preserve"> definition of conformist transmission.</w:t>
      </w:r>
      <w:bookmarkEnd w:id="276"/>
      <w:r w:rsidRPr="00DB4661">
        <w:rPr>
          <w:rFonts w:asciiTheme="minorHAnsi" w:eastAsia="Arial" w:hAnsiTheme="minorHAnsi" w:cstheme="minorHAnsi"/>
          <w:sz w:val="22"/>
          <w:szCs w:val="22"/>
          <w:lang w:val="en-GB"/>
        </w:rPr>
        <w:t xml:space="preserve"> Thus, the field would benefit from clearer definition and consistent use of the terminology to allow for comparisons between species and studies. More generally, Tab</w:t>
      </w:r>
      <w:r w:rsidR="008B54B4">
        <w:rPr>
          <w:rFonts w:asciiTheme="minorHAnsi" w:eastAsia="Arial" w:hAnsiTheme="minorHAnsi" w:cstheme="minorHAnsi"/>
          <w:sz w:val="22"/>
          <w:szCs w:val="22"/>
          <w:lang w:val="en-GB"/>
        </w:rPr>
        <w:t xml:space="preserve">. </w:t>
      </w:r>
      <w:r w:rsidRPr="00DB4661">
        <w:rPr>
          <w:rFonts w:asciiTheme="minorHAnsi" w:eastAsia="Arial" w:hAnsiTheme="minorHAnsi" w:cstheme="minorHAnsi"/>
          <w:sz w:val="22"/>
          <w:szCs w:val="22"/>
          <w:lang w:val="en-GB"/>
        </w:rPr>
        <w:t xml:space="preserve">1 does not include the well-studied phenomena of herding or shoaling and other processes of </w:t>
      </w:r>
      <w:ins w:id="277" w:author="Sabine Noebel" w:date="2022-02-28T10:57:00Z">
        <w:r w:rsidR="00DC6560">
          <w:rPr>
            <w:rFonts w:asciiTheme="minorHAnsi" w:eastAsia="Arial" w:hAnsiTheme="minorHAnsi" w:cstheme="minorHAnsi"/>
            <w:sz w:val="22"/>
            <w:szCs w:val="22"/>
            <w:lang w:val="en-GB"/>
          </w:rPr>
          <w:t>collective behaviour</w:t>
        </w:r>
      </w:ins>
      <w:commentRangeStart w:id="278"/>
      <w:del w:id="279" w:author="Sabine Noebel" w:date="2022-02-28T10:57:00Z">
        <w:r w:rsidRPr="00DB4661" w:rsidDel="00DC6560">
          <w:rPr>
            <w:rFonts w:asciiTheme="minorHAnsi" w:eastAsia="Arial" w:hAnsiTheme="minorHAnsi" w:cstheme="minorHAnsi"/>
            <w:sz w:val="22"/>
            <w:szCs w:val="22"/>
            <w:lang w:val="en-GB"/>
          </w:rPr>
          <w:delText>aggregation</w:delText>
        </w:r>
        <w:commentRangeEnd w:id="278"/>
        <w:r w:rsidR="002069F5" w:rsidDel="00DC6560">
          <w:rPr>
            <w:rStyle w:val="Marquedecommentaire"/>
            <w:rFonts w:ascii="Arial" w:eastAsia="Arial" w:hAnsi="Arial" w:cs="Arial"/>
            <w:color w:val="222222"/>
            <w:lang w:val="en-GB"/>
          </w:rPr>
          <w:commentReference w:id="278"/>
        </w:r>
      </w:del>
      <w:r w:rsidRPr="00DB4661">
        <w:rPr>
          <w:rFonts w:asciiTheme="minorHAnsi" w:eastAsia="Arial" w:hAnsiTheme="minorHAnsi" w:cstheme="minorHAnsi"/>
          <w:sz w:val="22"/>
          <w:szCs w:val="22"/>
          <w:lang w:val="en-GB"/>
        </w:rPr>
        <w:t xml:space="preserve"> (as for instance coloniality in birds, e.g., Siegel-Causey &amp; </w:t>
      </w:r>
      <w:proofErr w:type="spellStart"/>
      <w:r w:rsidRPr="00DB4661">
        <w:rPr>
          <w:rFonts w:asciiTheme="minorHAnsi" w:eastAsia="Arial" w:hAnsiTheme="minorHAnsi" w:cstheme="minorHAnsi"/>
          <w:sz w:val="22"/>
          <w:szCs w:val="22"/>
          <w:lang w:val="en-GB"/>
        </w:rPr>
        <w:t>Kharitonov</w:t>
      </w:r>
      <w:proofErr w:type="spellEnd"/>
      <w:r w:rsidRPr="00DB4661">
        <w:rPr>
          <w:rFonts w:asciiTheme="minorHAnsi" w:eastAsia="Arial" w:hAnsiTheme="minorHAnsi" w:cstheme="minorHAnsi"/>
          <w:sz w:val="22"/>
          <w:szCs w:val="22"/>
          <w:lang w:val="en-GB"/>
        </w:rPr>
        <w:t xml:space="preserve">, 1990; Buckley, 1997; </w:t>
      </w:r>
      <w:proofErr w:type="spellStart"/>
      <w:r w:rsidRPr="00DB4661">
        <w:rPr>
          <w:rFonts w:asciiTheme="minorHAnsi" w:eastAsia="Arial" w:hAnsiTheme="minorHAnsi" w:cstheme="minorHAnsi"/>
          <w:sz w:val="22"/>
          <w:szCs w:val="22"/>
          <w:lang w:val="en-GB"/>
        </w:rPr>
        <w:t>Danchin</w:t>
      </w:r>
      <w:proofErr w:type="spellEnd"/>
      <w:r w:rsidRPr="00DB4661">
        <w:rPr>
          <w:rFonts w:asciiTheme="minorHAnsi" w:eastAsia="Arial" w:hAnsiTheme="minorHAnsi" w:cstheme="minorHAnsi"/>
          <w:sz w:val="22"/>
          <w:szCs w:val="22"/>
          <w:lang w:val="en-GB"/>
        </w:rPr>
        <w:t xml:space="preserve"> &amp; Wagner, 1997; </w:t>
      </w:r>
      <w:proofErr w:type="spellStart"/>
      <w:r w:rsidRPr="00DB4661">
        <w:rPr>
          <w:rFonts w:asciiTheme="minorHAnsi" w:eastAsia="Arial" w:hAnsiTheme="minorHAnsi" w:cstheme="minorHAnsi"/>
          <w:sz w:val="22"/>
          <w:szCs w:val="22"/>
          <w:lang w:val="en-GB"/>
        </w:rPr>
        <w:t>Danchin</w:t>
      </w:r>
      <w:proofErr w:type="spellEnd"/>
      <w:r w:rsidRPr="00DB4661">
        <w:rPr>
          <w:rFonts w:asciiTheme="minorHAnsi" w:eastAsia="Arial" w:hAnsiTheme="minorHAnsi" w:cstheme="minorHAnsi"/>
          <w:sz w:val="22"/>
          <w:szCs w:val="22"/>
          <w:lang w:val="en-GB"/>
        </w:rPr>
        <w:t xml:space="preserve">, </w:t>
      </w:r>
      <w:proofErr w:type="spellStart"/>
      <w:r w:rsidRPr="00DB4661">
        <w:rPr>
          <w:rFonts w:asciiTheme="minorHAnsi" w:eastAsia="Arial" w:hAnsiTheme="minorHAnsi" w:cstheme="minorHAnsi"/>
          <w:sz w:val="22"/>
          <w:szCs w:val="22"/>
          <w:lang w:val="en-GB"/>
        </w:rPr>
        <w:t>Boulinier</w:t>
      </w:r>
      <w:proofErr w:type="spellEnd"/>
      <w:r w:rsidRPr="00DB4661">
        <w:rPr>
          <w:rFonts w:asciiTheme="minorHAnsi" w:eastAsia="Arial" w:hAnsiTheme="minorHAnsi" w:cstheme="minorHAnsi"/>
          <w:sz w:val="22"/>
          <w:szCs w:val="22"/>
          <w:lang w:val="en-GB"/>
        </w:rPr>
        <w:t xml:space="preserve"> &amp; Massot, 1998; </w:t>
      </w:r>
      <w:proofErr w:type="spellStart"/>
      <w:r w:rsidRPr="00DB4661">
        <w:rPr>
          <w:rFonts w:asciiTheme="minorHAnsi" w:eastAsia="Arial" w:hAnsiTheme="minorHAnsi" w:cstheme="minorHAnsi"/>
          <w:sz w:val="22"/>
          <w:szCs w:val="22"/>
          <w:lang w:val="en-GB"/>
        </w:rPr>
        <w:t>Dukas</w:t>
      </w:r>
      <w:proofErr w:type="spellEnd"/>
      <w:r w:rsidRPr="00DB4661">
        <w:rPr>
          <w:rFonts w:asciiTheme="minorHAnsi" w:eastAsia="Arial" w:hAnsiTheme="minorHAnsi" w:cstheme="minorHAnsi"/>
          <w:sz w:val="22"/>
          <w:szCs w:val="22"/>
          <w:lang w:val="en-GB"/>
        </w:rPr>
        <w:t xml:space="preserve"> &amp; Edelstein-Keshet, 1998; Rolland, </w:t>
      </w:r>
      <w:proofErr w:type="spellStart"/>
      <w:r w:rsidRPr="00DB4661">
        <w:rPr>
          <w:rFonts w:asciiTheme="minorHAnsi" w:eastAsia="Arial" w:hAnsiTheme="minorHAnsi" w:cstheme="minorHAnsi"/>
          <w:sz w:val="22"/>
          <w:szCs w:val="22"/>
          <w:lang w:val="en-GB"/>
        </w:rPr>
        <w:t>Danchin</w:t>
      </w:r>
      <w:proofErr w:type="spellEnd"/>
      <w:r w:rsidRPr="00DB4661">
        <w:rPr>
          <w:rFonts w:asciiTheme="minorHAnsi" w:eastAsia="Arial" w:hAnsiTheme="minorHAnsi" w:cstheme="minorHAnsi"/>
          <w:sz w:val="22"/>
          <w:szCs w:val="22"/>
          <w:lang w:val="en-GB"/>
        </w:rPr>
        <w:t xml:space="preserve"> &amp; de </w:t>
      </w:r>
      <w:proofErr w:type="spellStart"/>
      <w:r w:rsidRPr="00DB4661">
        <w:rPr>
          <w:rFonts w:asciiTheme="minorHAnsi" w:eastAsia="Arial" w:hAnsiTheme="minorHAnsi" w:cstheme="minorHAnsi"/>
          <w:sz w:val="22"/>
          <w:szCs w:val="22"/>
          <w:lang w:val="en-GB"/>
        </w:rPr>
        <w:t>Fraipont</w:t>
      </w:r>
      <w:proofErr w:type="spellEnd"/>
      <w:r w:rsidRPr="00DB4661">
        <w:rPr>
          <w:rFonts w:asciiTheme="minorHAnsi" w:eastAsia="Arial" w:hAnsiTheme="minorHAnsi" w:cstheme="minorHAnsi"/>
          <w:sz w:val="22"/>
          <w:szCs w:val="22"/>
          <w:lang w:val="en-GB"/>
        </w:rPr>
        <w:t xml:space="preserve">, 1998; </w:t>
      </w:r>
      <w:proofErr w:type="spellStart"/>
      <w:r w:rsidRPr="00DB4661">
        <w:rPr>
          <w:rFonts w:asciiTheme="minorHAnsi" w:eastAsia="Arial" w:hAnsiTheme="minorHAnsi" w:cstheme="minorHAnsi"/>
          <w:sz w:val="22"/>
          <w:szCs w:val="22"/>
          <w:lang w:val="en-GB"/>
        </w:rPr>
        <w:t>Doligez</w:t>
      </w:r>
      <w:proofErr w:type="spellEnd"/>
      <w:r w:rsidRPr="00DB4661">
        <w:rPr>
          <w:rFonts w:asciiTheme="minorHAnsi" w:eastAsia="Arial" w:hAnsiTheme="minorHAnsi" w:cstheme="minorHAnsi"/>
          <w:sz w:val="22"/>
          <w:szCs w:val="22"/>
          <w:lang w:val="en-GB"/>
        </w:rPr>
        <w:t xml:space="preserve"> </w:t>
      </w:r>
      <w:r w:rsidRPr="00DB4661">
        <w:rPr>
          <w:rFonts w:asciiTheme="minorHAnsi" w:eastAsia="Arial" w:hAnsiTheme="minorHAnsi" w:cstheme="minorHAnsi"/>
          <w:i/>
          <w:sz w:val="22"/>
          <w:szCs w:val="22"/>
          <w:lang w:val="en-GB"/>
        </w:rPr>
        <w:t>et al.</w:t>
      </w:r>
      <w:r w:rsidRPr="00DB4661">
        <w:rPr>
          <w:rFonts w:asciiTheme="minorHAnsi" w:eastAsia="Arial" w:hAnsiTheme="minorHAnsi" w:cstheme="minorHAnsi"/>
          <w:sz w:val="22"/>
          <w:szCs w:val="22"/>
          <w:lang w:val="en-GB"/>
        </w:rPr>
        <w:t xml:space="preserve">, 1999; </w:t>
      </w:r>
      <w:proofErr w:type="spellStart"/>
      <w:r w:rsidRPr="00DB4661">
        <w:rPr>
          <w:rFonts w:asciiTheme="minorHAnsi" w:eastAsia="Arial" w:hAnsiTheme="minorHAnsi" w:cstheme="minorHAnsi"/>
          <w:sz w:val="22"/>
          <w:szCs w:val="22"/>
          <w:lang w:val="en-GB"/>
        </w:rPr>
        <w:t>Barta</w:t>
      </w:r>
      <w:proofErr w:type="spellEnd"/>
      <w:r w:rsidRPr="00DB4661">
        <w:rPr>
          <w:rFonts w:asciiTheme="minorHAnsi" w:eastAsia="Arial" w:hAnsiTheme="minorHAnsi" w:cstheme="minorHAnsi"/>
          <w:sz w:val="22"/>
          <w:szCs w:val="22"/>
          <w:lang w:val="en-GB"/>
        </w:rPr>
        <w:t xml:space="preserve"> &amp; </w:t>
      </w:r>
      <w:proofErr w:type="spellStart"/>
      <w:r w:rsidRPr="00DB4661">
        <w:rPr>
          <w:rFonts w:asciiTheme="minorHAnsi" w:eastAsia="Arial" w:hAnsiTheme="minorHAnsi" w:cstheme="minorHAnsi"/>
          <w:sz w:val="22"/>
          <w:szCs w:val="22"/>
          <w:lang w:val="en-GB"/>
        </w:rPr>
        <w:t>Giraldeau</w:t>
      </w:r>
      <w:proofErr w:type="spellEnd"/>
      <w:r w:rsidRPr="00DB4661">
        <w:rPr>
          <w:rFonts w:asciiTheme="minorHAnsi" w:eastAsia="Arial" w:hAnsiTheme="minorHAnsi" w:cstheme="minorHAnsi"/>
          <w:sz w:val="22"/>
          <w:szCs w:val="22"/>
          <w:lang w:val="en-GB"/>
        </w:rPr>
        <w:t xml:space="preserve">, 2001; Brown &amp; </w:t>
      </w:r>
      <w:proofErr w:type="spellStart"/>
      <w:r w:rsidRPr="00DB4661">
        <w:rPr>
          <w:rFonts w:asciiTheme="minorHAnsi" w:eastAsia="Arial" w:hAnsiTheme="minorHAnsi" w:cstheme="minorHAnsi"/>
          <w:sz w:val="22"/>
          <w:szCs w:val="22"/>
          <w:lang w:val="en-GB"/>
        </w:rPr>
        <w:t>Bomberger</w:t>
      </w:r>
      <w:proofErr w:type="spellEnd"/>
      <w:r w:rsidRPr="00DB4661">
        <w:rPr>
          <w:rFonts w:asciiTheme="minorHAnsi" w:eastAsia="Arial" w:hAnsiTheme="minorHAnsi" w:cstheme="minorHAnsi"/>
          <w:sz w:val="22"/>
          <w:szCs w:val="22"/>
          <w:lang w:val="en-GB"/>
        </w:rPr>
        <w:t xml:space="preserve"> Brown, 2001; Serrano </w:t>
      </w:r>
      <w:r w:rsidRPr="00DB4661">
        <w:rPr>
          <w:rFonts w:asciiTheme="minorHAnsi" w:eastAsia="Arial" w:hAnsiTheme="minorHAnsi" w:cstheme="minorHAnsi"/>
          <w:i/>
          <w:sz w:val="22"/>
          <w:szCs w:val="22"/>
          <w:lang w:val="en-GB"/>
        </w:rPr>
        <w:t>et al.</w:t>
      </w:r>
      <w:r w:rsidRPr="00DB4661">
        <w:rPr>
          <w:rFonts w:asciiTheme="minorHAnsi" w:eastAsia="Arial" w:hAnsiTheme="minorHAnsi" w:cstheme="minorHAnsi"/>
          <w:sz w:val="22"/>
          <w:szCs w:val="22"/>
          <w:lang w:val="en-GB"/>
        </w:rPr>
        <w:t xml:space="preserve">, 2001; </w:t>
      </w:r>
      <w:proofErr w:type="spellStart"/>
      <w:r w:rsidRPr="00DB4661">
        <w:rPr>
          <w:rFonts w:asciiTheme="minorHAnsi" w:eastAsia="Arial" w:hAnsiTheme="minorHAnsi" w:cstheme="minorHAnsi"/>
          <w:sz w:val="22"/>
          <w:szCs w:val="22"/>
          <w:lang w:val="en-GB"/>
        </w:rPr>
        <w:t>Boulinier</w:t>
      </w:r>
      <w:proofErr w:type="spellEnd"/>
      <w:r w:rsidRPr="00DB4661">
        <w:rPr>
          <w:rFonts w:asciiTheme="minorHAnsi" w:eastAsia="Arial" w:hAnsiTheme="minorHAnsi" w:cstheme="minorHAnsi"/>
          <w:sz w:val="22"/>
          <w:szCs w:val="22"/>
          <w:lang w:val="en-GB"/>
        </w:rPr>
        <w:t xml:space="preserve"> </w:t>
      </w:r>
      <w:r w:rsidRPr="00DB4661">
        <w:rPr>
          <w:rFonts w:asciiTheme="minorHAnsi" w:eastAsia="Arial" w:hAnsiTheme="minorHAnsi" w:cstheme="minorHAnsi"/>
          <w:i/>
          <w:sz w:val="22"/>
          <w:szCs w:val="22"/>
          <w:lang w:val="en-GB"/>
        </w:rPr>
        <w:t>et al</w:t>
      </w:r>
      <w:r w:rsidRPr="00DB4661">
        <w:rPr>
          <w:rFonts w:asciiTheme="minorHAnsi" w:eastAsia="Arial" w:hAnsiTheme="minorHAnsi" w:cstheme="minorHAnsi"/>
          <w:sz w:val="22"/>
          <w:szCs w:val="22"/>
          <w:lang w:val="en-GB"/>
        </w:rPr>
        <w:t xml:space="preserve">., 2002; </w:t>
      </w:r>
      <w:proofErr w:type="spellStart"/>
      <w:r w:rsidRPr="00DB4661">
        <w:rPr>
          <w:rFonts w:asciiTheme="minorHAnsi" w:eastAsia="Arial" w:hAnsiTheme="minorHAnsi" w:cstheme="minorHAnsi"/>
          <w:sz w:val="22"/>
          <w:szCs w:val="22"/>
          <w:lang w:val="en-GB"/>
        </w:rPr>
        <w:t>Doligez</w:t>
      </w:r>
      <w:proofErr w:type="spellEnd"/>
      <w:r w:rsidRPr="00DB4661">
        <w:rPr>
          <w:rFonts w:asciiTheme="minorHAnsi" w:eastAsia="Arial" w:hAnsiTheme="minorHAnsi" w:cstheme="minorHAnsi"/>
          <w:sz w:val="22"/>
          <w:szCs w:val="22"/>
          <w:lang w:val="en-GB"/>
        </w:rPr>
        <w:t xml:space="preserve">, </w:t>
      </w:r>
      <w:proofErr w:type="spellStart"/>
      <w:r w:rsidRPr="00DB4661">
        <w:rPr>
          <w:rFonts w:asciiTheme="minorHAnsi" w:eastAsia="Arial" w:hAnsiTheme="minorHAnsi" w:cstheme="minorHAnsi"/>
          <w:sz w:val="22"/>
          <w:szCs w:val="22"/>
          <w:lang w:val="en-GB"/>
        </w:rPr>
        <w:t>Danchin</w:t>
      </w:r>
      <w:proofErr w:type="spellEnd"/>
      <w:r w:rsidRPr="00DB4661">
        <w:rPr>
          <w:rFonts w:asciiTheme="minorHAnsi" w:eastAsia="Arial" w:hAnsiTheme="minorHAnsi" w:cstheme="minorHAnsi"/>
          <w:sz w:val="22"/>
          <w:szCs w:val="22"/>
          <w:lang w:val="en-GB"/>
        </w:rPr>
        <w:t xml:space="preserve"> &amp; </w:t>
      </w:r>
      <w:proofErr w:type="spellStart"/>
      <w:r w:rsidRPr="00DB4661">
        <w:rPr>
          <w:rFonts w:asciiTheme="minorHAnsi" w:eastAsia="Arial" w:hAnsiTheme="minorHAnsi" w:cstheme="minorHAnsi"/>
          <w:sz w:val="22"/>
          <w:szCs w:val="22"/>
          <w:lang w:val="en-GB"/>
        </w:rPr>
        <w:t>Clobert</w:t>
      </w:r>
      <w:proofErr w:type="spellEnd"/>
      <w:r w:rsidRPr="00DB4661">
        <w:rPr>
          <w:rFonts w:asciiTheme="minorHAnsi" w:eastAsia="Arial" w:hAnsiTheme="minorHAnsi" w:cstheme="minorHAnsi"/>
          <w:sz w:val="22"/>
          <w:szCs w:val="22"/>
          <w:lang w:val="en-GB"/>
        </w:rPr>
        <w:t xml:space="preserve">, 2002; Eberhard, 2002; </w:t>
      </w:r>
      <w:proofErr w:type="spellStart"/>
      <w:r w:rsidRPr="00DB4661">
        <w:rPr>
          <w:rFonts w:asciiTheme="minorHAnsi" w:eastAsia="Arial" w:hAnsiTheme="minorHAnsi" w:cstheme="minorHAnsi"/>
          <w:sz w:val="22"/>
          <w:szCs w:val="22"/>
          <w:lang w:val="en-GB"/>
        </w:rPr>
        <w:t>Doligez</w:t>
      </w:r>
      <w:proofErr w:type="spellEnd"/>
      <w:r w:rsidRPr="00DB4661">
        <w:rPr>
          <w:rFonts w:asciiTheme="minorHAnsi" w:eastAsia="Arial" w:hAnsiTheme="minorHAnsi" w:cstheme="minorHAnsi"/>
          <w:sz w:val="22"/>
          <w:szCs w:val="22"/>
          <w:lang w:val="en-GB"/>
        </w:rPr>
        <w:t xml:space="preserve"> </w:t>
      </w:r>
      <w:r w:rsidRPr="00DB4661">
        <w:rPr>
          <w:rFonts w:asciiTheme="minorHAnsi" w:eastAsia="Arial" w:hAnsiTheme="minorHAnsi" w:cstheme="minorHAnsi"/>
          <w:i/>
          <w:sz w:val="22"/>
          <w:szCs w:val="22"/>
          <w:lang w:val="en-GB"/>
        </w:rPr>
        <w:t>et al</w:t>
      </w:r>
      <w:r w:rsidRPr="00DB4661">
        <w:rPr>
          <w:rFonts w:asciiTheme="minorHAnsi" w:eastAsia="Arial" w:hAnsiTheme="minorHAnsi" w:cstheme="minorHAnsi"/>
          <w:sz w:val="22"/>
          <w:szCs w:val="22"/>
          <w:lang w:val="en-GB"/>
        </w:rPr>
        <w:t xml:space="preserve">., 2003; Parejo </w:t>
      </w:r>
      <w:r w:rsidRPr="00DB4661">
        <w:rPr>
          <w:rFonts w:asciiTheme="minorHAnsi" w:eastAsia="Arial" w:hAnsiTheme="minorHAnsi" w:cstheme="minorHAnsi"/>
          <w:i/>
          <w:sz w:val="22"/>
          <w:szCs w:val="22"/>
          <w:lang w:val="en-GB"/>
        </w:rPr>
        <w:t>et al</w:t>
      </w:r>
      <w:r w:rsidRPr="00DB4661">
        <w:rPr>
          <w:rFonts w:asciiTheme="minorHAnsi" w:eastAsia="Arial" w:hAnsiTheme="minorHAnsi" w:cstheme="minorHAnsi"/>
          <w:sz w:val="22"/>
          <w:szCs w:val="22"/>
          <w:lang w:val="en-GB"/>
        </w:rPr>
        <w:t xml:space="preserve">., 2007; Varela, </w:t>
      </w:r>
      <w:proofErr w:type="spellStart"/>
      <w:r w:rsidRPr="00DB4661">
        <w:rPr>
          <w:rFonts w:asciiTheme="minorHAnsi" w:eastAsia="Arial" w:hAnsiTheme="minorHAnsi" w:cstheme="minorHAnsi"/>
          <w:sz w:val="22"/>
          <w:szCs w:val="22"/>
          <w:lang w:val="en-GB"/>
        </w:rPr>
        <w:t>Danchin</w:t>
      </w:r>
      <w:proofErr w:type="spellEnd"/>
      <w:r w:rsidRPr="00DB4661">
        <w:rPr>
          <w:rFonts w:asciiTheme="minorHAnsi" w:eastAsia="Arial" w:hAnsiTheme="minorHAnsi" w:cstheme="minorHAnsi"/>
          <w:sz w:val="22"/>
          <w:szCs w:val="22"/>
          <w:lang w:val="en-GB"/>
        </w:rPr>
        <w:t xml:space="preserve"> &amp; Wagner, 2007) that are not usually called conformity, despite the fact that such processes can be envisioned as forms of conformity in space </w:t>
      </w:r>
      <w:bookmarkStart w:id="280" w:name="_Hlk88497313"/>
      <w:r w:rsidRPr="00DB4661">
        <w:rPr>
          <w:rFonts w:asciiTheme="minorHAnsi" w:eastAsia="Arial" w:hAnsiTheme="minorHAnsi" w:cstheme="minorHAnsi"/>
          <w:sz w:val="22"/>
          <w:szCs w:val="22"/>
          <w:lang w:val="en-GB"/>
        </w:rPr>
        <w:t>as long as they involve social learning, which was clearly suggested by several authors by both observational and experimental data (</w:t>
      </w:r>
      <w:proofErr w:type="spellStart"/>
      <w:ins w:id="281" w:author="Sabine Noebel" w:date="2022-03-16T12:14:00Z">
        <w:r w:rsidR="00280BA6">
          <w:rPr>
            <w:rFonts w:asciiTheme="minorHAnsi" w:eastAsia="Arial" w:hAnsiTheme="minorHAnsi" w:cstheme="minorHAnsi"/>
            <w:sz w:val="22"/>
            <w:szCs w:val="22"/>
            <w:lang w:val="en-GB"/>
          </w:rPr>
          <w:t>Boulinier</w:t>
        </w:r>
        <w:proofErr w:type="spellEnd"/>
        <w:r w:rsidR="00280BA6">
          <w:rPr>
            <w:rFonts w:asciiTheme="minorHAnsi" w:eastAsia="Arial" w:hAnsiTheme="minorHAnsi" w:cstheme="minorHAnsi"/>
            <w:sz w:val="22"/>
            <w:szCs w:val="22"/>
            <w:lang w:val="en-GB"/>
          </w:rPr>
          <w:t xml:space="preserve"> </w:t>
        </w:r>
        <w:r w:rsidR="00280BA6" w:rsidRPr="00280BA6">
          <w:rPr>
            <w:rFonts w:asciiTheme="minorHAnsi" w:eastAsia="Arial" w:hAnsiTheme="minorHAnsi" w:cstheme="minorHAnsi"/>
            <w:i/>
            <w:iCs/>
            <w:sz w:val="22"/>
            <w:szCs w:val="22"/>
            <w:lang w:val="en-GB"/>
            <w:rPrChange w:id="282" w:author="Sabine Noebel" w:date="2022-03-16T12:14:00Z">
              <w:rPr>
                <w:rFonts w:asciiTheme="minorHAnsi" w:eastAsia="Arial" w:hAnsiTheme="minorHAnsi" w:cstheme="minorHAnsi"/>
                <w:sz w:val="22"/>
                <w:szCs w:val="22"/>
                <w:lang w:val="en-GB"/>
              </w:rPr>
            </w:rPrChange>
          </w:rPr>
          <w:t>et al</w:t>
        </w:r>
        <w:r w:rsidR="00280BA6">
          <w:rPr>
            <w:rFonts w:asciiTheme="minorHAnsi" w:eastAsia="Arial" w:hAnsiTheme="minorHAnsi" w:cstheme="minorHAnsi"/>
            <w:sz w:val="22"/>
            <w:szCs w:val="22"/>
            <w:lang w:val="en-GB"/>
          </w:rPr>
          <w:t xml:space="preserve">., 2002; </w:t>
        </w:r>
      </w:ins>
      <w:proofErr w:type="spellStart"/>
      <w:ins w:id="283" w:author="Sabine Noebel" w:date="2022-03-16T12:13:00Z">
        <w:r w:rsidR="00280BA6">
          <w:rPr>
            <w:rFonts w:asciiTheme="minorHAnsi" w:eastAsia="Arial" w:hAnsiTheme="minorHAnsi" w:cstheme="minorHAnsi"/>
            <w:sz w:val="22"/>
            <w:szCs w:val="22"/>
            <w:lang w:val="en-GB"/>
          </w:rPr>
          <w:t>Danchin</w:t>
        </w:r>
      </w:ins>
      <w:proofErr w:type="spellEnd"/>
      <w:ins w:id="284" w:author="Sabine Noebel" w:date="2022-03-16T12:14:00Z">
        <w:r w:rsidR="00280BA6">
          <w:rPr>
            <w:rFonts w:asciiTheme="minorHAnsi" w:eastAsia="Arial" w:hAnsiTheme="minorHAnsi" w:cstheme="minorHAnsi"/>
            <w:sz w:val="22"/>
            <w:szCs w:val="22"/>
            <w:lang w:val="en-GB"/>
          </w:rPr>
          <w:t xml:space="preserve">, </w:t>
        </w:r>
        <w:proofErr w:type="spellStart"/>
        <w:r w:rsidR="00280BA6">
          <w:rPr>
            <w:rFonts w:asciiTheme="minorHAnsi" w:eastAsia="Arial" w:hAnsiTheme="minorHAnsi" w:cstheme="minorHAnsi"/>
            <w:sz w:val="22"/>
            <w:szCs w:val="22"/>
            <w:lang w:val="en-GB"/>
          </w:rPr>
          <w:t>Boulinier</w:t>
        </w:r>
        <w:proofErr w:type="spellEnd"/>
        <w:r w:rsidR="00280BA6">
          <w:rPr>
            <w:rFonts w:asciiTheme="minorHAnsi" w:eastAsia="Arial" w:hAnsiTheme="minorHAnsi" w:cstheme="minorHAnsi"/>
            <w:sz w:val="22"/>
            <w:szCs w:val="22"/>
            <w:lang w:val="en-GB"/>
          </w:rPr>
          <w:t xml:space="preserve"> &amp; Massot, 1998; </w:t>
        </w:r>
      </w:ins>
      <w:proofErr w:type="spellStart"/>
      <w:r w:rsidRPr="00DB4661">
        <w:rPr>
          <w:rFonts w:asciiTheme="minorHAnsi" w:eastAsia="Arial" w:hAnsiTheme="minorHAnsi" w:cstheme="minorHAnsi"/>
          <w:sz w:val="22"/>
          <w:szCs w:val="22"/>
          <w:lang w:val="en-GB"/>
        </w:rPr>
        <w:t>Doligez</w:t>
      </w:r>
      <w:proofErr w:type="spellEnd"/>
      <w:r w:rsidRPr="00DB4661">
        <w:rPr>
          <w:rFonts w:asciiTheme="minorHAnsi" w:eastAsia="Arial" w:hAnsiTheme="minorHAnsi" w:cstheme="minorHAnsi"/>
          <w:sz w:val="22"/>
          <w:szCs w:val="22"/>
          <w:lang w:val="en-GB"/>
        </w:rPr>
        <w:t xml:space="preserve">, </w:t>
      </w:r>
      <w:proofErr w:type="spellStart"/>
      <w:r w:rsidRPr="00DB4661">
        <w:rPr>
          <w:rFonts w:asciiTheme="minorHAnsi" w:eastAsia="Arial" w:hAnsiTheme="minorHAnsi" w:cstheme="minorHAnsi"/>
          <w:sz w:val="22"/>
          <w:szCs w:val="22"/>
          <w:lang w:val="en-GB"/>
        </w:rPr>
        <w:t>Danchin</w:t>
      </w:r>
      <w:proofErr w:type="spellEnd"/>
      <w:r w:rsidRPr="00DB4661">
        <w:rPr>
          <w:rFonts w:asciiTheme="minorHAnsi" w:eastAsia="Arial" w:hAnsiTheme="minorHAnsi" w:cstheme="minorHAnsi"/>
          <w:sz w:val="22"/>
          <w:szCs w:val="22"/>
          <w:lang w:val="en-GB"/>
        </w:rPr>
        <w:t xml:space="preserve"> &amp; </w:t>
      </w:r>
      <w:proofErr w:type="spellStart"/>
      <w:r w:rsidRPr="00DB4661">
        <w:rPr>
          <w:rFonts w:asciiTheme="minorHAnsi" w:eastAsia="Arial" w:hAnsiTheme="minorHAnsi" w:cstheme="minorHAnsi"/>
          <w:sz w:val="22"/>
          <w:szCs w:val="22"/>
          <w:lang w:val="en-GB"/>
        </w:rPr>
        <w:t>Clobert</w:t>
      </w:r>
      <w:proofErr w:type="spellEnd"/>
      <w:r w:rsidRPr="00DB4661">
        <w:rPr>
          <w:rFonts w:asciiTheme="minorHAnsi" w:eastAsia="Arial" w:hAnsiTheme="minorHAnsi" w:cstheme="minorHAnsi"/>
          <w:sz w:val="22"/>
          <w:szCs w:val="22"/>
          <w:lang w:val="en-GB"/>
        </w:rPr>
        <w:t xml:space="preserve">, 2002; </w:t>
      </w:r>
      <w:proofErr w:type="spellStart"/>
      <w:r w:rsidRPr="00DB4661">
        <w:rPr>
          <w:rFonts w:asciiTheme="minorHAnsi" w:eastAsia="Arial" w:hAnsiTheme="minorHAnsi" w:cstheme="minorHAnsi"/>
          <w:sz w:val="22"/>
          <w:szCs w:val="22"/>
          <w:lang w:val="en-GB"/>
        </w:rPr>
        <w:t>Doligez</w:t>
      </w:r>
      <w:proofErr w:type="spellEnd"/>
      <w:r w:rsidRPr="00DB4661">
        <w:rPr>
          <w:rFonts w:asciiTheme="minorHAnsi" w:eastAsia="Arial" w:hAnsiTheme="minorHAnsi" w:cstheme="minorHAnsi"/>
          <w:sz w:val="22"/>
          <w:szCs w:val="22"/>
          <w:lang w:val="en-GB"/>
        </w:rPr>
        <w:t xml:space="preserve"> </w:t>
      </w:r>
      <w:r w:rsidRPr="008B54B4">
        <w:rPr>
          <w:rFonts w:asciiTheme="minorHAnsi" w:eastAsia="Arial" w:hAnsiTheme="minorHAnsi" w:cstheme="minorHAnsi"/>
          <w:i/>
          <w:iCs/>
          <w:sz w:val="22"/>
          <w:szCs w:val="22"/>
          <w:lang w:val="en-GB"/>
        </w:rPr>
        <w:t>et al</w:t>
      </w:r>
      <w:r w:rsidRPr="00DB4661">
        <w:rPr>
          <w:rFonts w:asciiTheme="minorHAnsi" w:eastAsia="Arial" w:hAnsiTheme="minorHAnsi" w:cstheme="minorHAnsi"/>
          <w:sz w:val="22"/>
          <w:szCs w:val="22"/>
          <w:lang w:val="en-GB"/>
        </w:rPr>
        <w:t xml:space="preserve">., 2003; Parejo </w:t>
      </w:r>
      <w:r w:rsidRPr="008B54B4">
        <w:rPr>
          <w:rFonts w:asciiTheme="minorHAnsi" w:eastAsia="Arial" w:hAnsiTheme="minorHAnsi" w:cstheme="minorHAnsi"/>
          <w:i/>
          <w:iCs/>
          <w:sz w:val="22"/>
          <w:szCs w:val="22"/>
          <w:lang w:val="en-GB"/>
        </w:rPr>
        <w:t>et al</w:t>
      </w:r>
      <w:r w:rsidRPr="00DB4661">
        <w:rPr>
          <w:rFonts w:asciiTheme="minorHAnsi" w:eastAsia="Arial" w:hAnsiTheme="minorHAnsi" w:cstheme="minorHAnsi"/>
          <w:sz w:val="22"/>
          <w:szCs w:val="22"/>
          <w:lang w:val="en-GB"/>
        </w:rPr>
        <w:t>., 2007</w:t>
      </w:r>
      <w:r w:rsidRPr="00DB4661">
        <w:rPr>
          <w:rFonts w:asciiTheme="minorHAnsi" w:hAnsiTheme="minorHAnsi" w:cstheme="minorHAnsi"/>
          <w:lang w:val="en-GB"/>
        </w:rPr>
        <w:t>).</w:t>
      </w:r>
      <w:bookmarkEnd w:id="280"/>
      <w:ins w:id="285" w:author="Sabine Noebel" w:date="2022-02-28T10:59:00Z">
        <w:r w:rsidR="00DC6560" w:rsidRPr="00DC6560">
          <w:rPr>
            <w:rFonts w:asciiTheme="minorHAnsi" w:eastAsia="Arial" w:hAnsiTheme="minorHAnsi" w:cstheme="minorHAnsi"/>
            <w:color w:val="000000"/>
            <w:sz w:val="22"/>
            <w:szCs w:val="22"/>
            <w:lang w:val="en-GB"/>
          </w:rPr>
          <w:t xml:space="preserve"> </w:t>
        </w:r>
      </w:ins>
    </w:p>
    <w:p w14:paraId="0000005A" w14:textId="690BC625" w:rsidR="00784C4E" w:rsidRPr="00DB4661" w:rsidRDefault="00697658" w:rsidP="00FD7756">
      <w:pPr>
        <w:pBdr>
          <w:top w:val="nil"/>
          <w:left w:val="nil"/>
          <w:bottom w:val="nil"/>
          <w:right w:val="nil"/>
          <w:between w:val="nil"/>
        </w:pBdr>
        <w:ind w:firstLine="340"/>
        <w:jc w:val="both"/>
        <w:rPr>
          <w:rFonts w:asciiTheme="minorHAnsi" w:eastAsia="Arial" w:hAnsiTheme="minorHAnsi" w:cstheme="minorHAnsi"/>
          <w:color w:val="000000"/>
          <w:sz w:val="22"/>
          <w:szCs w:val="22"/>
          <w:lang w:val="en-GB"/>
        </w:rPr>
      </w:pPr>
      <w:commentRangeStart w:id="286"/>
      <w:del w:id="287" w:author="Sabine Noebel" w:date="2022-02-28T10:59:00Z">
        <w:r w:rsidRPr="00DB4661" w:rsidDel="00DC6560">
          <w:rPr>
            <w:rFonts w:asciiTheme="minorHAnsi" w:eastAsia="Arial" w:hAnsiTheme="minorHAnsi" w:cstheme="minorHAnsi"/>
            <w:color w:val="000000"/>
            <w:sz w:val="22"/>
            <w:szCs w:val="22"/>
            <w:lang w:val="en-GB"/>
          </w:rPr>
          <w:delText xml:space="preserve">Similarly, we did not include the vast literature about mate copying as there is a recent review on that </w:delText>
        </w:r>
        <w:commentRangeEnd w:id="286"/>
        <w:r w:rsidR="002069F5" w:rsidDel="00DC6560">
          <w:rPr>
            <w:rStyle w:val="Marquedecommentaire"/>
            <w:rFonts w:ascii="Arial" w:eastAsia="Arial" w:hAnsi="Arial" w:cs="Arial"/>
            <w:color w:val="222222"/>
            <w:lang w:val="en-GB"/>
          </w:rPr>
          <w:commentReference w:id="286"/>
        </w:r>
        <w:r w:rsidRPr="00DB4661" w:rsidDel="00DC6560">
          <w:rPr>
            <w:rFonts w:asciiTheme="minorHAnsi" w:eastAsia="Arial" w:hAnsiTheme="minorHAnsi" w:cstheme="minorHAnsi"/>
            <w:color w:val="000000"/>
            <w:sz w:val="22"/>
            <w:szCs w:val="22"/>
            <w:lang w:val="en-GB"/>
          </w:rPr>
          <w:delText>topic (Varela, Matos &amp; Schlupp, 2018</w:delText>
        </w:r>
      </w:del>
      <w:del w:id="288" w:author="Sabine Noebel" w:date="2022-02-28T11:00:00Z">
        <w:r w:rsidRPr="00DB4661" w:rsidDel="00DC6560">
          <w:rPr>
            <w:rFonts w:asciiTheme="minorHAnsi" w:eastAsia="Arial" w:hAnsiTheme="minorHAnsi" w:cstheme="minorHAnsi"/>
            <w:color w:val="000000"/>
            <w:sz w:val="22"/>
            <w:szCs w:val="22"/>
            <w:lang w:val="en-GB"/>
          </w:rPr>
          <w:delText xml:space="preserve">). </w:delText>
        </w:r>
        <w:r w:rsidRPr="00DB4661" w:rsidDel="00DC6560">
          <w:rPr>
            <w:rFonts w:asciiTheme="minorHAnsi" w:eastAsia="Arial" w:hAnsiTheme="minorHAnsi" w:cstheme="minorHAnsi"/>
            <w:sz w:val="22"/>
            <w:szCs w:val="22"/>
            <w:lang w:val="en-GB"/>
          </w:rPr>
          <w:delText>T</w:delText>
        </w:r>
        <w:r w:rsidRPr="00DB4661" w:rsidDel="00DC6560">
          <w:rPr>
            <w:rFonts w:asciiTheme="minorHAnsi" w:eastAsia="Arial" w:hAnsiTheme="minorHAnsi" w:cstheme="minorHAnsi"/>
            <w:color w:val="000000"/>
            <w:sz w:val="22"/>
            <w:szCs w:val="22"/>
            <w:lang w:val="en-GB"/>
          </w:rPr>
          <w:delText xml:space="preserve">he reasoning using the Fisher runaway process, </w:delText>
        </w:r>
        <w:r w:rsidRPr="00DB4661" w:rsidDel="00DC6560">
          <w:rPr>
            <w:rFonts w:asciiTheme="minorHAnsi" w:eastAsia="Arial" w:hAnsiTheme="minorHAnsi" w:cstheme="minorHAnsi"/>
            <w:sz w:val="22"/>
            <w:szCs w:val="22"/>
            <w:lang w:val="en-GB"/>
          </w:rPr>
          <w:delText>which</w:delText>
        </w:r>
        <w:r w:rsidRPr="00DB4661" w:rsidDel="00DC6560">
          <w:rPr>
            <w:rFonts w:asciiTheme="minorHAnsi" w:eastAsia="Arial" w:hAnsiTheme="minorHAnsi" w:cstheme="minorHAnsi"/>
            <w:color w:val="000000"/>
            <w:sz w:val="22"/>
            <w:szCs w:val="22"/>
            <w:lang w:val="en-GB"/>
          </w:rPr>
          <w:delText xml:space="preserve"> we develop in the next section for the origin of social learning and conformity, also applies to mate copying, which is a special case of social learning in the context of mate choice in which females build their own preference on the observation of another female choosing between male phenotypes. After all, mate copying and conformity in mate choice bear many similarities in that they both concern social learning in a mate choice context. This raises the question of the links between these two processes. Mate copying can be performed in a conformist manner, i.e., </w:delText>
        </w:r>
        <w:r w:rsidRPr="00DB4661" w:rsidDel="00DC6560">
          <w:rPr>
            <w:rFonts w:asciiTheme="minorHAnsi" w:eastAsia="Arial" w:hAnsiTheme="minorHAnsi" w:cstheme="minorHAnsi"/>
            <w:sz w:val="22"/>
            <w:szCs w:val="22"/>
            <w:lang w:val="en-GB"/>
          </w:rPr>
          <w:delText>copying</w:delText>
        </w:r>
        <w:r w:rsidRPr="00DB4661" w:rsidDel="00DC6560">
          <w:rPr>
            <w:rFonts w:asciiTheme="minorHAnsi" w:eastAsia="Arial" w:hAnsiTheme="minorHAnsi" w:cstheme="minorHAnsi"/>
            <w:color w:val="000000"/>
            <w:sz w:val="22"/>
            <w:szCs w:val="22"/>
            <w:lang w:val="en-GB"/>
          </w:rPr>
          <w:delText xml:space="preserve"> what is preferred by the majority on one hand, and on the other hand conformity in mate choice can be the result of positive frequency-based mate copying. Unfortunately, very few studies of mate copying have tested whether it is performed also in a conformist fashion, forbidding us from studying the links between these two processes. In fact, most studies on mate copying use only a single demonstration for practical reasons, thus preventing us from talking </w:delText>
        </w:r>
        <w:r w:rsidRPr="00DB4661" w:rsidDel="00DC6560">
          <w:rPr>
            <w:rFonts w:asciiTheme="minorHAnsi" w:eastAsia="Arial" w:hAnsiTheme="minorHAnsi" w:cstheme="minorHAnsi"/>
            <w:sz w:val="22"/>
            <w:szCs w:val="22"/>
            <w:lang w:val="en-GB"/>
          </w:rPr>
          <w:delText>about the majority</w:delText>
        </w:r>
        <w:r w:rsidRPr="00DB4661" w:rsidDel="00DC6560">
          <w:rPr>
            <w:rFonts w:asciiTheme="minorHAnsi" w:eastAsia="Arial" w:hAnsiTheme="minorHAnsi" w:cstheme="minorHAnsi"/>
            <w:color w:val="000000"/>
            <w:sz w:val="22"/>
            <w:szCs w:val="22"/>
            <w:lang w:val="en-GB"/>
          </w:rPr>
          <w:delText xml:space="preserve">. </w:delText>
        </w:r>
        <w:bookmarkStart w:id="289" w:name="_Hlk88497506"/>
        <w:r w:rsidRPr="00DB4661" w:rsidDel="00DC6560">
          <w:rPr>
            <w:rFonts w:asciiTheme="minorHAnsi" w:eastAsia="Arial" w:hAnsiTheme="minorHAnsi" w:cstheme="minorHAnsi"/>
            <w:color w:val="000000"/>
            <w:sz w:val="22"/>
            <w:szCs w:val="22"/>
            <w:lang w:val="en-GB"/>
          </w:rPr>
          <w:delText>Mate copying can in fact be looked at as a specific case of conformity in which the sample size of demonstrators is only 1.</w:delText>
        </w:r>
        <w:bookmarkEnd w:id="289"/>
        <w:r w:rsidRPr="00DB4661" w:rsidDel="00DC6560">
          <w:rPr>
            <w:rFonts w:asciiTheme="minorHAnsi" w:eastAsia="Arial" w:hAnsiTheme="minorHAnsi" w:cstheme="minorHAnsi"/>
            <w:color w:val="000000"/>
            <w:sz w:val="22"/>
            <w:szCs w:val="22"/>
            <w:lang w:val="en-GB"/>
          </w:rPr>
          <w:delText xml:space="preserve"> As soon as there is a majority preference in a population, chance makes it more likely that this single observation represents the local majority. But the fainter the majority the higher the risk of opting for the locally non preferred male phenotype (this corresponds to the black random copying line in Fig. 1</w:delText>
        </w:r>
        <w:r w:rsidR="00EF7274" w:rsidDel="00DC6560">
          <w:rPr>
            <w:rFonts w:asciiTheme="minorHAnsi" w:eastAsia="Arial" w:hAnsiTheme="minorHAnsi" w:cstheme="minorHAnsi"/>
            <w:color w:val="000000"/>
            <w:sz w:val="22"/>
            <w:szCs w:val="22"/>
            <w:lang w:val="en-GB"/>
          </w:rPr>
          <w:delText>a</w:delText>
        </w:r>
        <w:r w:rsidRPr="00DB4661" w:rsidDel="00DC6560">
          <w:rPr>
            <w:rFonts w:asciiTheme="minorHAnsi" w:eastAsia="Arial" w:hAnsiTheme="minorHAnsi" w:cstheme="minorHAnsi"/>
            <w:color w:val="000000"/>
            <w:sz w:val="22"/>
            <w:szCs w:val="22"/>
            <w:lang w:val="en-GB"/>
          </w:rPr>
          <w:delText xml:space="preserve">). By observing multiple matings, if possible, observer females can considerably increase the quality of their assessment of the local majority and thus can considerably increase their chance </w:delText>
        </w:r>
        <w:r w:rsidRPr="00DB4661" w:rsidDel="00DC6560">
          <w:rPr>
            <w:rFonts w:asciiTheme="minorHAnsi" w:eastAsia="Arial" w:hAnsiTheme="minorHAnsi" w:cstheme="minorHAnsi"/>
            <w:sz w:val="22"/>
            <w:szCs w:val="22"/>
            <w:lang w:val="en-GB"/>
          </w:rPr>
          <w:delText>of</w:delText>
        </w:r>
        <w:r w:rsidRPr="00DB4661" w:rsidDel="00DC6560">
          <w:rPr>
            <w:rFonts w:asciiTheme="minorHAnsi" w:eastAsia="Arial" w:hAnsiTheme="minorHAnsi" w:cstheme="minorHAnsi"/>
            <w:color w:val="000000"/>
            <w:sz w:val="22"/>
            <w:szCs w:val="22"/>
            <w:lang w:val="en-GB"/>
          </w:rPr>
          <w:delText xml:space="preserve"> building a </w:delText>
        </w:r>
        <w:r w:rsidRPr="00DB4661" w:rsidDel="00DC6560">
          <w:rPr>
            <w:rFonts w:asciiTheme="minorHAnsi" w:eastAsia="Arial" w:hAnsiTheme="minorHAnsi" w:cstheme="minorHAnsi"/>
            <w:color w:val="000000"/>
            <w:sz w:val="22"/>
            <w:szCs w:val="22"/>
            <w:lang w:val="en-GB"/>
          </w:rPr>
          <w:lastRenderedPageBreak/>
          <w:delText>preference for the majority male phenotype. Nonetheless, if future studies show that mate copying is commonly displayed in a conformist manner, it would suggest that these two processes are linked, and both mate copying and conformity in mate choice would associate in accelerating and maintaining the evolution of local traditions for preferring a specific male phenotype over many generations. Thus, future studies should systematically test for conformity in mate copying.</w:delText>
        </w:r>
      </w:del>
    </w:p>
    <w:p w14:paraId="0000005B" w14:textId="1EBAF4DC" w:rsidR="00784C4E" w:rsidRPr="00DB4661" w:rsidRDefault="00697658" w:rsidP="00FD7756">
      <w:pPr>
        <w:pBdr>
          <w:top w:val="nil"/>
          <w:left w:val="nil"/>
          <w:bottom w:val="nil"/>
          <w:right w:val="nil"/>
          <w:between w:val="nil"/>
        </w:pBdr>
        <w:ind w:firstLine="340"/>
        <w:jc w:val="both"/>
        <w:rPr>
          <w:rFonts w:asciiTheme="minorHAnsi" w:eastAsia="Calibri" w:hAnsiTheme="minorHAnsi" w:cstheme="minorHAnsi"/>
          <w:color w:val="000000"/>
          <w:lang w:val="en-GB"/>
        </w:rPr>
      </w:pPr>
      <w:r w:rsidRPr="00DB4661">
        <w:rPr>
          <w:rFonts w:asciiTheme="minorHAnsi" w:eastAsia="Arial" w:hAnsiTheme="minorHAnsi" w:cstheme="minorHAnsi"/>
          <w:color w:val="000000"/>
          <w:sz w:val="22"/>
          <w:szCs w:val="22"/>
          <w:lang w:val="en-GB"/>
        </w:rPr>
        <w:t xml:space="preserve">All these considerations suggest that there is probably more evidence for the existence of informational conformity in animals than usually thought. This vast breadth of taxonomies and contexts raises the question of the evolutionary origin of conformity. </w:t>
      </w:r>
      <w:proofErr w:type="gramStart"/>
      <w:r w:rsidRPr="00DB4661">
        <w:rPr>
          <w:rFonts w:asciiTheme="minorHAnsi" w:eastAsia="Arial" w:hAnsiTheme="minorHAnsi" w:cstheme="minorHAnsi"/>
          <w:color w:val="000000"/>
          <w:sz w:val="22"/>
          <w:szCs w:val="22"/>
          <w:lang w:val="en-GB"/>
        </w:rPr>
        <w:t>In itself, this</w:t>
      </w:r>
      <w:proofErr w:type="gramEnd"/>
      <w:r w:rsidRPr="00DB4661">
        <w:rPr>
          <w:rFonts w:asciiTheme="minorHAnsi" w:eastAsia="Arial" w:hAnsiTheme="minorHAnsi" w:cstheme="minorHAnsi"/>
          <w:color w:val="000000"/>
          <w:sz w:val="22"/>
          <w:szCs w:val="22"/>
          <w:lang w:val="en-GB"/>
        </w:rPr>
        <w:t xml:space="preserve"> breadth suggests convergent selection for conformity rather than a homologous capability (</w:t>
      </w:r>
      <w:proofErr w:type="spellStart"/>
      <w:r w:rsidRPr="00DB4661">
        <w:rPr>
          <w:rFonts w:asciiTheme="minorHAnsi" w:eastAsia="Arial" w:hAnsiTheme="minorHAnsi" w:cstheme="minorHAnsi"/>
          <w:color w:val="000000"/>
          <w:sz w:val="22"/>
          <w:szCs w:val="22"/>
          <w:lang w:val="en-GB"/>
        </w:rPr>
        <w:t>Laland</w:t>
      </w:r>
      <w:proofErr w:type="spellEnd"/>
      <w:r w:rsidRPr="00DB4661">
        <w:rPr>
          <w:rFonts w:asciiTheme="minorHAnsi" w:eastAsia="Arial" w:hAnsiTheme="minorHAnsi" w:cstheme="minorHAnsi"/>
          <w:color w:val="000000"/>
          <w:sz w:val="22"/>
          <w:szCs w:val="22"/>
          <w:lang w:val="en-GB"/>
        </w:rPr>
        <w:t xml:space="preserve">, </w:t>
      </w:r>
      <w:proofErr w:type="spellStart"/>
      <w:r w:rsidRPr="00DB4661">
        <w:rPr>
          <w:rFonts w:asciiTheme="minorHAnsi" w:eastAsia="Arial" w:hAnsiTheme="minorHAnsi" w:cstheme="minorHAnsi"/>
          <w:color w:val="000000"/>
          <w:sz w:val="22"/>
          <w:szCs w:val="22"/>
          <w:lang w:val="en-GB"/>
        </w:rPr>
        <w:t>Atton</w:t>
      </w:r>
      <w:proofErr w:type="spellEnd"/>
      <w:r w:rsidRPr="00DB4661">
        <w:rPr>
          <w:rFonts w:asciiTheme="minorHAnsi" w:eastAsia="Arial" w:hAnsiTheme="minorHAnsi" w:cstheme="minorHAnsi"/>
          <w:color w:val="000000"/>
          <w:sz w:val="22"/>
          <w:szCs w:val="22"/>
          <w:lang w:val="en-GB"/>
        </w:rPr>
        <w:t xml:space="preserve"> &amp; Webster, 2011). However, we are still lacking a general framework by which conformity may have emerged</w:t>
      </w:r>
      <w:ins w:id="290" w:author="Sabine Noebel" w:date="2022-03-15T15:38:00Z">
        <w:r w:rsidR="00FD7AB2">
          <w:rPr>
            <w:rFonts w:asciiTheme="minorHAnsi" w:eastAsia="Arial" w:hAnsiTheme="minorHAnsi" w:cstheme="minorHAnsi"/>
            <w:color w:val="000000"/>
            <w:sz w:val="22"/>
            <w:szCs w:val="22"/>
            <w:lang w:val="en-GB"/>
          </w:rPr>
          <w:t xml:space="preserve"> in the first place</w:t>
        </w:r>
      </w:ins>
      <w:r w:rsidRPr="00DB4661">
        <w:rPr>
          <w:rFonts w:asciiTheme="minorHAnsi" w:eastAsia="Arial" w:hAnsiTheme="minorHAnsi" w:cstheme="minorHAnsi"/>
          <w:color w:val="000000"/>
          <w:sz w:val="22"/>
          <w:szCs w:val="22"/>
          <w:lang w:val="en-GB"/>
        </w:rPr>
        <w:t xml:space="preserve"> </w:t>
      </w:r>
      <w:proofErr w:type="gramStart"/>
      <w:r w:rsidRPr="00DB4661">
        <w:rPr>
          <w:rFonts w:asciiTheme="minorHAnsi" w:eastAsia="Arial" w:hAnsiTheme="minorHAnsi" w:cstheme="minorHAnsi"/>
          <w:color w:val="000000"/>
          <w:sz w:val="22"/>
          <w:szCs w:val="22"/>
          <w:lang w:val="en-GB"/>
        </w:rPr>
        <w:t>during the course of</w:t>
      </w:r>
      <w:proofErr w:type="gramEnd"/>
      <w:r w:rsidRPr="00DB4661">
        <w:rPr>
          <w:rFonts w:asciiTheme="minorHAnsi" w:eastAsia="Arial" w:hAnsiTheme="minorHAnsi" w:cstheme="minorHAnsi"/>
          <w:color w:val="000000"/>
          <w:sz w:val="22"/>
          <w:szCs w:val="22"/>
          <w:lang w:val="en-GB"/>
        </w:rPr>
        <w:t xml:space="preserve"> evolution.</w:t>
      </w:r>
    </w:p>
    <w:p w14:paraId="0000005C" w14:textId="43EC1B31" w:rsidR="00784C4E" w:rsidRPr="00C42D1C" w:rsidRDefault="00697658" w:rsidP="00FD7756">
      <w:pPr>
        <w:pStyle w:val="Titre2"/>
        <w:rPr>
          <w:color w:val="000000" w:themeColor="text1"/>
          <w:sz w:val="36"/>
          <w:lang w:eastAsia="de-DE"/>
        </w:rPr>
      </w:pPr>
      <w:bookmarkStart w:id="291" w:name="_Toc87371215"/>
      <w:bookmarkStart w:id="292" w:name="_Hlk88497719"/>
      <w:r w:rsidRPr="00C42D1C">
        <w:rPr>
          <w:color w:val="000000" w:themeColor="text1"/>
          <w:sz w:val="36"/>
          <w:lang w:eastAsia="de-DE"/>
        </w:rPr>
        <w:t>(2) Conformity in mate choice and the Fisher runaway process</w:t>
      </w:r>
      <w:bookmarkEnd w:id="291"/>
    </w:p>
    <w:bookmarkEnd w:id="292"/>
    <w:p w14:paraId="0000005D" w14:textId="60B24587" w:rsidR="00784C4E" w:rsidRPr="00DB4661" w:rsidRDefault="00697658" w:rsidP="00FD7756">
      <w:pPr>
        <w:pBdr>
          <w:top w:val="nil"/>
          <w:left w:val="nil"/>
          <w:bottom w:val="nil"/>
          <w:right w:val="nil"/>
          <w:between w:val="nil"/>
        </w:pBdr>
        <w:spacing w:before="12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 xml:space="preserve">Our review of the literature on </w:t>
      </w:r>
      <w:ins w:id="293" w:author="Sabine Noebel" w:date="2022-02-28T11:04:00Z">
        <w:r w:rsidR="00DC6560">
          <w:rPr>
            <w:rFonts w:asciiTheme="minorHAnsi" w:eastAsia="Arial" w:hAnsiTheme="minorHAnsi" w:cstheme="minorHAnsi"/>
            <w:color w:val="000000"/>
            <w:sz w:val="22"/>
            <w:szCs w:val="22"/>
            <w:lang w:val="en-GB"/>
          </w:rPr>
          <w:t xml:space="preserve">non-human </w:t>
        </w:r>
      </w:ins>
      <w:r w:rsidRPr="00DB4661">
        <w:rPr>
          <w:rFonts w:asciiTheme="minorHAnsi" w:eastAsia="Arial" w:hAnsiTheme="minorHAnsi" w:cstheme="minorHAnsi"/>
          <w:color w:val="000000"/>
          <w:sz w:val="22"/>
          <w:szCs w:val="22"/>
          <w:lang w:val="en-GB"/>
        </w:rPr>
        <w:t>animal conformity has revealed a quasi-absence of evidence for conformity in the context of mate choice (Tab</w:t>
      </w:r>
      <w:r w:rsidR="008B54B4">
        <w:rPr>
          <w:rFonts w:asciiTheme="minorHAnsi" w:eastAsia="Arial" w:hAnsiTheme="minorHAnsi" w:cstheme="minorHAnsi"/>
          <w:color w:val="000000"/>
          <w:sz w:val="22"/>
          <w:szCs w:val="22"/>
          <w:lang w:val="en-GB"/>
        </w:rPr>
        <w:t>.</w:t>
      </w:r>
      <w:r w:rsidRPr="00DB4661">
        <w:rPr>
          <w:rFonts w:asciiTheme="minorHAnsi" w:eastAsia="Arial" w:hAnsiTheme="minorHAnsi" w:cstheme="minorHAnsi"/>
          <w:color w:val="000000"/>
          <w:sz w:val="22"/>
          <w:szCs w:val="22"/>
          <w:lang w:val="en-GB"/>
        </w:rPr>
        <w:t xml:space="preserve"> 1</w:t>
      </w:r>
      <w:ins w:id="294" w:author="Sabine Noebel" w:date="2022-03-15T15:38:00Z">
        <w:r w:rsidR="00FD7AB2">
          <w:rPr>
            <w:rFonts w:asciiTheme="minorHAnsi" w:eastAsia="Arial" w:hAnsiTheme="minorHAnsi" w:cstheme="minorHAnsi"/>
            <w:color w:val="000000"/>
            <w:sz w:val="22"/>
            <w:szCs w:val="22"/>
            <w:lang w:val="en-GB"/>
          </w:rPr>
          <w:t xml:space="preserve">, </w:t>
        </w:r>
        <w:proofErr w:type="spellStart"/>
        <w:r w:rsidR="00FD7AB2" w:rsidRPr="00FD7AB2">
          <w:rPr>
            <w:rFonts w:asciiTheme="minorHAnsi" w:hAnsiTheme="minorHAnsi" w:cstheme="minorHAnsi"/>
          </w:rPr>
          <w:t>with</w:t>
        </w:r>
        <w:proofErr w:type="spellEnd"/>
        <w:r w:rsidR="00FD7AB2" w:rsidRPr="00FD7AB2">
          <w:rPr>
            <w:rFonts w:asciiTheme="minorHAnsi" w:hAnsiTheme="minorHAnsi" w:cstheme="minorHAnsi"/>
          </w:rPr>
          <w:t xml:space="preserve"> </w:t>
        </w:r>
        <w:proofErr w:type="spellStart"/>
        <w:r w:rsidR="00FD7AB2" w:rsidRPr="00FD7AB2">
          <w:rPr>
            <w:rFonts w:asciiTheme="minorHAnsi" w:hAnsiTheme="minorHAnsi" w:cstheme="minorHAnsi"/>
          </w:rPr>
          <w:t>the</w:t>
        </w:r>
        <w:proofErr w:type="spellEnd"/>
        <w:r w:rsidR="00FD7AB2" w:rsidRPr="00FD7AB2">
          <w:rPr>
            <w:rFonts w:asciiTheme="minorHAnsi" w:hAnsiTheme="minorHAnsi" w:cstheme="minorHAnsi"/>
          </w:rPr>
          <w:t xml:space="preserve"> </w:t>
        </w:r>
        <w:proofErr w:type="spellStart"/>
        <w:r w:rsidR="00FD7AB2" w:rsidRPr="00FD7AB2">
          <w:rPr>
            <w:rFonts w:asciiTheme="minorHAnsi" w:hAnsiTheme="minorHAnsi" w:cstheme="minorHAnsi"/>
          </w:rPr>
          <w:t>nuance</w:t>
        </w:r>
        <w:proofErr w:type="spellEnd"/>
        <w:r w:rsidR="00FD7AB2" w:rsidRPr="00FD7AB2">
          <w:rPr>
            <w:rFonts w:asciiTheme="minorHAnsi" w:hAnsiTheme="minorHAnsi" w:cstheme="minorHAnsi"/>
          </w:rPr>
          <w:t xml:space="preserve"> </w:t>
        </w:r>
        <w:proofErr w:type="spellStart"/>
        <w:r w:rsidR="00FD7AB2" w:rsidRPr="00FD7AB2">
          <w:rPr>
            <w:rFonts w:asciiTheme="minorHAnsi" w:hAnsiTheme="minorHAnsi" w:cstheme="minorHAnsi"/>
          </w:rPr>
          <w:t>we</w:t>
        </w:r>
        <w:proofErr w:type="spellEnd"/>
        <w:r w:rsidR="00FD7AB2" w:rsidRPr="00FD7AB2">
          <w:rPr>
            <w:rFonts w:asciiTheme="minorHAnsi" w:hAnsiTheme="minorHAnsi" w:cstheme="minorHAnsi"/>
          </w:rPr>
          <w:t xml:space="preserve"> </w:t>
        </w:r>
        <w:proofErr w:type="spellStart"/>
        <w:r w:rsidR="00FD7AB2" w:rsidRPr="00FD7AB2">
          <w:rPr>
            <w:rFonts w:asciiTheme="minorHAnsi" w:hAnsiTheme="minorHAnsi" w:cstheme="minorHAnsi"/>
          </w:rPr>
          <w:t>introduce</w:t>
        </w:r>
        <w:proofErr w:type="spellEnd"/>
        <w:r w:rsidR="00FD7AB2" w:rsidRPr="00FD7AB2">
          <w:rPr>
            <w:rFonts w:asciiTheme="minorHAnsi" w:hAnsiTheme="minorHAnsi" w:cstheme="minorHAnsi"/>
          </w:rPr>
          <w:t xml:space="preserve"> in </w:t>
        </w:r>
        <w:proofErr w:type="spellStart"/>
        <w:r w:rsidR="00FD7AB2" w:rsidRPr="00FD7AB2">
          <w:rPr>
            <w:rFonts w:asciiTheme="minorHAnsi" w:hAnsiTheme="minorHAnsi" w:cstheme="minorHAnsi"/>
          </w:rPr>
          <w:t>the</w:t>
        </w:r>
        <w:proofErr w:type="spellEnd"/>
        <w:r w:rsidR="00FD7AB2" w:rsidRPr="00FD7AB2">
          <w:rPr>
            <w:rFonts w:asciiTheme="minorHAnsi" w:hAnsiTheme="minorHAnsi" w:cstheme="minorHAnsi"/>
          </w:rPr>
          <w:t xml:space="preserve"> </w:t>
        </w:r>
        <w:proofErr w:type="spellStart"/>
        <w:r w:rsidR="00FD7AB2" w:rsidRPr="00FD7AB2">
          <w:rPr>
            <w:rFonts w:asciiTheme="minorHAnsi" w:hAnsiTheme="minorHAnsi" w:cstheme="minorHAnsi"/>
          </w:rPr>
          <w:t>next</w:t>
        </w:r>
        <w:proofErr w:type="spellEnd"/>
        <w:r w:rsidR="00FD7AB2" w:rsidRPr="00FD7AB2">
          <w:rPr>
            <w:rFonts w:asciiTheme="minorHAnsi" w:hAnsiTheme="minorHAnsi" w:cstheme="minorHAnsi"/>
          </w:rPr>
          <w:t xml:space="preserve"> </w:t>
        </w:r>
        <w:proofErr w:type="spellStart"/>
        <w:r w:rsidR="00FD7AB2" w:rsidRPr="00FD7AB2">
          <w:rPr>
            <w:rFonts w:asciiTheme="minorHAnsi" w:hAnsiTheme="minorHAnsi" w:cstheme="minorHAnsi"/>
          </w:rPr>
          <w:t>section</w:t>
        </w:r>
      </w:ins>
      <w:proofErr w:type="spellEnd"/>
      <w:r w:rsidRPr="00DB4661">
        <w:rPr>
          <w:rFonts w:asciiTheme="minorHAnsi" w:eastAsia="Arial" w:hAnsiTheme="minorHAnsi" w:cstheme="minorHAnsi"/>
          <w:color w:val="000000"/>
          <w:sz w:val="22"/>
          <w:szCs w:val="22"/>
          <w:lang w:val="en-GB"/>
        </w:rPr>
        <w:t xml:space="preserve">). The only </w:t>
      </w:r>
      <w:ins w:id="295" w:author="Sabine Noebel" w:date="2022-03-15T15:39:00Z">
        <w:r w:rsidR="00FD7AB2">
          <w:rPr>
            <w:rFonts w:asciiTheme="minorHAnsi" w:eastAsia="Arial" w:hAnsiTheme="minorHAnsi" w:cstheme="minorHAnsi"/>
            <w:color w:val="000000"/>
            <w:sz w:val="22"/>
            <w:szCs w:val="22"/>
            <w:lang w:val="en-GB"/>
          </w:rPr>
          <w:t xml:space="preserve">clear </w:t>
        </w:r>
      </w:ins>
      <w:r w:rsidRPr="00DB4661">
        <w:rPr>
          <w:rFonts w:asciiTheme="minorHAnsi" w:eastAsia="Arial" w:hAnsiTheme="minorHAnsi" w:cstheme="minorHAnsi"/>
          <w:color w:val="000000"/>
          <w:sz w:val="22"/>
          <w:szCs w:val="22"/>
          <w:lang w:val="en-GB"/>
        </w:rPr>
        <w:t xml:space="preserve">example of conformity in mate choice </w:t>
      </w:r>
      <w:ins w:id="296" w:author="Sabine Noebel" w:date="2022-03-15T15:39:00Z">
        <w:r w:rsidR="00FD7AB2">
          <w:rPr>
            <w:rFonts w:asciiTheme="minorHAnsi" w:eastAsia="Arial" w:hAnsiTheme="minorHAnsi" w:cstheme="minorHAnsi"/>
            <w:color w:val="000000"/>
            <w:sz w:val="22"/>
            <w:szCs w:val="22"/>
            <w:lang w:val="en-GB"/>
          </w:rPr>
          <w:t xml:space="preserve">in any animal including humans </w:t>
        </w:r>
      </w:ins>
      <w:r w:rsidRPr="00DB4661">
        <w:rPr>
          <w:rFonts w:asciiTheme="minorHAnsi" w:eastAsia="Arial" w:hAnsiTheme="minorHAnsi" w:cstheme="minorHAnsi"/>
          <w:color w:val="000000"/>
          <w:sz w:val="22"/>
          <w:szCs w:val="22"/>
          <w:lang w:val="en-GB"/>
        </w:rPr>
        <w:t>is a study in fruit flies (</w:t>
      </w:r>
      <w:r w:rsidRPr="00DB4661">
        <w:rPr>
          <w:rFonts w:asciiTheme="minorHAnsi" w:eastAsia="Arial" w:hAnsiTheme="minorHAnsi" w:cstheme="minorHAnsi"/>
          <w:i/>
          <w:color w:val="000000"/>
          <w:sz w:val="22"/>
          <w:szCs w:val="22"/>
          <w:lang w:val="en-GB"/>
        </w:rPr>
        <w:t>Drosophila melanogaster</w:t>
      </w:r>
      <w:r w:rsidRPr="00DB4661">
        <w:rPr>
          <w:rFonts w:asciiTheme="minorHAnsi" w:eastAsia="Arial" w:hAnsiTheme="minorHAnsi" w:cstheme="minorHAnsi"/>
          <w:color w:val="000000"/>
          <w:sz w:val="22"/>
          <w:szCs w:val="22"/>
          <w:lang w:val="en-GB"/>
        </w:rPr>
        <w:t>) where females develop mating preferences for a certain male phenotype in a conformist manner (</w:t>
      </w:r>
      <w:proofErr w:type="spellStart"/>
      <w:r w:rsidRPr="00DB4661">
        <w:rPr>
          <w:rFonts w:asciiTheme="minorHAnsi" w:eastAsia="Arial" w:hAnsiTheme="minorHAnsi" w:cstheme="minorHAnsi"/>
          <w:color w:val="000000"/>
          <w:sz w:val="22"/>
          <w:szCs w:val="22"/>
          <w:lang w:val="en-GB"/>
        </w:rPr>
        <w:t>Danchin</w:t>
      </w:r>
      <w:proofErr w:type="spellEnd"/>
      <w:r w:rsidRPr="00DB4661">
        <w:rPr>
          <w:rFonts w:asciiTheme="minorHAnsi" w:eastAsia="Arial" w:hAnsiTheme="minorHAnsi" w:cstheme="minorHAnsi"/>
          <w:color w:val="000000"/>
          <w:sz w:val="22"/>
          <w:szCs w:val="22"/>
          <w:lang w:val="en-GB"/>
        </w:rPr>
        <w:t xml:space="preserve"> </w:t>
      </w:r>
      <w:r w:rsidRPr="00DB4661">
        <w:rPr>
          <w:rFonts w:asciiTheme="minorHAnsi" w:eastAsia="Arial" w:hAnsiTheme="minorHAnsi" w:cstheme="minorHAnsi"/>
          <w:i/>
          <w:color w:val="000000"/>
          <w:sz w:val="22"/>
          <w:szCs w:val="22"/>
          <w:lang w:val="en-GB"/>
        </w:rPr>
        <w:t>et al</w:t>
      </w:r>
      <w:r w:rsidRPr="00DB4661">
        <w:rPr>
          <w:rFonts w:asciiTheme="minorHAnsi" w:eastAsia="Arial" w:hAnsiTheme="minorHAnsi" w:cstheme="minorHAnsi"/>
          <w:color w:val="000000"/>
          <w:sz w:val="22"/>
          <w:szCs w:val="22"/>
          <w:lang w:val="en-GB"/>
        </w:rPr>
        <w:t xml:space="preserve">., 2018). In that study, </w:t>
      </w:r>
      <w:proofErr w:type="gramStart"/>
      <w:r w:rsidRPr="00DB4661">
        <w:rPr>
          <w:rFonts w:asciiTheme="minorHAnsi" w:eastAsia="Arial" w:hAnsiTheme="minorHAnsi" w:cstheme="minorHAnsi"/>
          <w:color w:val="000000"/>
          <w:sz w:val="22"/>
          <w:szCs w:val="22"/>
          <w:lang w:val="en-GB"/>
        </w:rPr>
        <w:t>as long as</w:t>
      </w:r>
      <w:proofErr w:type="gramEnd"/>
      <w:r w:rsidRPr="00DB4661">
        <w:rPr>
          <w:rFonts w:asciiTheme="minorHAnsi" w:eastAsia="Arial" w:hAnsiTheme="minorHAnsi" w:cstheme="minorHAnsi"/>
          <w:color w:val="000000"/>
          <w:sz w:val="22"/>
          <w:szCs w:val="22"/>
          <w:lang w:val="en-GB"/>
        </w:rPr>
        <w:t xml:space="preserve"> there was a majority of demonstrator females copulating with males of a given phenotype, observer females copied this choice and developed a similarly significant bias for males of that specific phenotype whatever the level of majority in the population. As a result, the response function of observer females followed a step function (as the </w:t>
      </w:r>
      <w:del w:id="297" w:author="Sabine Noebel" w:date="2022-03-15T15:40:00Z">
        <w:r w:rsidRPr="00DB4661" w:rsidDel="00FD7AB2">
          <w:rPr>
            <w:rFonts w:asciiTheme="minorHAnsi" w:eastAsia="Arial" w:hAnsiTheme="minorHAnsi" w:cstheme="minorHAnsi"/>
            <w:color w:val="000000"/>
            <w:sz w:val="22"/>
            <w:szCs w:val="22"/>
            <w:lang w:val="en-GB"/>
          </w:rPr>
          <w:delText xml:space="preserve">blue </w:delText>
        </w:r>
      </w:del>
      <w:ins w:id="298" w:author="Sabine Noebel" w:date="2022-03-15T15:40:00Z">
        <w:r w:rsidR="00FD7AB2">
          <w:rPr>
            <w:rFonts w:asciiTheme="minorHAnsi" w:eastAsia="Arial" w:hAnsiTheme="minorHAnsi" w:cstheme="minorHAnsi"/>
            <w:color w:val="000000"/>
            <w:sz w:val="22"/>
            <w:szCs w:val="22"/>
            <w:lang w:val="en-GB"/>
          </w:rPr>
          <w:t>green dotted</w:t>
        </w:r>
        <w:r w:rsidR="00FD7AB2" w:rsidRPr="00DB4661">
          <w:rPr>
            <w:rFonts w:asciiTheme="minorHAnsi" w:eastAsia="Arial" w:hAnsiTheme="minorHAnsi" w:cstheme="minorHAnsi"/>
            <w:color w:val="000000"/>
            <w:sz w:val="22"/>
            <w:szCs w:val="22"/>
            <w:lang w:val="en-GB"/>
          </w:rPr>
          <w:t xml:space="preserve"> </w:t>
        </w:r>
      </w:ins>
      <w:r w:rsidRPr="00DB4661">
        <w:rPr>
          <w:rFonts w:asciiTheme="minorHAnsi" w:eastAsia="Arial" w:hAnsiTheme="minorHAnsi" w:cstheme="minorHAnsi"/>
          <w:color w:val="000000"/>
          <w:sz w:val="22"/>
          <w:szCs w:val="22"/>
          <w:lang w:val="en-GB"/>
        </w:rPr>
        <w:t>curve of Fig. 1</w:t>
      </w:r>
      <w:ins w:id="299" w:author="Sabine Noebel" w:date="2022-03-15T15:40:00Z">
        <w:r w:rsidR="00FD7AB2">
          <w:rPr>
            <w:rFonts w:asciiTheme="minorHAnsi" w:eastAsia="Arial" w:hAnsiTheme="minorHAnsi" w:cstheme="minorHAnsi"/>
            <w:color w:val="000000"/>
            <w:sz w:val="22"/>
            <w:szCs w:val="22"/>
            <w:lang w:val="en-GB"/>
          </w:rPr>
          <w:t>b</w:t>
        </w:r>
      </w:ins>
      <w:r w:rsidRPr="00DB4661">
        <w:rPr>
          <w:rFonts w:asciiTheme="minorHAnsi" w:eastAsia="Arial" w:hAnsiTheme="minorHAnsi" w:cstheme="minorHAnsi"/>
          <w:color w:val="000000"/>
          <w:sz w:val="22"/>
          <w:szCs w:val="22"/>
          <w:lang w:val="en-GB"/>
        </w:rPr>
        <w:t xml:space="preserve">), with females learning equally well to prefer the </w:t>
      </w:r>
      <w:proofErr w:type="gramStart"/>
      <w:r w:rsidRPr="00DB4661">
        <w:rPr>
          <w:rFonts w:asciiTheme="minorHAnsi" w:eastAsia="Arial" w:hAnsiTheme="minorHAnsi" w:cstheme="minorHAnsi"/>
          <w:color w:val="000000"/>
          <w:sz w:val="22"/>
          <w:szCs w:val="22"/>
          <w:lang w:val="en-GB"/>
        </w:rPr>
        <w:t>most commonly chosen</w:t>
      </w:r>
      <w:proofErr w:type="gramEnd"/>
      <w:r w:rsidRPr="00DB4661">
        <w:rPr>
          <w:rFonts w:asciiTheme="minorHAnsi" w:eastAsia="Arial" w:hAnsiTheme="minorHAnsi" w:cstheme="minorHAnsi"/>
          <w:color w:val="000000"/>
          <w:sz w:val="22"/>
          <w:szCs w:val="22"/>
          <w:lang w:val="en-GB"/>
        </w:rPr>
        <w:t xml:space="preserve"> male colour whatever the level of majority, which in that study varied experimentally from 100% to only 60%. However, a certain number of individuals did not copy the majority for whatever reason (e.g., being anti-conformists or individual learners). A simple model also suggested that this strong conformity in mate choice might generate surprisingly long-lasting traditions of preferring one male phenotype at the local scale (</w:t>
      </w:r>
      <w:proofErr w:type="spellStart"/>
      <w:r w:rsidRPr="00DB4661">
        <w:rPr>
          <w:rFonts w:asciiTheme="minorHAnsi" w:eastAsia="Arial" w:hAnsiTheme="minorHAnsi" w:cstheme="minorHAnsi"/>
          <w:color w:val="000000"/>
          <w:sz w:val="22"/>
          <w:szCs w:val="22"/>
          <w:lang w:val="en-GB"/>
        </w:rPr>
        <w:t>Danchin</w:t>
      </w:r>
      <w:proofErr w:type="spellEnd"/>
      <w:r w:rsidRPr="00DB4661">
        <w:rPr>
          <w:rFonts w:asciiTheme="minorHAnsi" w:eastAsia="Arial" w:hAnsiTheme="minorHAnsi" w:cstheme="minorHAnsi"/>
          <w:color w:val="000000"/>
          <w:sz w:val="22"/>
          <w:szCs w:val="22"/>
          <w:lang w:val="en-GB"/>
        </w:rPr>
        <w:t xml:space="preserve"> </w:t>
      </w:r>
      <w:r w:rsidRPr="00DB4661">
        <w:rPr>
          <w:rFonts w:asciiTheme="minorHAnsi" w:eastAsia="Arial" w:hAnsiTheme="minorHAnsi" w:cstheme="minorHAnsi"/>
          <w:i/>
          <w:color w:val="000000"/>
          <w:sz w:val="22"/>
          <w:szCs w:val="22"/>
          <w:lang w:val="en-GB"/>
        </w:rPr>
        <w:t>et al</w:t>
      </w:r>
      <w:r w:rsidRPr="00DB4661">
        <w:rPr>
          <w:rFonts w:asciiTheme="minorHAnsi" w:eastAsia="Arial" w:hAnsiTheme="minorHAnsi" w:cstheme="minorHAnsi"/>
          <w:color w:val="000000"/>
          <w:sz w:val="22"/>
          <w:szCs w:val="22"/>
          <w:lang w:val="en-GB"/>
        </w:rPr>
        <w:t>., 2018).</w:t>
      </w:r>
    </w:p>
    <w:p w14:paraId="0000005E" w14:textId="3B52C195" w:rsidR="00784C4E" w:rsidRPr="00DB4661" w:rsidRDefault="00697658" w:rsidP="00FD7756">
      <w:pPr>
        <w:pBdr>
          <w:top w:val="nil"/>
          <w:left w:val="nil"/>
          <w:bottom w:val="nil"/>
          <w:right w:val="nil"/>
          <w:between w:val="nil"/>
        </w:pBdr>
        <w:ind w:firstLine="34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 xml:space="preserve">The drosophila result on conformity calls for an evolutionary explanation. Interestingly, conformity in the context of mate choice is reminiscent of the well-known Fisher runaway process (Fisher, 1930). </w:t>
      </w:r>
      <w:ins w:id="300" w:author="Sabine Noebel" w:date="2022-03-15T15:40:00Z">
        <w:r w:rsidR="00FD7AB2" w:rsidRPr="00FD7AB2">
          <w:rPr>
            <w:rFonts w:asciiTheme="minorHAnsi" w:eastAsia="Arial" w:hAnsiTheme="minorHAnsi" w:cstheme="minorHAnsi"/>
            <w:color w:val="000000"/>
            <w:sz w:val="22"/>
            <w:szCs w:val="22"/>
            <w:lang w:val="en-GB"/>
          </w:rPr>
          <w:t>According to this process, both male traits and female preferences are supposed to be under genetic control. Under such conditions, as soon as females develop some preference, females tend to mate with their preferred male phenotype, which automatically generates a statistical correlation between the male trait and the female preference. This generates a linkage disequilibrium of purely statistical nature. However, it should be remembered that in the 1930, the term genetic had a completely different meaning than the molecular one we give it today 70 years after the discovery of the DNA and the genetic code. In Fisher’s time, genetic had the purely statistical meaning of “something that is heritable or transmitted leading to parent-offspring resemblance” (</w:t>
        </w:r>
        <w:proofErr w:type="spellStart"/>
        <w:r w:rsidR="00FD7AB2" w:rsidRPr="00FD7AB2">
          <w:rPr>
            <w:rFonts w:asciiTheme="minorHAnsi" w:eastAsia="Arial" w:hAnsiTheme="minorHAnsi" w:cstheme="minorHAnsi"/>
            <w:color w:val="000000"/>
            <w:sz w:val="22"/>
            <w:szCs w:val="22"/>
            <w:lang w:val="en-GB"/>
          </w:rPr>
          <w:t>Danchin</w:t>
        </w:r>
        <w:proofErr w:type="spellEnd"/>
        <w:r w:rsidR="00FD7AB2" w:rsidRPr="00FD7AB2">
          <w:rPr>
            <w:rFonts w:asciiTheme="minorHAnsi" w:eastAsia="Arial" w:hAnsiTheme="minorHAnsi" w:cstheme="minorHAnsi"/>
            <w:color w:val="000000"/>
            <w:sz w:val="22"/>
            <w:szCs w:val="22"/>
            <w:lang w:val="en-GB"/>
          </w:rPr>
          <w:t xml:space="preserve"> </w:t>
        </w:r>
        <w:r w:rsidR="00FD7AB2" w:rsidRPr="00FD7AB2">
          <w:rPr>
            <w:rFonts w:asciiTheme="minorHAnsi" w:eastAsia="Arial" w:hAnsiTheme="minorHAnsi" w:cstheme="minorHAnsi"/>
            <w:i/>
            <w:iCs/>
            <w:color w:val="000000"/>
            <w:sz w:val="22"/>
            <w:szCs w:val="22"/>
            <w:lang w:val="en-GB"/>
          </w:rPr>
          <w:t>et al.</w:t>
        </w:r>
      </w:ins>
      <w:ins w:id="301" w:author="Sabine Noebel" w:date="2022-03-15T15:41:00Z">
        <w:r w:rsidR="00FD7AB2">
          <w:rPr>
            <w:rFonts w:asciiTheme="minorHAnsi" w:eastAsia="Arial" w:hAnsiTheme="minorHAnsi" w:cstheme="minorHAnsi"/>
            <w:color w:val="000000"/>
            <w:sz w:val="22"/>
            <w:szCs w:val="22"/>
            <w:lang w:val="en-GB"/>
          </w:rPr>
          <w:t>,</w:t>
        </w:r>
      </w:ins>
      <w:ins w:id="302" w:author="Sabine Noebel" w:date="2022-03-15T15:40:00Z">
        <w:r w:rsidR="00FD7AB2" w:rsidRPr="00FD7AB2">
          <w:rPr>
            <w:rFonts w:asciiTheme="minorHAnsi" w:eastAsia="Arial" w:hAnsiTheme="minorHAnsi" w:cstheme="minorHAnsi"/>
            <w:color w:val="000000"/>
            <w:sz w:val="22"/>
            <w:szCs w:val="22"/>
            <w:lang w:val="en-GB"/>
          </w:rPr>
          <w:t xml:space="preserve"> 2004). This statistical meaning corresponds to what we now call “inclusive heritability”, </w:t>
        </w:r>
        <w:proofErr w:type="spellStart"/>
        <w:r w:rsidR="00FD7AB2" w:rsidRPr="00FD7AB2">
          <w:rPr>
            <w:rFonts w:asciiTheme="minorHAnsi" w:eastAsia="Arial" w:hAnsiTheme="minorHAnsi" w:cstheme="minorHAnsi"/>
            <w:color w:val="000000"/>
            <w:sz w:val="22"/>
            <w:szCs w:val="22"/>
            <w:lang w:val="en-GB"/>
          </w:rPr>
          <w:t>i</w:t>
        </w:r>
        <w:proofErr w:type="spellEnd"/>
        <w:r w:rsidR="00FD7AB2" w:rsidRPr="00FD7AB2">
          <w:rPr>
            <w:rFonts w:asciiTheme="minorHAnsi" w:eastAsia="Arial" w:hAnsiTheme="minorHAnsi" w:cstheme="minorHAnsi"/>
            <w:color w:val="000000"/>
            <w:sz w:val="22"/>
            <w:szCs w:val="22"/>
            <w:lang w:val="en-GB"/>
          </w:rPr>
          <w:t>. e. parent-offspring resemblance due to genetic or non-genetic information being transferred from parents to offspring (</w:t>
        </w:r>
        <w:proofErr w:type="spellStart"/>
        <w:r w:rsidR="00FD7AB2" w:rsidRPr="00FD7AB2">
          <w:rPr>
            <w:rFonts w:asciiTheme="minorHAnsi" w:eastAsia="Arial" w:hAnsiTheme="minorHAnsi" w:cstheme="minorHAnsi"/>
            <w:color w:val="000000"/>
            <w:sz w:val="22"/>
            <w:szCs w:val="22"/>
            <w:lang w:val="en-GB"/>
          </w:rPr>
          <w:t>Danchin</w:t>
        </w:r>
        <w:proofErr w:type="spellEnd"/>
        <w:r w:rsidR="00FD7AB2" w:rsidRPr="00FD7AB2">
          <w:rPr>
            <w:rFonts w:asciiTheme="minorHAnsi" w:eastAsia="Arial" w:hAnsiTheme="minorHAnsi" w:cstheme="minorHAnsi"/>
            <w:color w:val="000000"/>
            <w:sz w:val="22"/>
            <w:szCs w:val="22"/>
            <w:lang w:val="en-GB"/>
          </w:rPr>
          <w:t xml:space="preserve"> </w:t>
        </w:r>
      </w:ins>
      <w:ins w:id="303" w:author="Sabine Noebel" w:date="2022-03-15T15:42:00Z">
        <w:r w:rsidR="00FD7AB2">
          <w:rPr>
            <w:rFonts w:asciiTheme="minorHAnsi" w:eastAsia="Arial" w:hAnsiTheme="minorHAnsi" w:cstheme="minorHAnsi"/>
            <w:color w:val="000000"/>
            <w:sz w:val="22"/>
            <w:szCs w:val="22"/>
            <w:lang w:val="en-GB"/>
          </w:rPr>
          <w:t>&amp;</w:t>
        </w:r>
      </w:ins>
      <w:ins w:id="304" w:author="Sabine Noebel" w:date="2022-03-15T15:40:00Z">
        <w:r w:rsidR="00FD7AB2" w:rsidRPr="00FD7AB2">
          <w:rPr>
            <w:rFonts w:asciiTheme="minorHAnsi" w:eastAsia="Arial" w:hAnsiTheme="minorHAnsi" w:cstheme="minorHAnsi"/>
            <w:color w:val="000000"/>
            <w:sz w:val="22"/>
            <w:szCs w:val="22"/>
            <w:lang w:val="en-GB"/>
          </w:rPr>
          <w:t xml:space="preserve"> Wagner</w:t>
        </w:r>
      </w:ins>
      <w:ins w:id="305" w:author="Sabine Noebel" w:date="2022-03-15T15:42:00Z">
        <w:r w:rsidR="00FD7AB2">
          <w:rPr>
            <w:rFonts w:asciiTheme="minorHAnsi" w:eastAsia="Arial" w:hAnsiTheme="minorHAnsi" w:cstheme="minorHAnsi"/>
            <w:color w:val="000000"/>
            <w:sz w:val="22"/>
            <w:szCs w:val="22"/>
            <w:lang w:val="en-GB"/>
          </w:rPr>
          <w:t>,</w:t>
        </w:r>
      </w:ins>
      <w:ins w:id="306" w:author="Sabine Noebel" w:date="2022-03-15T15:40:00Z">
        <w:r w:rsidR="00FD7AB2" w:rsidRPr="00FD7AB2">
          <w:rPr>
            <w:rFonts w:asciiTheme="minorHAnsi" w:eastAsia="Arial" w:hAnsiTheme="minorHAnsi" w:cstheme="minorHAnsi"/>
            <w:color w:val="000000"/>
            <w:sz w:val="22"/>
            <w:szCs w:val="22"/>
            <w:lang w:val="en-GB"/>
          </w:rPr>
          <w:t xml:space="preserve"> 2010</w:t>
        </w:r>
      </w:ins>
      <w:ins w:id="307" w:author="Sabine Noebel" w:date="2022-03-15T15:42:00Z">
        <w:r w:rsidR="00FD7AB2">
          <w:rPr>
            <w:rFonts w:asciiTheme="minorHAnsi" w:eastAsia="Arial" w:hAnsiTheme="minorHAnsi" w:cstheme="minorHAnsi"/>
            <w:color w:val="000000"/>
            <w:sz w:val="22"/>
            <w:szCs w:val="22"/>
            <w:lang w:val="en-GB"/>
          </w:rPr>
          <w:t xml:space="preserve">; </w:t>
        </w:r>
      </w:ins>
      <w:proofErr w:type="spellStart"/>
      <w:ins w:id="308" w:author="Sabine Noebel" w:date="2022-03-15T15:40:00Z">
        <w:r w:rsidR="00FD7AB2" w:rsidRPr="00FD7AB2">
          <w:rPr>
            <w:rFonts w:asciiTheme="minorHAnsi" w:eastAsia="Arial" w:hAnsiTheme="minorHAnsi" w:cstheme="minorHAnsi"/>
            <w:color w:val="000000"/>
            <w:sz w:val="22"/>
            <w:szCs w:val="22"/>
            <w:lang w:val="en-GB"/>
          </w:rPr>
          <w:t>Danchin</w:t>
        </w:r>
        <w:proofErr w:type="spellEnd"/>
        <w:r w:rsidR="00FD7AB2" w:rsidRPr="00FD7AB2">
          <w:rPr>
            <w:rFonts w:asciiTheme="minorHAnsi" w:eastAsia="Arial" w:hAnsiTheme="minorHAnsi" w:cstheme="minorHAnsi"/>
            <w:color w:val="000000"/>
            <w:sz w:val="22"/>
            <w:szCs w:val="22"/>
            <w:lang w:val="en-GB"/>
          </w:rPr>
          <w:t xml:space="preserve"> </w:t>
        </w:r>
        <w:r w:rsidR="00FD7AB2" w:rsidRPr="00FD7AB2">
          <w:rPr>
            <w:rFonts w:asciiTheme="minorHAnsi" w:eastAsia="Arial" w:hAnsiTheme="minorHAnsi" w:cstheme="minorHAnsi"/>
            <w:i/>
            <w:iCs/>
            <w:color w:val="000000"/>
            <w:sz w:val="22"/>
            <w:szCs w:val="22"/>
            <w:lang w:val="en-GB"/>
            <w:rPrChange w:id="309" w:author="Sabine Noebel" w:date="2022-03-15T15:42:00Z">
              <w:rPr>
                <w:rFonts w:asciiTheme="minorHAnsi" w:eastAsia="Arial" w:hAnsiTheme="minorHAnsi" w:cstheme="minorHAnsi"/>
                <w:color w:val="000000"/>
                <w:sz w:val="22"/>
                <w:szCs w:val="22"/>
                <w:lang w:val="en-GB"/>
              </w:rPr>
            </w:rPrChange>
          </w:rPr>
          <w:t>et al</w:t>
        </w:r>
      </w:ins>
      <w:ins w:id="310" w:author="Sabine Noebel" w:date="2022-03-15T15:42:00Z">
        <w:r w:rsidR="00FD7AB2" w:rsidRPr="00FD7AB2">
          <w:rPr>
            <w:rFonts w:asciiTheme="minorHAnsi" w:eastAsia="Arial" w:hAnsiTheme="minorHAnsi" w:cstheme="minorHAnsi"/>
            <w:i/>
            <w:iCs/>
            <w:color w:val="000000"/>
            <w:sz w:val="22"/>
            <w:szCs w:val="22"/>
            <w:lang w:val="en-GB"/>
            <w:rPrChange w:id="311" w:author="Sabine Noebel" w:date="2022-03-15T15:42:00Z">
              <w:rPr>
                <w:rFonts w:asciiTheme="minorHAnsi" w:eastAsia="Arial" w:hAnsiTheme="minorHAnsi" w:cstheme="minorHAnsi"/>
                <w:color w:val="000000"/>
                <w:sz w:val="22"/>
                <w:szCs w:val="22"/>
                <w:lang w:val="en-GB"/>
              </w:rPr>
            </w:rPrChange>
          </w:rPr>
          <w:t>.,</w:t>
        </w:r>
      </w:ins>
      <w:ins w:id="312" w:author="Sabine Noebel" w:date="2022-03-15T15:40:00Z">
        <w:r w:rsidR="00FD7AB2" w:rsidRPr="00FD7AB2">
          <w:rPr>
            <w:rFonts w:asciiTheme="minorHAnsi" w:eastAsia="Arial" w:hAnsiTheme="minorHAnsi" w:cstheme="minorHAnsi"/>
            <w:color w:val="000000"/>
            <w:sz w:val="22"/>
            <w:szCs w:val="22"/>
            <w:lang w:val="en-GB"/>
          </w:rPr>
          <w:t xml:space="preserve"> 2011</w:t>
        </w:r>
      </w:ins>
      <w:ins w:id="313" w:author="Sabine Noebel" w:date="2022-03-15T15:42:00Z">
        <w:r w:rsidR="00FD7AB2">
          <w:rPr>
            <w:rFonts w:asciiTheme="minorHAnsi" w:eastAsia="Arial" w:hAnsiTheme="minorHAnsi" w:cstheme="minorHAnsi"/>
            <w:color w:val="000000"/>
            <w:sz w:val="22"/>
            <w:szCs w:val="22"/>
            <w:lang w:val="en-GB"/>
          </w:rPr>
          <w:t>)</w:t>
        </w:r>
      </w:ins>
      <w:ins w:id="314" w:author="Sabine Noebel" w:date="2022-03-15T15:40:00Z">
        <w:r w:rsidR="00FD7AB2" w:rsidRPr="00FD7AB2">
          <w:rPr>
            <w:rFonts w:asciiTheme="minorHAnsi" w:eastAsia="Arial" w:hAnsiTheme="minorHAnsi" w:cstheme="minorHAnsi"/>
            <w:color w:val="000000"/>
            <w:sz w:val="22"/>
            <w:szCs w:val="22"/>
            <w:lang w:val="en-GB"/>
          </w:rPr>
          <w:t>. Such resemblance can involve DNA sequence variation (which is probably partly valid for the male trait), but could also result from the cultural transmission of female preference. What matters, is that female</w:t>
        </w:r>
      </w:ins>
      <w:ins w:id="315" w:author="Sabine Noebel" w:date="2022-03-15T15:43:00Z">
        <w:r w:rsidR="00603DDB">
          <w:rPr>
            <w:rFonts w:asciiTheme="minorHAnsi" w:eastAsia="Arial" w:hAnsiTheme="minorHAnsi" w:cstheme="minorHAnsi"/>
            <w:color w:val="000000"/>
            <w:sz w:val="22"/>
            <w:szCs w:val="22"/>
            <w:lang w:val="en-GB"/>
          </w:rPr>
          <w:t>s</w:t>
        </w:r>
      </w:ins>
      <w:ins w:id="316" w:author="Sabine Noebel" w:date="2022-03-15T15:40:00Z">
        <w:r w:rsidR="00FD7AB2" w:rsidRPr="00FD7AB2">
          <w:rPr>
            <w:rFonts w:asciiTheme="minorHAnsi" w:eastAsia="Arial" w:hAnsiTheme="minorHAnsi" w:cstheme="minorHAnsi"/>
            <w:color w:val="000000"/>
            <w:sz w:val="22"/>
            <w:szCs w:val="22"/>
            <w:lang w:val="en-GB"/>
          </w:rPr>
          <w:t xml:space="preserve"> transmit their preference to their daughter</w:t>
        </w:r>
      </w:ins>
      <w:ins w:id="317" w:author="Sabine Noebel" w:date="2022-03-15T15:43:00Z">
        <w:r w:rsidR="00603DDB">
          <w:rPr>
            <w:rFonts w:asciiTheme="minorHAnsi" w:eastAsia="Arial" w:hAnsiTheme="minorHAnsi" w:cstheme="minorHAnsi"/>
            <w:color w:val="000000"/>
            <w:sz w:val="22"/>
            <w:szCs w:val="22"/>
            <w:lang w:val="en-GB"/>
          </w:rPr>
          <w:t>,</w:t>
        </w:r>
      </w:ins>
      <w:ins w:id="318" w:author="Sabine Noebel" w:date="2022-03-15T15:40:00Z">
        <w:r w:rsidR="00FD7AB2" w:rsidRPr="00FD7AB2">
          <w:rPr>
            <w:rFonts w:asciiTheme="minorHAnsi" w:eastAsia="Arial" w:hAnsiTheme="minorHAnsi" w:cstheme="minorHAnsi"/>
            <w:color w:val="000000"/>
            <w:sz w:val="22"/>
            <w:szCs w:val="22"/>
            <w:lang w:val="en-GB"/>
          </w:rPr>
          <w:t xml:space="preserve"> and father</w:t>
        </w:r>
      </w:ins>
      <w:ins w:id="319" w:author="Sabine Noebel" w:date="2022-03-15T15:43:00Z">
        <w:r w:rsidR="00603DDB">
          <w:rPr>
            <w:rFonts w:asciiTheme="minorHAnsi" w:eastAsia="Arial" w:hAnsiTheme="minorHAnsi" w:cstheme="minorHAnsi"/>
            <w:color w:val="000000"/>
            <w:sz w:val="22"/>
            <w:szCs w:val="22"/>
            <w:lang w:val="en-GB"/>
          </w:rPr>
          <w:t>s</w:t>
        </w:r>
      </w:ins>
      <w:ins w:id="320" w:author="Sabine Noebel" w:date="2022-03-15T15:40:00Z">
        <w:r w:rsidR="00FD7AB2" w:rsidRPr="00FD7AB2">
          <w:rPr>
            <w:rFonts w:asciiTheme="minorHAnsi" w:eastAsia="Arial" w:hAnsiTheme="minorHAnsi" w:cstheme="minorHAnsi"/>
            <w:color w:val="000000"/>
            <w:sz w:val="22"/>
            <w:szCs w:val="22"/>
            <w:lang w:val="en-GB"/>
          </w:rPr>
          <w:t xml:space="preserve"> their trait to their sons. Hence, unavoidably, the female trait becomes statistically associated to the male trait producing a self-reinforcing process called the Fisher runaway process. Based on this understanding of the </w:t>
        </w:r>
        <w:proofErr w:type="spellStart"/>
        <w:r w:rsidR="00FD7AB2" w:rsidRPr="00FD7AB2">
          <w:rPr>
            <w:rFonts w:asciiTheme="minorHAnsi" w:eastAsia="Arial" w:hAnsiTheme="minorHAnsi" w:cstheme="minorHAnsi"/>
            <w:color w:val="000000"/>
            <w:sz w:val="22"/>
            <w:szCs w:val="22"/>
            <w:lang w:val="en-GB"/>
          </w:rPr>
          <w:t>Fisherian</w:t>
        </w:r>
        <w:proofErr w:type="spellEnd"/>
        <w:r w:rsidR="00FD7AB2" w:rsidRPr="00FD7AB2">
          <w:rPr>
            <w:rFonts w:asciiTheme="minorHAnsi" w:eastAsia="Arial" w:hAnsiTheme="minorHAnsi" w:cstheme="minorHAnsi"/>
            <w:color w:val="000000"/>
            <w:sz w:val="22"/>
            <w:szCs w:val="22"/>
            <w:lang w:val="en-GB"/>
          </w:rPr>
          <w:t xml:space="preserve"> process, w</w:t>
        </w:r>
      </w:ins>
      <w:del w:id="321" w:author="Sabine Noebel" w:date="2022-03-15T15:40:00Z">
        <w:r w:rsidRPr="00DB4661" w:rsidDel="00FD7AB2">
          <w:rPr>
            <w:rFonts w:asciiTheme="minorHAnsi" w:eastAsia="Arial" w:hAnsiTheme="minorHAnsi" w:cstheme="minorHAnsi"/>
            <w:color w:val="000000"/>
            <w:sz w:val="22"/>
            <w:szCs w:val="22"/>
            <w:lang w:val="en-GB"/>
          </w:rPr>
          <w:delText>W</w:delText>
        </w:r>
      </w:del>
      <w:r w:rsidRPr="00DB4661">
        <w:rPr>
          <w:rFonts w:asciiTheme="minorHAnsi" w:eastAsia="Arial" w:hAnsiTheme="minorHAnsi" w:cstheme="minorHAnsi"/>
          <w:color w:val="000000"/>
          <w:sz w:val="22"/>
          <w:szCs w:val="22"/>
          <w:lang w:val="en-GB"/>
        </w:rPr>
        <w:t xml:space="preserve">e now </w:t>
      </w:r>
      <w:proofErr w:type="gramStart"/>
      <w:r w:rsidRPr="00DB4661">
        <w:rPr>
          <w:rFonts w:asciiTheme="minorHAnsi" w:eastAsia="Arial" w:hAnsiTheme="minorHAnsi" w:cstheme="minorHAnsi"/>
          <w:color w:val="000000"/>
          <w:sz w:val="22"/>
          <w:szCs w:val="22"/>
          <w:lang w:val="en-GB"/>
        </w:rPr>
        <w:t>propose</w:t>
      </w:r>
      <w:proofErr w:type="gramEnd"/>
      <w:r w:rsidRPr="00DB4661">
        <w:rPr>
          <w:rFonts w:asciiTheme="minorHAnsi" w:eastAsia="Arial" w:hAnsiTheme="minorHAnsi" w:cstheme="minorHAnsi"/>
          <w:color w:val="000000"/>
          <w:sz w:val="22"/>
          <w:szCs w:val="22"/>
          <w:lang w:val="en-GB"/>
        </w:rPr>
        <w:t xml:space="preserve"> and </w:t>
      </w:r>
      <w:r w:rsidRPr="00DB4661">
        <w:rPr>
          <w:rFonts w:asciiTheme="minorHAnsi" w:eastAsia="Arial" w:hAnsiTheme="minorHAnsi" w:cstheme="minorHAnsi"/>
          <w:color w:val="000000"/>
          <w:sz w:val="22"/>
          <w:szCs w:val="22"/>
          <w:lang w:val="en-GB"/>
        </w:rPr>
        <w:lastRenderedPageBreak/>
        <w:t>provide a generic model for a possible two-step evolutionary scenario rooted in this process, which unfolds at two different spatial scales.</w:t>
      </w:r>
    </w:p>
    <w:p w14:paraId="0000005F" w14:textId="77777777" w:rsidR="00784C4E" w:rsidRPr="00DB4661" w:rsidRDefault="00784C4E" w:rsidP="00FD7756">
      <w:pPr>
        <w:pBdr>
          <w:top w:val="nil"/>
          <w:left w:val="nil"/>
          <w:bottom w:val="nil"/>
          <w:right w:val="nil"/>
          <w:between w:val="nil"/>
        </w:pBdr>
        <w:ind w:firstLine="340"/>
        <w:jc w:val="both"/>
        <w:rPr>
          <w:rFonts w:asciiTheme="minorHAnsi" w:eastAsia="Calibri" w:hAnsiTheme="minorHAnsi" w:cstheme="minorHAnsi"/>
          <w:color w:val="000000"/>
          <w:lang w:val="en-GB"/>
        </w:rPr>
      </w:pPr>
    </w:p>
    <w:p w14:paraId="00000060" w14:textId="17E72B73" w:rsidR="00784C4E" w:rsidRPr="00DB4661" w:rsidRDefault="00697658" w:rsidP="00FD7756">
      <w:pPr>
        <w:pBdr>
          <w:top w:val="nil"/>
          <w:left w:val="nil"/>
          <w:bottom w:val="nil"/>
          <w:right w:val="nil"/>
          <w:between w:val="nil"/>
        </w:pBdr>
        <w:ind w:firstLine="34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 xml:space="preserve">Let us first imagine an ancestral metapopulation with two heritable male phenotypes A and B. There is no initial female preference for one of these male phenotypes, but some </w:t>
      </w:r>
      <w:ins w:id="322" w:author="Sabine Noebel" w:date="2022-03-15T15:43:00Z">
        <w:r w:rsidR="00603DDB">
          <w:rPr>
            <w:rFonts w:asciiTheme="minorHAnsi" w:eastAsia="Arial" w:hAnsiTheme="minorHAnsi" w:cstheme="minorHAnsi"/>
            <w:color w:val="000000"/>
            <w:sz w:val="22"/>
            <w:szCs w:val="22"/>
            <w:lang w:val="en-GB"/>
          </w:rPr>
          <w:t xml:space="preserve">inclusively </w:t>
        </w:r>
      </w:ins>
      <w:r w:rsidRPr="00DB4661">
        <w:rPr>
          <w:rFonts w:asciiTheme="minorHAnsi" w:eastAsia="Arial" w:hAnsiTheme="minorHAnsi" w:cstheme="minorHAnsi"/>
          <w:color w:val="000000"/>
          <w:sz w:val="22"/>
          <w:szCs w:val="22"/>
          <w:lang w:val="en-GB"/>
        </w:rPr>
        <w:t>heritable (</w:t>
      </w:r>
      <w:ins w:id="323" w:author="Sabine Noebel" w:date="2022-03-15T15:43:00Z">
        <w:r w:rsidR="00603DDB">
          <w:rPr>
            <w:rFonts w:asciiTheme="minorHAnsi" w:eastAsia="Arial" w:hAnsiTheme="minorHAnsi" w:cstheme="minorHAnsi"/>
            <w:color w:val="000000"/>
            <w:sz w:val="22"/>
            <w:szCs w:val="22"/>
            <w:lang w:val="en-GB"/>
          </w:rPr>
          <w:t>due to the inheritance</w:t>
        </w:r>
      </w:ins>
      <w:ins w:id="324" w:author="Sabine Noebel" w:date="2022-03-15T15:44:00Z">
        <w:r w:rsidR="00603DDB">
          <w:rPr>
            <w:rFonts w:asciiTheme="minorHAnsi" w:eastAsia="Arial" w:hAnsiTheme="minorHAnsi" w:cstheme="minorHAnsi"/>
            <w:color w:val="000000"/>
            <w:sz w:val="22"/>
            <w:szCs w:val="22"/>
            <w:lang w:val="en-GB"/>
          </w:rPr>
          <w:t xml:space="preserve"> of </w:t>
        </w:r>
      </w:ins>
      <w:r w:rsidRPr="00DB4661">
        <w:rPr>
          <w:rFonts w:asciiTheme="minorHAnsi" w:eastAsia="Arial" w:hAnsiTheme="minorHAnsi" w:cstheme="minorHAnsi"/>
          <w:color w:val="000000"/>
          <w:sz w:val="22"/>
          <w:szCs w:val="22"/>
          <w:lang w:val="en-GB"/>
        </w:rPr>
        <w:t>genetic or non-genetic</w:t>
      </w:r>
      <w:ins w:id="325" w:author="Sabine Noebel" w:date="2022-03-15T15:44:00Z">
        <w:r w:rsidR="00603DDB">
          <w:rPr>
            <w:rFonts w:asciiTheme="minorHAnsi" w:eastAsia="Arial" w:hAnsiTheme="minorHAnsi" w:cstheme="minorHAnsi"/>
            <w:color w:val="000000"/>
            <w:sz w:val="22"/>
            <w:szCs w:val="22"/>
            <w:lang w:val="en-GB"/>
          </w:rPr>
          <w:t xml:space="preserve"> information</w:t>
        </w:r>
      </w:ins>
      <w:r w:rsidRPr="00DB4661">
        <w:rPr>
          <w:rFonts w:asciiTheme="minorHAnsi" w:eastAsia="Arial" w:hAnsiTheme="minorHAnsi" w:cstheme="minorHAnsi"/>
          <w:color w:val="000000"/>
          <w:sz w:val="22"/>
          <w:szCs w:val="22"/>
          <w:lang w:val="en-GB"/>
        </w:rPr>
        <w:t xml:space="preserve">) variation in females' tendency to copy others. </w:t>
      </w:r>
      <w:proofErr w:type="gramStart"/>
      <w:r w:rsidRPr="00DB4661">
        <w:rPr>
          <w:rFonts w:asciiTheme="minorHAnsi" w:eastAsia="Arial" w:hAnsiTheme="minorHAnsi" w:cstheme="minorHAnsi"/>
          <w:color w:val="000000"/>
          <w:sz w:val="22"/>
          <w:szCs w:val="22"/>
          <w:lang w:val="en-GB"/>
        </w:rPr>
        <w:t>In a given</w:t>
      </w:r>
      <w:proofErr w:type="gramEnd"/>
      <w:r w:rsidRPr="00DB4661">
        <w:rPr>
          <w:rFonts w:asciiTheme="minorHAnsi" w:eastAsia="Arial" w:hAnsiTheme="minorHAnsi" w:cstheme="minorHAnsi"/>
          <w:color w:val="000000"/>
          <w:sz w:val="22"/>
          <w:szCs w:val="22"/>
          <w:lang w:val="en-GB"/>
        </w:rPr>
        <w:t xml:space="preserve"> subpopulation, chance may sometimes lead to more females mating with, for instance, A males. As soon as such a majority becomes detectable, copier females tend to mate more often with A males. As a result, they will tend to have A sons and daughters that tend to copy the choices of their elders, implying that they reject B males (left panel, Fig. 2). At the scale of the subpopulation, this reinforces both the proportion of A males and the tendency to socially learn to prefer A males. On the other hand, females of the initial subpopulation choosing B males (i.e., mostly non-copiers) would have B sons and mostly non-copier daughters that mate randomly with A and B males. So, at the beginning, while copier females tend to amplify the proportion of A males and the tendency to copy, non-copier females produce 50% of A and 50% of B sons, while producing non-copier </w:t>
      </w:r>
      <w:commentRangeStart w:id="326"/>
      <w:r w:rsidRPr="00DB4661">
        <w:rPr>
          <w:rFonts w:asciiTheme="minorHAnsi" w:eastAsia="Arial" w:hAnsiTheme="minorHAnsi" w:cstheme="minorHAnsi"/>
          <w:color w:val="000000"/>
          <w:sz w:val="22"/>
          <w:szCs w:val="22"/>
          <w:lang w:val="en-GB"/>
        </w:rPr>
        <w:t>daughters.</w:t>
      </w:r>
      <w:commentRangeEnd w:id="326"/>
      <w:r w:rsidR="00FD7756">
        <w:rPr>
          <w:rStyle w:val="Marquedecommentaire"/>
          <w:rFonts w:ascii="Arial" w:eastAsia="Arial" w:hAnsi="Arial" w:cs="Arial"/>
          <w:color w:val="222222"/>
          <w:lang w:val="en-GB"/>
        </w:rPr>
        <w:commentReference w:id="326"/>
      </w:r>
    </w:p>
    <w:p w14:paraId="00000061" w14:textId="79189551" w:rsidR="00784C4E" w:rsidRPr="00DB4661" w:rsidRDefault="00697658" w:rsidP="00FD7756">
      <w:pPr>
        <w:pBdr>
          <w:top w:val="nil"/>
          <w:left w:val="nil"/>
          <w:bottom w:val="nil"/>
          <w:right w:val="nil"/>
          <w:between w:val="nil"/>
        </w:pBdr>
        <w:ind w:firstLine="34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Thus, at the scale of the subpopulation, locally both the proportion of A males and of copier females slowly increase with a rate that accelerates with the proportions of copier females in a kind of snowball effect. As a result, non-copier females mating with B males will have B sons that will be more and more socially unsexy over the course of generations. On the other hand, copier females mating with A males are more and more favoured (left panel, Fig. 2). In summary, at the local scale, this process transitorily selects for A males, and for social learning in mate choice</w:t>
      </w:r>
      <w:ins w:id="327" w:author="Sabine Noebel" w:date="2022-03-15T15:44:00Z">
        <w:r w:rsidR="00603DDB">
          <w:rPr>
            <w:rFonts w:asciiTheme="minorHAnsi" w:eastAsia="Arial" w:hAnsiTheme="minorHAnsi" w:cstheme="minorHAnsi"/>
            <w:color w:val="000000"/>
            <w:sz w:val="22"/>
            <w:szCs w:val="22"/>
            <w:lang w:val="en-GB"/>
          </w:rPr>
          <w:t>. This process, however, is transitory because</w:t>
        </w:r>
      </w:ins>
      <w:del w:id="328" w:author="Sabine Noebel" w:date="2022-03-15T15:44:00Z">
        <w:r w:rsidRPr="00DB4661" w:rsidDel="00603DDB">
          <w:rPr>
            <w:rFonts w:asciiTheme="minorHAnsi" w:eastAsia="Arial" w:hAnsiTheme="minorHAnsi" w:cstheme="minorHAnsi"/>
            <w:color w:val="000000"/>
            <w:sz w:val="22"/>
            <w:szCs w:val="22"/>
            <w:lang w:val="en-GB"/>
          </w:rPr>
          <w:delText>, as</w:delText>
        </w:r>
      </w:del>
      <w:r w:rsidRPr="00DB4661">
        <w:rPr>
          <w:rFonts w:asciiTheme="minorHAnsi" w:eastAsia="Arial" w:hAnsiTheme="minorHAnsi" w:cstheme="minorHAnsi"/>
          <w:color w:val="000000"/>
          <w:sz w:val="22"/>
          <w:szCs w:val="22"/>
          <w:lang w:val="en-GB"/>
        </w:rPr>
        <w:t xml:space="preserve"> social learning becomes neutral after the local disappearance of the B male phenotype (see simulations in the left panel of Fig. 3). Note that even if the two male phenotypes initially did not differ in terms of fitness, the trait soon quits neutrality because of the social transmission of mating preferences in females. This is the runaway process.</w:t>
      </w:r>
    </w:p>
    <w:p w14:paraId="00000062" w14:textId="4B5392F6" w:rsidR="00784C4E" w:rsidRPr="00DB4661" w:rsidRDefault="00697658" w:rsidP="00FD7756">
      <w:pPr>
        <w:pBdr>
          <w:top w:val="nil"/>
          <w:left w:val="nil"/>
          <w:bottom w:val="nil"/>
          <w:right w:val="nil"/>
          <w:between w:val="nil"/>
        </w:pBdr>
        <w:ind w:firstLine="34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 xml:space="preserve">Now, this logic unfolding within a single subpopulation should simply transitorily select </w:t>
      </w:r>
      <w:commentRangeStart w:id="329"/>
      <w:r w:rsidRPr="00DB4661">
        <w:rPr>
          <w:rFonts w:asciiTheme="minorHAnsi" w:eastAsia="Arial" w:hAnsiTheme="minorHAnsi" w:cstheme="minorHAnsi"/>
          <w:color w:val="000000"/>
          <w:sz w:val="22"/>
          <w:szCs w:val="22"/>
          <w:lang w:val="en-GB"/>
        </w:rPr>
        <w:t xml:space="preserve">for females </w:t>
      </w:r>
      <w:commentRangeEnd w:id="329"/>
      <w:r w:rsidR="00FD7756">
        <w:rPr>
          <w:rStyle w:val="Marquedecommentaire"/>
          <w:rFonts w:ascii="Arial" w:eastAsia="Arial" w:hAnsi="Arial" w:cs="Arial"/>
          <w:color w:val="222222"/>
          <w:lang w:val="en-GB"/>
        </w:rPr>
        <w:commentReference w:id="329"/>
      </w:r>
      <w:r w:rsidRPr="00DB4661">
        <w:rPr>
          <w:rFonts w:asciiTheme="minorHAnsi" w:eastAsia="Arial" w:hAnsiTheme="minorHAnsi" w:cstheme="minorHAnsi"/>
          <w:color w:val="000000"/>
          <w:sz w:val="22"/>
          <w:szCs w:val="22"/>
          <w:lang w:val="en-GB"/>
        </w:rPr>
        <w:t xml:space="preserve">preferring A males. </w:t>
      </w:r>
      <w:ins w:id="330" w:author="Sabine Noebel" w:date="2022-03-15T15:45:00Z">
        <w:r w:rsidR="00603DDB" w:rsidRPr="00603DDB">
          <w:rPr>
            <w:rFonts w:asciiTheme="minorHAnsi" w:eastAsia="Arial" w:hAnsiTheme="minorHAnsi" w:cstheme="minorHAnsi"/>
            <w:color w:val="000000"/>
            <w:sz w:val="22"/>
            <w:szCs w:val="22"/>
            <w:lang w:val="en-GB"/>
            <w:rPrChange w:id="331" w:author="Sabine Noebel" w:date="2022-03-15T15:45:00Z">
              <w:rPr/>
            </w:rPrChange>
          </w:rPr>
          <w:t xml:space="preserve">Nonetheless, that transitory phase probably generated a correlation between male trait and female preference for it. As this correlation is likely to persist for some time after the disappearance of B males, this implies that if dispersing B males enter that local population the fisher runaway process will immediately resume. </w:t>
        </w:r>
      </w:ins>
      <w:del w:id="332" w:author="Sabine Noebel" w:date="2022-03-15T15:45:00Z">
        <w:r w:rsidRPr="00DB4661" w:rsidDel="00603DDB">
          <w:rPr>
            <w:rFonts w:asciiTheme="minorHAnsi" w:eastAsia="Arial" w:hAnsiTheme="minorHAnsi" w:cstheme="minorHAnsi"/>
            <w:color w:val="000000"/>
            <w:sz w:val="22"/>
            <w:szCs w:val="22"/>
            <w:lang w:val="en-GB"/>
          </w:rPr>
          <w:delText>However</w:delText>
        </w:r>
      </w:del>
      <w:ins w:id="333" w:author="Sabine Noebel" w:date="2022-03-15T15:45:00Z">
        <w:r w:rsidR="00603DDB">
          <w:rPr>
            <w:rFonts w:asciiTheme="minorHAnsi" w:eastAsia="Arial" w:hAnsiTheme="minorHAnsi" w:cstheme="minorHAnsi"/>
            <w:color w:val="000000"/>
            <w:sz w:val="22"/>
            <w:szCs w:val="22"/>
            <w:lang w:val="en-GB"/>
          </w:rPr>
          <w:t>In fact</w:t>
        </w:r>
      </w:ins>
      <w:r w:rsidRPr="00DB4661">
        <w:rPr>
          <w:rFonts w:asciiTheme="minorHAnsi" w:eastAsia="Arial" w:hAnsiTheme="minorHAnsi" w:cstheme="minorHAnsi"/>
          <w:color w:val="000000"/>
          <w:sz w:val="22"/>
          <w:szCs w:val="22"/>
          <w:lang w:val="en-GB"/>
        </w:rPr>
        <w:t xml:space="preserve">, at the scale of a metapopulation, which consists of subpopulations connected by dispersing individuals, in some </w:t>
      </w:r>
      <w:proofErr w:type="gramStart"/>
      <w:r w:rsidRPr="00DB4661">
        <w:rPr>
          <w:rFonts w:asciiTheme="minorHAnsi" w:eastAsia="Arial" w:hAnsiTheme="minorHAnsi" w:cstheme="minorHAnsi"/>
          <w:color w:val="000000"/>
          <w:sz w:val="22"/>
          <w:szCs w:val="22"/>
          <w:lang w:val="en-GB"/>
        </w:rPr>
        <w:t>subpopulations</w:t>
      </w:r>
      <w:proofErr w:type="gramEnd"/>
      <w:r w:rsidRPr="00DB4661">
        <w:rPr>
          <w:rFonts w:asciiTheme="minorHAnsi" w:eastAsia="Arial" w:hAnsiTheme="minorHAnsi" w:cstheme="minorHAnsi"/>
          <w:color w:val="000000"/>
          <w:sz w:val="22"/>
          <w:szCs w:val="22"/>
          <w:lang w:val="en-GB"/>
        </w:rPr>
        <w:t xml:space="preserve"> selection would favour females mating with A by chance (left panel, Fig. 2), and in others subpopulations females mating with B males (right panel, Fig. 2). In such a system, dispersal hampers the local evolution of a heritable preference for A, and favours conformity, as immigrants detecting the local preference and conforming to it have higher fitness (right panel Fig. 2, and Fig. 3). Hence, it is the spatial structure of the metapopulation with individuals dispersing among subpopulations that generates selection for the more integrated rule of 'mate with males of the </w:t>
      </w:r>
      <w:r w:rsidRPr="00DB4661">
        <w:rPr>
          <w:rFonts w:asciiTheme="minorHAnsi" w:eastAsia="Arial" w:hAnsiTheme="minorHAnsi" w:cstheme="minorHAnsi"/>
          <w:i/>
          <w:color w:val="000000"/>
          <w:sz w:val="22"/>
          <w:szCs w:val="22"/>
          <w:lang w:val="en-GB"/>
        </w:rPr>
        <w:t>locally</w:t>
      </w:r>
      <w:r w:rsidRPr="00DB4661">
        <w:rPr>
          <w:rFonts w:asciiTheme="minorHAnsi" w:eastAsia="Arial" w:hAnsiTheme="minorHAnsi" w:cstheme="minorHAnsi"/>
          <w:color w:val="000000"/>
          <w:sz w:val="22"/>
          <w:szCs w:val="22"/>
          <w:lang w:val="en-GB"/>
        </w:rPr>
        <w:t xml:space="preserve"> preferred phenotype', i.e., </w:t>
      </w:r>
      <w:commentRangeStart w:id="334"/>
      <w:commentRangeStart w:id="335"/>
      <w:r w:rsidRPr="00DB4661">
        <w:rPr>
          <w:rFonts w:asciiTheme="minorHAnsi" w:eastAsia="Arial" w:hAnsiTheme="minorHAnsi" w:cstheme="minorHAnsi"/>
          <w:color w:val="000000"/>
          <w:sz w:val="22"/>
          <w:szCs w:val="22"/>
          <w:lang w:val="en-GB"/>
        </w:rPr>
        <w:t>for conformity.</w:t>
      </w:r>
      <w:commentRangeEnd w:id="334"/>
      <w:r w:rsidR="00FD7756">
        <w:rPr>
          <w:rStyle w:val="Marquedecommentaire"/>
          <w:rFonts w:ascii="Arial" w:eastAsia="Arial" w:hAnsi="Arial" w:cs="Arial"/>
          <w:color w:val="222222"/>
          <w:lang w:val="en-GB"/>
        </w:rPr>
        <w:commentReference w:id="334"/>
      </w:r>
      <w:commentRangeEnd w:id="335"/>
      <w:r w:rsidR="00D75427">
        <w:rPr>
          <w:rStyle w:val="Marquedecommentaire"/>
          <w:rFonts w:ascii="Arial" w:eastAsia="Arial" w:hAnsi="Arial" w:cs="Arial"/>
          <w:color w:val="222222"/>
          <w:lang w:val="en-GB"/>
        </w:rPr>
        <w:commentReference w:id="335"/>
      </w:r>
    </w:p>
    <w:p w14:paraId="00000063" w14:textId="77777777" w:rsidR="00784C4E" w:rsidRPr="00DB4661" w:rsidRDefault="00697658" w:rsidP="00FD7756">
      <w:pPr>
        <w:pBdr>
          <w:top w:val="nil"/>
          <w:left w:val="nil"/>
          <w:bottom w:val="nil"/>
          <w:right w:val="nil"/>
          <w:between w:val="nil"/>
        </w:pBdr>
        <w:ind w:firstLine="34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 xml:space="preserve">Note that this process is superficially </w:t>
      </w:r>
      <w:proofErr w:type="gramStart"/>
      <w:r w:rsidRPr="00DB4661">
        <w:rPr>
          <w:rFonts w:asciiTheme="minorHAnsi" w:eastAsia="Arial" w:hAnsiTheme="minorHAnsi" w:cstheme="minorHAnsi"/>
          <w:color w:val="000000"/>
          <w:sz w:val="22"/>
          <w:szCs w:val="22"/>
          <w:lang w:val="en-GB"/>
        </w:rPr>
        <w:t>similar to</w:t>
      </w:r>
      <w:proofErr w:type="gramEnd"/>
      <w:r w:rsidRPr="00DB4661">
        <w:rPr>
          <w:rFonts w:asciiTheme="minorHAnsi" w:eastAsia="Arial" w:hAnsiTheme="minorHAnsi" w:cstheme="minorHAnsi"/>
          <w:color w:val="000000"/>
          <w:sz w:val="22"/>
          <w:szCs w:val="22"/>
          <w:lang w:val="en-GB"/>
        </w:rPr>
        <w:t xml:space="preserve"> a process by which conformity could arise for foraging preferences, but it is different at a deeper level as in the latter case conformity evolves due to natural and not sexual selection as proposed above. Suppose that in the first subpopulation fruit C is nutritious and fruit D is poisonous, while in the second subpopulation there is fruit E, resembling C, that is poisonous and fruit F, resembling D, that is nutritious. A preference for C and a preference for copying the majority would be equally adaptive in the first subpopulation, just as a preference for F and a preference for copying the majority would be equally adaptive in the second subpopulation. However, for dispersers between the two, a preference for copying the majority would continue to be adaptive, while a preference for C, translated to the second environment, might be fatal, as would a preference for F, translated to the first environment. So, conformity would be more adaptive on average than </w:t>
      </w:r>
      <w:proofErr w:type="gramStart"/>
      <w:r w:rsidRPr="00DB4661">
        <w:rPr>
          <w:rFonts w:asciiTheme="minorHAnsi" w:eastAsia="Arial" w:hAnsiTheme="minorHAnsi" w:cstheme="minorHAnsi"/>
          <w:color w:val="000000"/>
          <w:sz w:val="22"/>
          <w:szCs w:val="22"/>
          <w:lang w:val="en-GB"/>
        </w:rPr>
        <w:t>either direct</w:t>
      </w:r>
      <w:proofErr w:type="gramEnd"/>
      <w:r w:rsidRPr="00DB4661">
        <w:rPr>
          <w:rFonts w:asciiTheme="minorHAnsi" w:eastAsia="Arial" w:hAnsiTheme="minorHAnsi" w:cstheme="minorHAnsi"/>
          <w:color w:val="000000"/>
          <w:sz w:val="22"/>
          <w:szCs w:val="22"/>
          <w:lang w:val="en-GB"/>
        </w:rPr>
        <w:t xml:space="preserve"> nutritious preference.</w:t>
      </w:r>
    </w:p>
    <w:p w14:paraId="00000064" w14:textId="54558AC1" w:rsidR="00784C4E" w:rsidRPr="00DB4661" w:rsidRDefault="00697658" w:rsidP="00FD7756">
      <w:pPr>
        <w:pBdr>
          <w:top w:val="nil"/>
          <w:left w:val="nil"/>
          <w:bottom w:val="nil"/>
          <w:right w:val="nil"/>
          <w:between w:val="nil"/>
        </w:pBdr>
        <w:ind w:firstLine="34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lastRenderedPageBreak/>
        <w:t>Unlike the Fisher process, though, this process would not be self-reinforcing - conformity would not become more adaptive as it became more common in the population. In addition, its adaptive value would depend on the absence of consistency in the nutritious value of foraging preferences across environments. This may be true in some ecologies but lacks the general autocatalytic runaway character of the Fisher process</w:t>
      </w:r>
      <w:ins w:id="336" w:author="Sabine Noebel" w:date="2022-03-15T15:46:00Z">
        <w:r w:rsidR="00603DDB">
          <w:rPr>
            <w:rFonts w:asciiTheme="minorHAnsi" w:eastAsia="Arial" w:hAnsiTheme="minorHAnsi" w:cstheme="minorHAnsi"/>
            <w:color w:val="000000"/>
            <w:sz w:val="22"/>
            <w:szCs w:val="22"/>
            <w:lang w:val="en-GB"/>
          </w:rPr>
          <w:t xml:space="preserve"> at the meta</w:t>
        </w:r>
      </w:ins>
      <w:ins w:id="337" w:author="Sabine Noebel" w:date="2022-03-15T15:47:00Z">
        <w:r w:rsidR="00603DDB">
          <w:rPr>
            <w:rFonts w:asciiTheme="minorHAnsi" w:eastAsia="Arial" w:hAnsiTheme="minorHAnsi" w:cstheme="minorHAnsi"/>
            <w:color w:val="000000"/>
            <w:sz w:val="22"/>
            <w:szCs w:val="22"/>
            <w:lang w:val="en-GB"/>
          </w:rPr>
          <w:t>population scale</w:t>
        </w:r>
      </w:ins>
      <w:r w:rsidRPr="00DB4661">
        <w:rPr>
          <w:rFonts w:asciiTheme="minorHAnsi" w:eastAsia="Arial" w:hAnsiTheme="minorHAnsi" w:cstheme="minorHAnsi"/>
          <w:color w:val="000000"/>
          <w:sz w:val="22"/>
          <w:szCs w:val="22"/>
          <w:lang w:val="en-GB"/>
        </w:rPr>
        <w:t>, which is independent of other characteristics of the environment.</w:t>
      </w:r>
    </w:p>
    <w:p w14:paraId="7C4D60DA" w14:textId="77777777" w:rsidR="00603DDB" w:rsidRDefault="00603DDB" w:rsidP="00FD7756">
      <w:pPr>
        <w:pBdr>
          <w:top w:val="nil"/>
          <w:left w:val="nil"/>
          <w:bottom w:val="nil"/>
          <w:right w:val="nil"/>
          <w:between w:val="nil"/>
        </w:pBdr>
        <w:ind w:firstLine="340"/>
        <w:jc w:val="both"/>
        <w:rPr>
          <w:ins w:id="338" w:author="Sabine Noebel" w:date="2022-03-15T15:46:00Z"/>
          <w:rFonts w:asciiTheme="minorHAnsi" w:eastAsia="Arial" w:hAnsiTheme="minorHAnsi" w:cstheme="minorHAnsi"/>
          <w:color w:val="000000"/>
          <w:sz w:val="22"/>
          <w:szCs w:val="22"/>
          <w:lang w:val="en-GB"/>
        </w:rPr>
      </w:pPr>
    </w:p>
    <w:p w14:paraId="144B78B2" w14:textId="558E0470" w:rsidR="00603DDB" w:rsidRPr="00C42D1C" w:rsidRDefault="00603DDB" w:rsidP="00603DDB">
      <w:pPr>
        <w:pStyle w:val="Titre2"/>
        <w:rPr>
          <w:ins w:id="339" w:author="Sabine Noebel" w:date="2022-03-15T15:46:00Z"/>
          <w:color w:val="000000" w:themeColor="text1"/>
          <w:sz w:val="36"/>
          <w:lang w:eastAsia="de-DE"/>
        </w:rPr>
      </w:pPr>
      <w:ins w:id="340" w:author="Sabine Noebel" w:date="2022-03-15T15:46:00Z">
        <w:r w:rsidRPr="00C42D1C">
          <w:rPr>
            <w:color w:val="000000" w:themeColor="text1"/>
            <w:sz w:val="36"/>
            <w:lang w:eastAsia="de-DE"/>
          </w:rPr>
          <w:t>(</w:t>
        </w:r>
        <w:r>
          <w:rPr>
            <w:color w:val="000000" w:themeColor="text1"/>
            <w:sz w:val="36"/>
            <w:lang w:eastAsia="de-DE"/>
          </w:rPr>
          <w:t>3</w:t>
        </w:r>
        <w:r w:rsidRPr="00C42D1C">
          <w:rPr>
            <w:color w:val="000000" w:themeColor="text1"/>
            <w:sz w:val="36"/>
            <w:lang w:eastAsia="de-DE"/>
          </w:rPr>
          <w:t>) Conformity in mate choice and the Fisher runaway process</w:t>
        </w:r>
      </w:ins>
    </w:p>
    <w:p w14:paraId="21ADEDCD" w14:textId="2B1BB0C3" w:rsidR="00E956F8" w:rsidRPr="00E956F8" w:rsidRDefault="00697658" w:rsidP="00E956F8">
      <w:pPr>
        <w:pStyle w:val="Textecourant1"/>
        <w:rPr>
          <w:ins w:id="341" w:author="Sabine Noebel" w:date="2022-03-15T15:48:00Z"/>
          <w:rFonts w:asciiTheme="minorHAnsi" w:hAnsiTheme="minorHAnsi" w:cstheme="minorHAnsi"/>
          <w:color w:val="000000"/>
        </w:rPr>
      </w:pPr>
      <w:r w:rsidRPr="00DB4661">
        <w:rPr>
          <w:rFonts w:asciiTheme="minorHAnsi" w:hAnsiTheme="minorHAnsi" w:cstheme="minorHAnsi"/>
          <w:color w:val="000000"/>
        </w:rPr>
        <w:t xml:space="preserve">In view of the generality of the Fisher runaway process in sexually reproducing organisms, and in view of its autocatalytic properties, we </w:t>
      </w:r>
      <w:del w:id="342" w:author="Sabine Noebel" w:date="2022-03-15T15:47:00Z">
        <w:r w:rsidRPr="00DB4661" w:rsidDel="00603DDB">
          <w:rPr>
            <w:rFonts w:asciiTheme="minorHAnsi" w:hAnsiTheme="minorHAnsi" w:cstheme="minorHAnsi"/>
            <w:color w:val="000000"/>
          </w:rPr>
          <w:delText>can predict</w:delText>
        </w:r>
      </w:del>
      <w:ins w:id="343" w:author="Sabine Noebel" w:date="2022-03-15T15:47:00Z">
        <w:r w:rsidR="00603DDB">
          <w:rPr>
            <w:rFonts w:asciiTheme="minorHAnsi" w:hAnsiTheme="minorHAnsi" w:cstheme="minorHAnsi"/>
            <w:color w:val="000000"/>
          </w:rPr>
          <w:t>should expect</w:t>
        </w:r>
      </w:ins>
      <w:del w:id="344" w:author="Sabine Noebel" w:date="2022-03-15T15:47:00Z">
        <w:r w:rsidR="00054AFC" w:rsidDel="00603DDB">
          <w:rPr>
            <w:rFonts w:asciiTheme="minorHAnsi" w:hAnsiTheme="minorHAnsi" w:cstheme="minorHAnsi"/>
            <w:color w:val="000000"/>
          </w:rPr>
          <w:delText xml:space="preserve"> </w:delText>
        </w:r>
        <w:r w:rsidRPr="00DB4661" w:rsidDel="00603DDB">
          <w:rPr>
            <w:rFonts w:asciiTheme="minorHAnsi" w:hAnsiTheme="minorHAnsi" w:cstheme="minorHAnsi"/>
            <w:color w:val="000000"/>
          </w:rPr>
          <w:delText>that</w:delText>
        </w:r>
      </w:del>
      <w:r w:rsidR="00054AFC">
        <w:rPr>
          <w:rFonts w:asciiTheme="minorHAnsi" w:hAnsiTheme="minorHAnsi" w:cstheme="minorHAnsi"/>
          <w:color w:val="000000"/>
        </w:rPr>
        <w:t xml:space="preserve"> </w:t>
      </w:r>
      <w:r w:rsidRPr="00DB4661">
        <w:rPr>
          <w:rFonts w:asciiTheme="minorHAnsi" w:hAnsiTheme="minorHAnsi" w:cstheme="minorHAnsi"/>
          <w:color w:val="000000"/>
        </w:rPr>
        <w:t xml:space="preserve">conformity in mate choice </w:t>
      </w:r>
      <w:del w:id="345" w:author="Sabine Noebel" w:date="2022-03-15T15:47:00Z">
        <w:r w:rsidRPr="00DB4661" w:rsidDel="00603DDB">
          <w:rPr>
            <w:rFonts w:asciiTheme="minorHAnsi" w:hAnsiTheme="minorHAnsi" w:cstheme="minorHAnsi"/>
            <w:color w:val="000000"/>
          </w:rPr>
          <w:delText xml:space="preserve">might </w:delText>
        </w:r>
      </w:del>
      <w:r w:rsidRPr="00DB4661">
        <w:rPr>
          <w:rFonts w:asciiTheme="minorHAnsi" w:hAnsiTheme="minorHAnsi" w:cstheme="minorHAnsi"/>
          <w:color w:val="000000"/>
        </w:rPr>
        <w:t>be far more common than usually understood.</w:t>
      </w:r>
      <w:ins w:id="346" w:author="Sabine Noebel" w:date="2022-02-28T11:06:00Z">
        <w:r w:rsidR="00DC6560">
          <w:rPr>
            <w:rFonts w:asciiTheme="minorHAnsi" w:hAnsiTheme="minorHAnsi" w:cstheme="minorHAnsi"/>
            <w:color w:val="000000"/>
          </w:rPr>
          <w:t xml:space="preserve"> </w:t>
        </w:r>
      </w:ins>
      <w:ins w:id="347" w:author="Sabine Noebel" w:date="2022-03-15T15:48:00Z">
        <w:r w:rsidR="00E956F8" w:rsidRPr="00E956F8">
          <w:rPr>
            <w:rFonts w:asciiTheme="minorHAnsi" w:hAnsiTheme="minorHAnsi" w:cstheme="minorHAnsi"/>
            <w:color w:val="000000"/>
          </w:rPr>
          <w:t xml:space="preserve">In other words, it should have evolved very early in evolution, soon after the moment when sexually reproducing organisms developed enough cognitive capacities to detect the local majority. This raises the question of the links between mate copying and conformity. </w:t>
        </w:r>
      </w:ins>
    </w:p>
    <w:p w14:paraId="2888A325" w14:textId="6AA77897" w:rsidR="00E956F8" w:rsidRPr="00E956F8" w:rsidRDefault="00E956F8" w:rsidP="00E956F8">
      <w:pPr>
        <w:pStyle w:val="Textecourant"/>
        <w:rPr>
          <w:ins w:id="348" w:author="Sabine Noebel" w:date="2022-03-15T15:48:00Z"/>
          <w:rFonts w:asciiTheme="minorHAnsi" w:hAnsiTheme="minorHAnsi" w:cstheme="minorHAnsi"/>
          <w:color w:val="000000"/>
        </w:rPr>
      </w:pPr>
      <w:ins w:id="349" w:author="Sabine Noebel" w:date="2022-03-15T15:48:00Z">
        <w:r w:rsidRPr="00E956F8">
          <w:rPr>
            <w:rFonts w:asciiTheme="minorHAnsi" w:hAnsiTheme="minorHAnsi" w:cstheme="minorHAnsi"/>
            <w:color w:val="000000"/>
          </w:rPr>
          <w:t>Mate copying is a special case of social learning in the context of mate choice in which females build their own preference from the observation of another female choosing between male phenotypes. Mate copying can be performed in a conformist manner (</w:t>
        </w:r>
        <w:proofErr w:type="spellStart"/>
        <w:r w:rsidRPr="00E956F8">
          <w:rPr>
            <w:rFonts w:asciiTheme="minorHAnsi" w:hAnsiTheme="minorHAnsi" w:cstheme="minorHAnsi"/>
            <w:color w:val="000000"/>
          </w:rPr>
          <w:t>Danchin</w:t>
        </w:r>
        <w:proofErr w:type="spellEnd"/>
        <w:r w:rsidRPr="00E956F8">
          <w:rPr>
            <w:rFonts w:asciiTheme="minorHAnsi" w:hAnsiTheme="minorHAnsi" w:cstheme="minorHAnsi"/>
            <w:color w:val="000000"/>
          </w:rPr>
          <w:t xml:space="preserve"> </w:t>
        </w:r>
        <w:r w:rsidRPr="0073613A">
          <w:rPr>
            <w:rFonts w:asciiTheme="minorHAnsi" w:hAnsiTheme="minorHAnsi" w:cstheme="minorHAnsi"/>
            <w:i/>
            <w:iCs/>
            <w:color w:val="000000"/>
          </w:rPr>
          <w:t>et al</w:t>
        </w:r>
        <w:r w:rsidRPr="00E956F8">
          <w:rPr>
            <w:rFonts w:asciiTheme="minorHAnsi" w:hAnsiTheme="minorHAnsi" w:cstheme="minorHAnsi"/>
            <w:color w:val="000000"/>
          </w:rPr>
          <w:t>.</w:t>
        </w:r>
      </w:ins>
      <w:ins w:id="350" w:author="Sabine Noebel" w:date="2022-03-15T15:50:00Z">
        <w:r>
          <w:rPr>
            <w:rFonts w:asciiTheme="minorHAnsi" w:hAnsiTheme="minorHAnsi" w:cstheme="minorHAnsi"/>
            <w:color w:val="000000"/>
          </w:rPr>
          <w:t>,</w:t>
        </w:r>
      </w:ins>
      <w:ins w:id="351" w:author="Sabine Noebel" w:date="2022-03-15T15:48:00Z">
        <w:r w:rsidRPr="00E956F8">
          <w:rPr>
            <w:rFonts w:asciiTheme="minorHAnsi" w:hAnsiTheme="minorHAnsi" w:cstheme="minorHAnsi"/>
            <w:color w:val="000000"/>
          </w:rPr>
          <w:t xml:space="preserve"> 2018), i.e., over-copying what is preferred by the majority on one hand, and on the other hand conformity in mate choice can be the result of positive frequency-based mate copying. Unfortunately, very few studies of mate copying have tested whether it is performed also in a conformist fashion, forbidding us from studying the links between these two processes. In fact, most studies on mate copying use only a single demonstration for practical reasons</w:t>
        </w:r>
      </w:ins>
      <w:ins w:id="352" w:author="Sabine Noebel" w:date="2022-03-15T15:54:00Z">
        <w:r w:rsidR="0073613A">
          <w:rPr>
            <w:rFonts w:asciiTheme="minorHAnsi" w:hAnsiTheme="minorHAnsi" w:cstheme="minorHAnsi"/>
            <w:color w:val="000000"/>
          </w:rPr>
          <w:t xml:space="preserve"> (reviewed in Varela, Matos &amp; </w:t>
        </w:r>
        <w:proofErr w:type="spellStart"/>
        <w:r w:rsidR="0073613A">
          <w:rPr>
            <w:rFonts w:asciiTheme="minorHAnsi" w:hAnsiTheme="minorHAnsi" w:cstheme="minorHAnsi"/>
            <w:color w:val="000000"/>
          </w:rPr>
          <w:t>Schlupp</w:t>
        </w:r>
        <w:proofErr w:type="spellEnd"/>
        <w:r w:rsidR="0073613A">
          <w:rPr>
            <w:rFonts w:asciiTheme="minorHAnsi" w:hAnsiTheme="minorHAnsi" w:cstheme="minorHAnsi"/>
            <w:color w:val="000000"/>
          </w:rPr>
          <w:t>, 2018)</w:t>
        </w:r>
      </w:ins>
      <w:ins w:id="353" w:author="Sabine Noebel" w:date="2022-03-15T15:48:00Z">
        <w:r w:rsidRPr="00E956F8">
          <w:rPr>
            <w:rFonts w:asciiTheme="minorHAnsi" w:hAnsiTheme="minorHAnsi" w:cstheme="minorHAnsi"/>
            <w:color w:val="000000"/>
          </w:rPr>
          <w:t xml:space="preserve">, thus preventing us from talking about the majority. We suggest that mate copying experiments may in fact constitutes a specific test of conformity in which the experimental design limits itself to a sample size of demonstrators of 1. As animals have been selected to conform in mate choice (as we developed above), as soon as they see one demonstration, they may interpret it as a majority preference in the population, because chance makes it more likely that this single observation represents the local majority. </w:t>
        </w:r>
        <w:proofErr w:type="gramStart"/>
        <w:r w:rsidRPr="00E956F8">
          <w:rPr>
            <w:rFonts w:asciiTheme="minorHAnsi" w:hAnsiTheme="minorHAnsi" w:cstheme="minorHAnsi"/>
            <w:color w:val="000000"/>
          </w:rPr>
          <w:t>But,</w:t>
        </w:r>
        <w:proofErr w:type="gramEnd"/>
        <w:r w:rsidRPr="00E956F8">
          <w:rPr>
            <w:rFonts w:asciiTheme="minorHAnsi" w:hAnsiTheme="minorHAnsi" w:cstheme="minorHAnsi"/>
            <w:color w:val="000000"/>
          </w:rPr>
          <w:t xml:space="preserve"> the fainter the majority the higher the risk of opting for the locally non-preferred male phenotype (which corresponds to the black random copying line in Fig. 1b). In nature, however, by observing multiple </w:t>
        </w:r>
        <w:proofErr w:type="spellStart"/>
        <w:r w:rsidRPr="00E956F8">
          <w:rPr>
            <w:rFonts w:asciiTheme="minorHAnsi" w:hAnsiTheme="minorHAnsi" w:cstheme="minorHAnsi"/>
            <w:color w:val="000000"/>
          </w:rPr>
          <w:t>matings</w:t>
        </w:r>
        <w:proofErr w:type="spellEnd"/>
        <w:r w:rsidRPr="00E956F8">
          <w:rPr>
            <w:rFonts w:asciiTheme="minorHAnsi" w:hAnsiTheme="minorHAnsi" w:cstheme="minorHAnsi"/>
            <w:color w:val="000000"/>
          </w:rPr>
          <w:t>, observer females can considerably increase the quality of their assessment of the local majority and thus can considerably increase their chance of building a preference for the majority male phenotype.</w:t>
        </w:r>
      </w:ins>
    </w:p>
    <w:p w14:paraId="00000065" w14:textId="60327EC7" w:rsidR="00784C4E" w:rsidRPr="00DB4661" w:rsidRDefault="00E956F8" w:rsidP="00E956F8">
      <w:pPr>
        <w:pBdr>
          <w:top w:val="nil"/>
          <w:left w:val="nil"/>
          <w:bottom w:val="nil"/>
          <w:right w:val="nil"/>
          <w:between w:val="nil"/>
        </w:pBdr>
        <w:ind w:firstLine="340"/>
        <w:jc w:val="both"/>
        <w:rPr>
          <w:rFonts w:asciiTheme="minorHAnsi" w:eastAsia="Arial" w:hAnsiTheme="minorHAnsi" w:cstheme="minorHAnsi"/>
          <w:color w:val="000000"/>
          <w:sz w:val="22"/>
          <w:szCs w:val="22"/>
          <w:lang w:val="en-GB"/>
        </w:rPr>
      </w:pPr>
      <w:ins w:id="354" w:author="Sabine Noebel" w:date="2022-03-15T15:48:00Z">
        <w:r w:rsidRPr="00E956F8">
          <w:rPr>
            <w:rFonts w:asciiTheme="minorHAnsi" w:eastAsia="Arial" w:hAnsiTheme="minorHAnsi" w:cstheme="minorHAnsi"/>
            <w:color w:val="000000"/>
            <w:sz w:val="22"/>
            <w:szCs w:val="22"/>
            <w:lang w:val="en-GB"/>
          </w:rPr>
          <w:t>This reasoning would suggest that the rather large literature on mate</w:t>
        </w:r>
      </w:ins>
      <w:ins w:id="355" w:author="Sabine Noebel" w:date="2022-03-15T15:55:00Z">
        <w:r w:rsidR="0073613A">
          <w:rPr>
            <w:rFonts w:asciiTheme="minorHAnsi" w:eastAsia="Arial" w:hAnsiTheme="minorHAnsi" w:cstheme="minorHAnsi"/>
            <w:color w:val="000000"/>
            <w:sz w:val="22"/>
            <w:szCs w:val="22"/>
            <w:lang w:val="en-GB"/>
          </w:rPr>
          <w:t>-</w:t>
        </w:r>
      </w:ins>
      <w:ins w:id="356" w:author="Sabine Noebel" w:date="2022-03-15T15:48:00Z">
        <w:r w:rsidRPr="00E956F8">
          <w:rPr>
            <w:rFonts w:asciiTheme="minorHAnsi" w:eastAsia="Arial" w:hAnsiTheme="minorHAnsi" w:cstheme="minorHAnsi"/>
            <w:color w:val="000000"/>
            <w:sz w:val="22"/>
            <w:szCs w:val="22"/>
            <w:lang w:val="en-GB"/>
          </w:rPr>
          <w:t xml:space="preserve">copying experiments may reveal the existence of conformity in mate choice in the many concerned species. Hence, we can predict that a quick way to increase the evidence for conformity in non-human animals would be to test for conformity in species known to preform mate copying by simply adapting the experimental design </w:t>
        </w:r>
        <w:proofErr w:type="gramStart"/>
        <w:r w:rsidRPr="00E956F8">
          <w:rPr>
            <w:rFonts w:asciiTheme="minorHAnsi" w:eastAsia="Arial" w:hAnsiTheme="minorHAnsi" w:cstheme="minorHAnsi"/>
            <w:color w:val="000000"/>
            <w:sz w:val="22"/>
            <w:szCs w:val="22"/>
            <w:lang w:val="en-GB"/>
          </w:rPr>
          <w:t>in order to</w:t>
        </w:r>
        <w:proofErr w:type="gramEnd"/>
        <w:r w:rsidRPr="00E956F8">
          <w:rPr>
            <w:rFonts w:asciiTheme="minorHAnsi" w:eastAsia="Arial" w:hAnsiTheme="minorHAnsi" w:cstheme="minorHAnsi"/>
            <w:color w:val="000000"/>
            <w:sz w:val="22"/>
            <w:szCs w:val="22"/>
            <w:lang w:val="en-GB"/>
          </w:rPr>
          <w:t xml:space="preserve"> be able to show multiple demonstrations in order to manipulate the majority as in the testing of </w:t>
        </w:r>
        <w:proofErr w:type="spellStart"/>
        <w:r w:rsidRPr="00E956F8">
          <w:rPr>
            <w:rFonts w:asciiTheme="minorHAnsi" w:eastAsia="Arial" w:hAnsiTheme="minorHAnsi" w:cstheme="minorHAnsi"/>
            <w:color w:val="000000"/>
            <w:sz w:val="22"/>
            <w:szCs w:val="22"/>
            <w:lang w:val="en-GB"/>
          </w:rPr>
          <w:t>Danchin</w:t>
        </w:r>
        <w:proofErr w:type="spellEnd"/>
        <w:r w:rsidRPr="00E956F8">
          <w:rPr>
            <w:rFonts w:asciiTheme="minorHAnsi" w:eastAsia="Arial" w:hAnsiTheme="minorHAnsi" w:cstheme="minorHAnsi"/>
            <w:color w:val="000000"/>
            <w:sz w:val="22"/>
            <w:szCs w:val="22"/>
            <w:lang w:val="en-GB"/>
          </w:rPr>
          <w:t xml:space="preserve"> </w:t>
        </w:r>
        <w:r w:rsidRPr="0073613A">
          <w:rPr>
            <w:rFonts w:asciiTheme="minorHAnsi" w:eastAsia="Arial" w:hAnsiTheme="minorHAnsi" w:cstheme="minorHAnsi"/>
            <w:i/>
            <w:iCs/>
            <w:color w:val="000000"/>
            <w:sz w:val="22"/>
            <w:szCs w:val="22"/>
            <w:lang w:val="en-GB"/>
          </w:rPr>
          <w:t>et al</w:t>
        </w:r>
      </w:ins>
      <w:ins w:id="357" w:author="Sabine Noebel" w:date="2022-03-15T15:55:00Z">
        <w:r w:rsidR="0073613A">
          <w:rPr>
            <w:rFonts w:asciiTheme="minorHAnsi" w:eastAsia="Arial" w:hAnsiTheme="minorHAnsi" w:cstheme="minorHAnsi"/>
            <w:color w:val="000000"/>
            <w:sz w:val="22"/>
            <w:szCs w:val="22"/>
            <w:lang w:val="en-GB"/>
          </w:rPr>
          <w:t>.</w:t>
        </w:r>
      </w:ins>
      <w:ins w:id="358" w:author="Sabine Noebel" w:date="2022-03-15T15:48:00Z">
        <w:r w:rsidRPr="00E956F8">
          <w:rPr>
            <w:rFonts w:asciiTheme="minorHAnsi" w:eastAsia="Arial" w:hAnsiTheme="minorHAnsi" w:cstheme="minorHAnsi"/>
            <w:color w:val="000000"/>
            <w:sz w:val="22"/>
            <w:szCs w:val="22"/>
            <w:lang w:val="en-GB"/>
          </w:rPr>
          <w:t xml:space="preserve"> (2018)’s criterion 5. If, as we predict, many such studies provide evidence for conformity in sex, this would support the idea that mate copying and conformity are tightly linked, and that mate copying and conformity in mate choice are two faces of the same coin that jointly accelerate and maintain the evolution of local traditions for preferring a specific male phenotype over generations. Thus, future studies should systematically test for conformity in mate copying. </w:t>
        </w:r>
      </w:ins>
      <w:del w:id="359" w:author="Sabine Noebel" w:date="2022-02-28T11:06:00Z">
        <w:r w:rsidR="00054AFC" w:rsidDel="00DC6560">
          <w:rPr>
            <w:rFonts w:asciiTheme="minorHAnsi" w:eastAsia="Arial" w:hAnsiTheme="minorHAnsi" w:cstheme="minorHAnsi"/>
            <w:color w:val="000000"/>
            <w:sz w:val="22"/>
            <w:szCs w:val="22"/>
            <w:lang w:val="en-GB"/>
          </w:rPr>
          <w:delText xml:space="preserve"> </w:delText>
        </w:r>
        <w:r w:rsidR="00697658" w:rsidRPr="00DB4661" w:rsidDel="00DC6560">
          <w:rPr>
            <w:rFonts w:asciiTheme="minorHAnsi" w:eastAsia="Arial" w:hAnsiTheme="minorHAnsi" w:cstheme="minorHAnsi"/>
            <w:color w:val="000000"/>
            <w:sz w:val="22"/>
            <w:szCs w:val="22"/>
            <w:lang w:val="en-GB"/>
          </w:rPr>
          <w:delText xml:space="preserve">In particular, the abundant literature on mate copying (which can be viewed as </w:delText>
        </w:r>
        <w:commentRangeStart w:id="360"/>
        <w:r w:rsidR="00697658" w:rsidRPr="00DB4661" w:rsidDel="00DC6560">
          <w:rPr>
            <w:rFonts w:asciiTheme="minorHAnsi" w:eastAsia="Arial" w:hAnsiTheme="minorHAnsi" w:cstheme="minorHAnsi"/>
            <w:color w:val="000000"/>
            <w:sz w:val="22"/>
            <w:szCs w:val="22"/>
            <w:lang w:val="en-GB"/>
          </w:rPr>
          <w:delText xml:space="preserve">hinting at conformity </w:delText>
        </w:r>
        <w:commentRangeEnd w:id="360"/>
        <w:r w:rsidR="002069F5" w:rsidRPr="00E956F8" w:rsidDel="00DC6560">
          <w:rPr>
            <w:rFonts w:asciiTheme="minorHAnsi" w:eastAsia="Arial" w:hAnsiTheme="minorHAnsi" w:cstheme="minorHAnsi"/>
            <w:color w:val="000000"/>
            <w:sz w:val="22"/>
            <w:szCs w:val="22"/>
            <w:rPrChange w:id="361" w:author="Sabine Noebel" w:date="2022-03-15T15:48:00Z">
              <w:rPr>
                <w:rStyle w:val="Marquedecommentaire"/>
                <w:rFonts w:ascii="Arial" w:eastAsia="Arial" w:hAnsi="Arial" w:cs="Arial"/>
                <w:color w:val="222222"/>
                <w:lang w:val="en-GB"/>
              </w:rPr>
            </w:rPrChange>
          </w:rPr>
          <w:commentReference w:id="360"/>
        </w:r>
        <w:r w:rsidR="00697658" w:rsidRPr="00DB4661" w:rsidDel="00DC6560">
          <w:rPr>
            <w:rFonts w:asciiTheme="minorHAnsi" w:eastAsia="Arial" w:hAnsiTheme="minorHAnsi" w:cstheme="minorHAnsi"/>
            <w:color w:val="000000"/>
            <w:sz w:val="22"/>
            <w:szCs w:val="22"/>
            <w:lang w:val="en-GB"/>
          </w:rPr>
          <w:delText xml:space="preserve">in sex) suggests that these capacities exist in all vertebrates and at least some insects. </w:delText>
        </w:r>
      </w:del>
      <w:r w:rsidR="00697658" w:rsidRPr="00DB4661">
        <w:rPr>
          <w:rFonts w:asciiTheme="minorHAnsi" w:eastAsia="Arial" w:hAnsiTheme="minorHAnsi" w:cstheme="minorHAnsi"/>
          <w:color w:val="000000"/>
          <w:sz w:val="22"/>
          <w:szCs w:val="22"/>
          <w:lang w:val="en-GB"/>
        </w:rPr>
        <w:t xml:space="preserve">It is thus of prominent importance to design experiments that </w:t>
      </w:r>
      <w:proofErr w:type="gramStart"/>
      <w:r w:rsidR="00697658" w:rsidRPr="00DB4661">
        <w:rPr>
          <w:rFonts w:asciiTheme="minorHAnsi" w:eastAsia="Arial" w:hAnsiTheme="minorHAnsi" w:cstheme="minorHAnsi"/>
          <w:color w:val="000000"/>
          <w:sz w:val="22"/>
          <w:szCs w:val="22"/>
          <w:lang w:val="en-GB"/>
        </w:rPr>
        <w:t>actually manipulate</w:t>
      </w:r>
      <w:proofErr w:type="gramEnd"/>
      <w:r w:rsidR="00697658" w:rsidRPr="00DB4661">
        <w:rPr>
          <w:rFonts w:asciiTheme="minorHAnsi" w:eastAsia="Arial" w:hAnsiTheme="minorHAnsi" w:cstheme="minorHAnsi"/>
          <w:color w:val="000000"/>
          <w:sz w:val="22"/>
          <w:szCs w:val="22"/>
          <w:lang w:val="en-GB"/>
        </w:rPr>
        <w:t xml:space="preserve"> the level of majority in order to study the response function of conformity in mate choice</w:t>
      </w:r>
      <w:r w:rsidR="00054AFC">
        <w:rPr>
          <w:rFonts w:asciiTheme="minorHAnsi" w:eastAsia="Arial" w:hAnsiTheme="minorHAnsi" w:cstheme="minorHAnsi"/>
          <w:color w:val="000000"/>
          <w:sz w:val="22"/>
          <w:szCs w:val="22"/>
          <w:lang w:val="en-GB"/>
        </w:rPr>
        <w:t xml:space="preserve"> </w:t>
      </w:r>
      <w:r w:rsidR="00697658" w:rsidRPr="00DB4661">
        <w:rPr>
          <w:rFonts w:asciiTheme="minorHAnsi" w:eastAsia="Arial" w:hAnsiTheme="minorHAnsi" w:cstheme="minorHAnsi"/>
          <w:color w:val="000000"/>
          <w:sz w:val="22"/>
          <w:szCs w:val="22"/>
          <w:lang w:val="en-GB"/>
        </w:rPr>
        <w:t xml:space="preserve">in a </w:t>
      </w:r>
      <w:customXmlDelRangeStart w:id="362" w:author="Sabine Noebel" w:date="2022-03-15T15:55:00Z"/>
      <w:sdt>
        <w:sdtPr>
          <w:rPr>
            <w:rFonts w:asciiTheme="minorHAnsi" w:eastAsia="Arial" w:hAnsiTheme="minorHAnsi" w:cstheme="minorHAnsi"/>
            <w:color w:val="000000"/>
            <w:sz w:val="22"/>
            <w:szCs w:val="22"/>
            <w:lang w:val="en-GB"/>
          </w:rPr>
          <w:tag w:val="goog_rdk_0"/>
          <w:id w:val="-775562181"/>
        </w:sdtPr>
        <w:sdtEndPr/>
        <w:sdtContent>
          <w:customXmlDelRangeEnd w:id="362"/>
          <w:customXmlDelRangeStart w:id="363" w:author="Sabine Noebel" w:date="2022-03-15T15:55:00Z"/>
        </w:sdtContent>
      </w:sdt>
      <w:customXmlDelRangeEnd w:id="363"/>
      <w:r w:rsidR="00697658" w:rsidRPr="00DB4661">
        <w:rPr>
          <w:rFonts w:asciiTheme="minorHAnsi" w:eastAsia="Arial" w:hAnsiTheme="minorHAnsi" w:cstheme="minorHAnsi"/>
          <w:color w:val="000000"/>
          <w:sz w:val="22"/>
          <w:szCs w:val="22"/>
          <w:lang w:val="en-GB"/>
        </w:rPr>
        <w:t>vast range of species.</w:t>
      </w:r>
    </w:p>
    <w:p w14:paraId="00000067" w14:textId="77777777" w:rsidR="00784C4E" w:rsidRPr="00C42D1C" w:rsidRDefault="00697658" w:rsidP="00FD7756">
      <w:pPr>
        <w:pStyle w:val="Titre1"/>
        <w:rPr>
          <w:rFonts w:ascii="Calibri" w:hAnsi="Calibri" w:cs="Calibri"/>
          <w:color w:val="000000" w:themeColor="text1"/>
          <w:sz w:val="48"/>
          <w:lang w:eastAsia="de-DE"/>
        </w:rPr>
      </w:pPr>
      <w:bookmarkStart w:id="364" w:name="_Toc87371216"/>
      <w:bookmarkStart w:id="365" w:name="_Hlk88498166"/>
      <w:r w:rsidRPr="00C42D1C">
        <w:rPr>
          <w:rFonts w:ascii="Calibri" w:hAnsi="Calibri" w:cs="Calibri"/>
          <w:color w:val="000000" w:themeColor="text1"/>
          <w:sz w:val="48"/>
          <w:lang w:eastAsia="de-DE"/>
        </w:rPr>
        <w:lastRenderedPageBreak/>
        <w:t>V. FROM FISHER TO HUMAN CULTURE</w:t>
      </w:r>
      <w:bookmarkEnd w:id="364"/>
    </w:p>
    <w:bookmarkEnd w:id="365"/>
    <w:p w14:paraId="00000068" w14:textId="77777777" w:rsidR="00784C4E" w:rsidRPr="00DB4661" w:rsidRDefault="00697658" w:rsidP="00FD7756">
      <w:pPr>
        <w:pBdr>
          <w:top w:val="nil"/>
          <w:left w:val="nil"/>
          <w:bottom w:val="nil"/>
          <w:right w:val="nil"/>
          <w:between w:val="nil"/>
        </w:pBdr>
        <w:spacing w:before="12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 xml:space="preserve">Beyond the fact that the existence of conformity in numerous animal taxa generates a continuum from animals to humans, it is necessary to integrate some of the major consequences of the evolutionary scenario presented in the previous section in terms of its potential to foster cultural transmission in general and in </w:t>
      </w:r>
      <w:proofErr w:type="gramStart"/>
      <w:r w:rsidRPr="00DB4661">
        <w:rPr>
          <w:rFonts w:asciiTheme="minorHAnsi" w:eastAsia="Arial" w:hAnsiTheme="minorHAnsi" w:cstheme="minorHAnsi"/>
          <w:color w:val="000000"/>
          <w:sz w:val="22"/>
          <w:szCs w:val="22"/>
          <w:lang w:val="en-GB"/>
        </w:rPr>
        <w:t>humans in particular</w:t>
      </w:r>
      <w:proofErr w:type="gramEnd"/>
      <w:r w:rsidRPr="00DB4661">
        <w:rPr>
          <w:rFonts w:asciiTheme="minorHAnsi" w:eastAsia="Arial" w:hAnsiTheme="minorHAnsi" w:cstheme="minorHAnsi"/>
          <w:color w:val="000000"/>
          <w:sz w:val="22"/>
          <w:szCs w:val="22"/>
          <w:lang w:val="en-GB"/>
        </w:rPr>
        <w:t>.</w:t>
      </w:r>
    </w:p>
    <w:p w14:paraId="00000069" w14:textId="42FEA201" w:rsidR="00784C4E" w:rsidRPr="00DB4661" w:rsidRDefault="00697658" w:rsidP="00FD7756">
      <w:pPr>
        <w:pBdr>
          <w:top w:val="nil"/>
          <w:left w:val="nil"/>
          <w:bottom w:val="nil"/>
          <w:right w:val="nil"/>
          <w:between w:val="nil"/>
        </w:pBdr>
        <w:ind w:firstLine="34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 xml:space="preserve">As said before, the first step in this evolutionary pathway unfolds locally and temporarily favours social learning (Step 1 of Fig. 4). Similarly, the second component results from individuals dispersing among subpopulations within the metapopulation, which stabilizes social learning and leads to the evolution of conformity (Step 2 of Fig. 4). Thus, in highly mobile species, conformist mate choice </w:t>
      </w:r>
      <w:ins w:id="366" w:author="Sabine Noebel" w:date="2022-02-28T11:07:00Z">
        <w:r w:rsidR="00DC6560">
          <w:rPr>
            <w:rFonts w:asciiTheme="minorHAnsi" w:eastAsia="Arial" w:hAnsiTheme="minorHAnsi" w:cstheme="minorHAnsi"/>
            <w:color w:val="000000"/>
            <w:sz w:val="22"/>
            <w:szCs w:val="22"/>
            <w:lang w:val="en-GB"/>
          </w:rPr>
          <w:t>might</w:t>
        </w:r>
      </w:ins>
      <w:commentRangeStart w:id="367"/>
      <w:del w:id="368" w:author="Sabine Noebel" w:date="2022-02-28T11:07:00Z">
        <w:r w:rsidRPr="00DB4661" w:rsidDel="00DC6560">
          <w:rPr>
            <w:rFonts w:asciiTheme="minorHAnsi" w:eastAsia="Arial" w:hAnsiTheme="minorHAnsi" w:cstheme="minorHAnsi"/>
            <w:color w:val="000000"/>
            <w:sz w:val="22"/>
            <w:szCs w:val="22"/>
            <w:lang w:val="en-GB"/>
          </w:rPr>
          <w:delText>must</w:delText>
        </w:r>
      </w:del>
      <w:r w:rsidRPr="00DB4661">
        <w:rPr>
          <w:rFonts w:asciiTheme="minorHAnsi" w:eastAsia="Arial" w:hAnsiTheme="minorHAnsi" w:cstheme="minorHAnsi"/>
          <w:color w:val="000000"/>
          <w:sz w:val="22"/>
          <w:szCs w:val="22"/>
          <w:lang w:val="en-GB"/>
        </w:rPr>
        <w:t xml:space="preserve"> have </w:t>
      </w:r>
      <w:commentRangeEnd w:id="367"/>
      <w:r w:rsidR="00FD7756">
        <w:rPr>
          <w:rStyle w:val="Marquedecommentaire"/>
          <w:rFonts w:ascii="Arial" w:eastAsia="Arial" w:hAnsi="Arial" w:cs="Arial"/>
          <w:color w:val="222222"/>
          <w:lang w:val="en-GB"/>
        </w:rPr>
        <w:commentReference w:id="367"/>
      </w:r>
      <w:r w:rsidRPr="00DB4661">
        <w:rPr>
          <w:rFonts w:asciiTheme="minorHAnsi" w:eastAsia="Arial" w:hAnsiTheme="minorHAnsi" w:cstheme="minorHAnsi"/>
          <w:color w:val="000000"/>
          <w:sz w:val="22"/>
          <w:szCs w:val="22"/>
          <w:lang w:val="en-GB"/>
        </w:rPr>
        <w:t xml:space="preserve">fostered the development of a kind of 'conformist module' for detecting the majority and following it </w:t>
      </w:r>
      <w:proofErr w:type="gramStart"/>
      <w:r w:rsidRPr="00DB4661">
        <w:rPr>
          <w:rFonts w:asciiTheme="minorHAnsi" w:eastAsia="Arial" w:hAnsiTheme="minorHAnsi" w:cstheme="minorHAnsi"/>
          <w:color w:val="000000"/>
          <w:sz w:val="22"/>
          <w:szCs w:val="22"/>
          <w:lang w:val="en-GB"/>
        </w:rPr>
        <w:t>in order to</w:t>
      </w:r>
      <w:proofErr w:type="gramEnd"/>
      <w:r w:rsidRPr="00DB4661">
        <w:rPr>
          <w:rFonts w:asciiTheme="minorHAnsi" w:eastAsia="Arial" w:hAnsiTheme="minorHAnsi" w:cstheme="minorHAnsi"/>
          <w:color w:val="000000"/>
          <w:sz w:val="22"/>
          <w:szCs w:val="22"/>
          <w:lang w:val="en-GB"/>
        </w:rPr>
        <w:t xml:space="preserve"> preferentially mate with the locally preferred male phenotype. These two first steps are detailed in the previous section and should foster the emergence of local traditions in mating preferences (Step 3 of Fig. 4).</w:t>
      </w:r>
      <w:ins w:id="369" w:author="Sabine Noebel" w:date="2022-03-15T15:56:00Z">
        <w:r w:rsidR="0073613A">
          <w:rPr>
            <w:rFonts w:asciiTheme="minorHAnsi" w:eastAsia="Arial" w:hAnsiTheme="minorHAnsi" w:cstheme="minorHAnsi"/>
            <w:color w:val="000000"/>
            <w:sz w:val="22"/>
            <w:szCs w:val="22"/>
            <w:lang w:val="en-GB"/>
          </w:rPr>
          <w:t xml:space="preserve"> </w:t>
        </w:r>
        <w:r w:rsidR="0073613A" w:rsidRPr="0073613A">
          <w:rPr>
            <w:rFonts w:asciiTheme="minorHAnsi" w:eastAsia="Arial" w:hAnsiTheme="minorHAnsi" w:cstheme="minorHAnsi"/>
            <w:color w:val="000000"/>
            <w:sz w:val="22"/>
            <w:szCs w:val="22"/>
            <w:lang w:val="en-GB"/>
          </w:rPr>
          <w:t>In view of the generality of the Fisher runaway process and of the scenario proposed in the two previous sections, these capacities probably evolved as soon as our sexually reproducing ancient ancestors acquired the capacity to detect the majority, so that they should be present in a vast array of species.</w:t>
        </w:r>
      </w:ins>
    </w:p>
    <w:p w14:paraId="0000006A" w14:textId="77777777" w:rsidR="00784C4E" w:rsidRPr="00DB4661" w:rsidRDefault="00697658" w:rsidP="00FD7756">
      <w:pPr>
        <w:pBdr>
          <w:top w:val="nil"/>
          <w:left w:val="nil"/>
          <w:bottom w:val="nil"/>
          <w:right w:val="nil"/>
          <w:between w:val="nil"/>
        </w:pBdr>
        <w:ind w:firstLine="34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 xml:space="preserve">However, the story does not end there. We have detailed above that there is some theoretical and empirical evidence that conformity is potent in fostering a cultural process (Fisher, 1930; </w:t>
      </w:r>
      <w:proofErr w:type="spellStart"/>
      <w:r w:rsidRPr="00DB4661">
        <w:rPr>
          <w:rFonts w:asciiTheme="minorHAnsi" w:eastAsia="Arial" w:hAnsiTheme="minorHAnsi" w:cstheme="minorHAnsi"/>
          <w:color w:val="000000"/>
          <w:sz w:val="22"/>
          <w:szCs w:val="22"/>
          <w:lang w:val="en-GB"/>
        </w:rPr>
        <w:t>Sterelny</w:t>
      </w:r>
      <w:proofErr w:type="spellEnd"/>
      <w:r w:rsidRPr="00DB4661">
        <w:rPr>
          <w:rFonts w:asciiTheme="minorHAnsi" w:eastAsia="Arial" w:hAnsiTheme="minorHAnsi" w:cstheme="minorHAnsi"/>
          <w:color w:val="000000"/>
          <w:sz w:val="22"/>
          <w:szCs w:val="22"/>
          <w:lang w:val="en-GB"/>
        </w:rPr>
        <w:t xml:space="preserve">, 2006; </w:t>
      </w:r>
      <w:proofErr w:type="spellStart"/>
      <w:r w:rsidRPr="00DB4661">
        <w:rPr>
          <w:rFonts w:asciiTheme="minorHAnsi" w:eastAsia="Arial" w:hAnsiTheme="minorHAnsi" w:cstheme="minorHAnsi"/>
          <w:color w:val="000000"/>
          <w:sz w:val="22"/>
          <w:szCs w:val="22"/>
          <w:lang w:val="en-GB"/>
        </w:rPr>
        <w:t>Efferson</w:t>
      </w:r>
      <w:proofErr w:type="spellEnd"/>
      <w:r w:rsidRPr="00DB4661">
        <w:rPr>
          <w:rFonts w:asciiTheme="minorHAnsi" w:eastAsia="Arial" w:hAnsiTheme="minorHAnsi" w:cstheme="minorHAnsi"/>
          <w:color w:val="000000"/>
          <w:sz w:val="22"/>
          <w:szCs w:val="22"/>
          <w:lang w:val="en-GB"/>
        </w:rPr>
        <w:t xml:space="preserve"> </w:t>
      </w:r>
      <w:r w:rsidRPr="00DB4661">
        <w:rPr>
          <w:rFonts w:asciiTheme="minorHAnsi" w:eastAsia="Arial" w:hAnsiTheme="minorHAnsi" w:cstheme="minorHAnsi"/>
          <w:i/>
          <w:color w:val="000000"/>
          <w:sz w:val="22"/>
          <w:szCs w:val="22"/>
          <w:lang w:val="en-GB"/>
        </w:rPr>
        <w:t>et al</w:t>
      </w:r>
      <w:r w:rsidRPr="00DB4661">
        <w:rPr>
          <w:rFonts w:asciiTheme="minorHAnsi" w:eastAsia="Arial" w:hAnsiTheme="minorHAnsi" w:cstheme="minorHAnsi"/>
          <w:color w:val="000000"/>
          <w:sz w:val="22"/>
          <w:szCs w:val="22"/>
          <w:lang w:val="en-GB"/>
        </w:rPr>
        <w:t xml:space="preserve">., 2008; </w:t>
      </w:r>
      <w:proofErr w:type="spellStart"/>
      <w:r w:rsidRPr="00DB4661">
        <w:rPr>
          <w:rFonts w:asciiTheme="minorHAnsi" w:eastAsia="Arial" w:hAnsiTheme="minorHAnsi" w:cstheme="minorHAnsi"/>
          <w:color w:val="000000"/>
          <w:sz w:val="22"/>
          <w:szCs w:val="22"/>
          <w:lang w:val="en-GB"/>
        </w:rPr>
        <w:t>Laland</w:t>
      </w:r>
      <w:proofErr w:type="spellEnd"/>
      <w:r w:rsidRPr="00DB4661">
        <w:rPr>
          <w:rFonts w:asciiTheme="minorHAnsi" w:eastAsia="Arial" w:hAnsiTheme="minorHAnsi" w:cstheme="minorHAnsi"/>
          <w:color w:val="000000"/>
          <w:sz w:val="22"/>
          <w:szCs w:val="22"/>
          <w:lang w:val="en-GB"/>
        </w:rPr>
        <w:t xml:space="preserve"> </w:t>
      </w:r>
      <w:r w:rsidRPr="00DB4661">
        <w:rPr>
          <w:rFonts w:asciiTheme="minorHAnsi" w:eastAsia="Arial" w:hAnsiTheme="minorHAnsi" w:cstheme="minorHAnsi"/>
          <w:i/>
          <w:color w:val="000000"/>
          <w:sz w:val="22"/>
          <w:szCs w:val="22"/>
          <w:lang w:val="en-GB"/>
        </w:rPr>
        <w:t>et al</w:t>
      </w:r>
      <w:r w:rsidRPr="00DB4661">
        <w:rPr>
          <w:rFonts w:asciiTheme="minorHAnsi" w:eastAsia="Arial" w:hAnsiTheme="minorHAnsi" w:cstheme="minorHAnsi"/>
          <w:color w:val="000000"/>
          <w:sz w:val="22"/>
          <w:szCs w:val="22"/>
          <w:lang w:val="en-GB"/>
        </w:rPr>
        <w:t xml:space="preserve">., 2011; </w:t>
      </w:r>
      <w:proofErr w:type="spellStart"/>
      <w:r w:rsidRPr="00DB4661">
        <w:rPr>
          <w:rFonts w:asciiTheme="minorHAnsi" w:eastAsia="Arial" w:hAnsiTheme="minorHAnsi" w:cstheme="minorHAnsi"/>
          <w:color w:val="000000"/>
          <w:sz w:val="22"/>
          <w:szCs w:val="22"/>
          <w:lang w:val="en-GB"/>
        </w:rPr>
        <w:t>Danchin</w:t>
      </w:r>
      <w:proofErr w:type="spellEnd"/>
      <w:r w:rsidRPr="00DB4661">
        <w:rPr>
          <w:rFonts w:asciiTheme="minorHAnsi" w:eastAsia="Arial" w:hAnsiTheme="minorHAnsi" w:cstheme="minorHAnsi"/>
          <w:color w:val="000000"/>
          <w:sz w:val="22"/>
          <w:szCs w:val="22"/>
          <w:lang w:val="en-GB"/>
        </w:rPr>
        <w:t xml:space="preserve"> </w:t>
      </w:r>
      <w:r w:rsidRPr="00DB4661">
        <w:rPr>
          <w:rFonts w:asciiTheme="minorHAnsi" w:eastAsia="Arial" w:hAnsiTheme="minorHAnsi" w:cstheme="minorHAnsi"/>
          <w:i/>
          <w:color w:val="000000"/>
          <w:sz w:val="22"/>
          <w:szCs w:val="22"/>
          <w:lang w:val="en-GB"/>
        </w:rPr>
        <w:t>et al</w:t>
      </w:r>
      <w:r w:rsidRPr="00DB4661">
        <w:rPr>
          <w:rFonts w:asciiTheme="minorHAnsi" w:eastAsia="Arial" w:hAnsiTheme="minorHAnsi" w:cstheme="minorHAnsi"/>
          <w:color w:val="000000"/>
          <w:sz w:val="22"/>
          <w:szCs w:val="22"/>
          <w:lang w:val="en-GB"/>
        </w:rPr>
        <w:t xml:space="preserve">., 2018; </w:t>
      </w:r>
      <w:proofErr w:type="spellStart"/>
      <w:r w:rsidRPr="00DB4661">
        <w:rPr>
          <w:rFonts w:asciiTheme="minorHAnsi" w:eastAsia="Arial" w:hAnsiTheme="minorHAnsi" w:cstheme="minorHAnsi"/>
          <w:color w:val="000000"/>
          <w:sz w:val="22"/>
          <w:szCs w:val="22"/>
          <w:lang w:val="en-GB"/>
        </w:rPr>
        <w:t>Lachland</w:t>
      </w:r>
      <w:proofErr w:type="spellEnd"/>
      <w:r w:rsidRPr="00DB4661">
        <w:rPr>
          <w:rFonts w:asciiTheme="minorHAnsi" w:eastAsia="Arial" w:hAnsiTheme="minorHAnsi" w:cstheme="minorHAnsi"/>
          <w:color w:val="000000"/>
          <w:sz w:val="22"/>
          <w:szCs w:val="22"/>
          <w:lang w:val="en-GB"/>
        </w:rPr>
        <w:t xml:space="preserve"> </w:t>
      </w:r>
      <w:r w:rsidRPr="00DB4661">
        <w:rPr>
          <w:rFonts w:asciiTheme="minorHAnsi" w:eastAsia="Arial" w:hAnsiTheme="minorHAnsi" w:cstheme="minorHAnsi"/>
          <w:i/>
          <w:color w:val="000000"/>
          <w:sz w:val="22"/>
          <w:szCs w:val="22"/>
          <w:lang w:val="en-GB"/>
        </w:rPr>
        <w:t>et al</w:t>
      </w:r>
      <w:r w:rsidRPr="00DB4661">
        <w:rPr>
          <w:rFonts w:asciiTheme="minorHAnsi" w:eastAsia="Arial" w:hAnsiTheme="minorHAnsi" w:cstheme="minorHAnsi"/>
          <w:color w:val="000000"/>
          <w:sz w:val="22"/>
          <w:szCs w:val="22"/>
          <w:lang w:val="en-GB"/>
        </w:rPr>
        <w:t xml:space="preserve">., 2018). </w:t>
      </w:r>
      <w:bookmarkStart w:id="370" w:name="_Hlk88498236"/>
      <w:r w:rsidRPr="00DB4661">
        <w:rPr>
          <w:rFonts w:asciiTheme="minorHAnsi" w:eastAsia="Arial" w:hAnsiTheme="minorHAnsi" w:cstheme="minorHAnsi"/>
          <w:color w:val="000000"/>
          <w:sz w:val="22"/>
          <w:szCs w:val="22"/>
          <w:lang w:val="en-GB"/>
        </w:rPr>
        <w:t xml:space="preserve">Like norms or punishment, conformity can play the role of a </w:t>
      </w:r>
      <w:r w:rsidRPr="00DB4661">
        <w:rPr>
          <w:rFonts w:asciiTheme="minorHAnsi" w:eastAsia="Arial" w:hAnsiTheme="minorHAnsi" w:cstheme="minorHAnsi"/>
          <w:sz w:val="22"/>
          <w:szCs w:val="22"/>
          <w:lang w:val="en-GB"/>
        </w:rPr>
        <w:t>“</w:t>
      </w:r>
      <w:r w:rsidRPr="00DB4661">
        <w:rPr>
          <w:rFonts w:asciiTheme="minorHAnsi" w:eastAsia="Arial" w:hAnsiTheme="minorHAnsi" w:cstheme="minorHAnsi"/>
          <w:color w:val="000000"/>
          <w:sz w:val="22"/>
          <w:szCs w:val="22"/>
          <w:lang w:val="en-GB"/>
        </w:rPr>
        <w:t>repair mechanism</w:t>
      </w:r>
      <w:r w:rsidRPr="00DB4661">
        <w:rPr>
          <w:rFonts w:asciiTheme="minorHAnsi" w:eastAsia="Arial" w:hAnsiTheme="minorHAnsi" w:cstheme="minorHAnsi"/>
          <w:sz w:val="22"/>
          <w:szCs w:val="22"/>
          <w:lang w:val="en-GB"/>
        </w:rPr>
        <w:t>”</w:t>
      </w:r>
      <w:r w:rsidRPr="00DB4661">
        <w:rPr>
          <w:rFonts w:asciiTheme="minorHAnsi" w:eastAsia="Arial" w:hAnsiTheme="minorHAnsi" w:cstheme="minorHAnsi"/>
          <w:color w:val="000000"/>
          <w:sz w:val="22"/>
          <w:szCs w:val="22"/>
          <w:lang w:val="en-GB"/>
        </w:rPr>
        <w:t xml:space="preserve"> to</w:t>
      </w:r>
      <w:r w:rsidRPr="00DB4661">
        <w:rPr>
          <w:rFonts w:asciiTheme="minorHAnsi" w:eastAsia="Arial" w:hAnsiTheme="minorHAnsi" w:cstheme="minorHAnsi"/>
          <w:sz w:val="22"/>
          <w:szCs w:val="22"/>
          <w:lang w:val="en-GB"/>
        </w:rPr>
        <w:t xml:space="preserve"> maintain</w:t>
      </w:r>
      <w:r w:rsidRPr="00DB4661">
        <w:rPr>
          <w:rFonts w:asciiTheme="minorHAnsi" w:eastAsia="Arial" w:hAnsiTheme="minorHAnsi" w:cstheme="minorHAnsi"/>
          <w:color w:val="000000"/>
          <w:sz w:val="22"/>
          <w:szCs w:val="22"/>
          <w:lang w:val="en-GB"/>
        </w:rPr>
        <w:t xml:space="preserve"> an existing preference/behaviour.</w:t>
      </w:r>
      <w:bookmarkEnd w:id="370"/>
      <w:r w:rsidRPr="00DB4661">
        <w:rPr>
          <w:rFonts w:asciiTheme="minorHAnsi" w:eastAsia="Arial" w:hAnsiTheme="minorHAnsi" w:cstheme="minorHAnsi"/>
          <w:sz w:val="22"/>
          <w:szCs w:val="22"/>
          <w:lang w:val="en-GB"/>
        </w:rPr>
        <w:t xml:space="preserve"> </w:t>
      </w:r>
      <w:r w:rsidRPr="00DB4661">
        <w:rPr>
          <w:rFonts w:asciiTheme="minorHAnsi" w:eastAsia="Arial" w:hAnsiTheme="minorHAnsi" w:cstheme="minorHAnsi"/>
          <w:color w:val="000000"/>
          <w:sz w:val="22"/>
          <w:szCs w:val="22"/>
          <w:lang w:val="en-GB"/>
        </w:rPr>
        <w:t xml:space="preserve">Thus, once </w:t>
      </w:r>
      <w:proofErr w:type="gramStart"/>
      <w:r w:rsidRPr="00DB4661">
        <w:rPr>
          <w:rFonts w:asciiTheme="minorHAnsi" w:eastAsia="Arial" w:hAnsiTheme="minorHAnsi" w:cstheme="minorHAnsi"/>
          <w:color w:val="000000"/>
          <w:sz w:val="22"/>
          <w:szCs w:val="22"/>
          <w:lang w:val="en-GB"/>
        </w:rPr>
        <w:t>acquired</w:t>
      </w:r>
      <w:proofErr w:type="gramEnd"/>
      <w:r w:rsidRPr="00DB4661">
        <w:rPr>
          <w:rFonts w:asciiTheme="minorHAnsi" w:eastAsia="Arial" w:hAnsiTheme="minorHAnsi" w:cstheme="minorHAnsi"/>
          <w:color w:val="000000"/>
          <w:sz w:val="22"/>
          <w:szCs w:val="22"/>
          <w:lang w:val="en-GB"/>
        </w:rPr>
        <w:t xml:space="preserve"> and potent, the conformity module may have percolated to other contexts such as foraging, problem solving, tool use, etc. (Step 4 of Fig. 4). Alternatively, cognitive processes involved in copying foraging behaviour may have been subsequently co-opted for use in mate choice. Some mechanisms, however, do not seem easily co-opted from foraging to mate choice</w:t>
      </w:r>
      <w:r w:rsidRPr="00DB4661">
        <w:rPr>
          <w:rFonts w:asciiTheme="minorHAnsi" w:eastAsia="Arial" w:hAnsiTheme="minorHAnsi" w:cstheme="minorHAnsi"/>
          <w:sz w:val="22"/>
          <w:szCs w:val="22"/>
          <w:lang w:val="en-GB"/>
        </w:rPr>
        <w:t xml:space="preserve"> - f</w:t>
      </w:r>
      <w:r w:rsidRPr="00DB4661">
        <w:rPr>
          <w:rFonts w:asciiTheme="minorHAnsi" w:eastAsia="Arial" w:hAnsiTheme="minorHAnsi" w:cstheme="minorHAnsi"/>
          <w:color w:val="000000"/>
          <w:sz w:val="22"/>
          <w:szCs w:val="22"/>
          <w:lang w:val="en-GB"/>
        </w:rPr>
        <w:t>or instance, the pheromone trails that yield conformity in ant foraging (Sumpter &amp; Beekman, 2003). Another alternative is that conformity emerged independently in foraging and mate choice within lineages. Further studies are needed to rule out the different possibilities. Nonetheless, as in this scenario initial fitness benefits accrue from reproduction, it predicts that social learning should remain efficient during the whole reproductive period, which appears consistent with some animal and human studies.</w:t>
      </w:r>
    </w:p>
    <w:p w14:paraId="0000006B" w14:textId="74035F62" w:rsidR="00784C4E" w:rsidRPr="00DB4661" w:rsidRDefault="00697658" w:rsidP="00FD7756">
      <w:pPr>
        <w:pBdr>
          <w:top w:val="nil"/>
          <w:left w:val="nil"/>
          <w:bottom w:val="nil"/>
          <w:right w:val="nil"/>
          <w:between w:val="nil"/>
        </w:pBdr>
        <w:ind w:firstLine="34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The evolution of a conformity module that expanded to other contexts then may have fostered the emergence of local traditions in many domains of behaviour (Step 5 of Fig. 4). This pathway would thus imply that all the reported cultural processes in animals, whatever the domain involved, would find their origin in mate choice and sexual reproduction</w:t>
      </w:r>
      <w:ins w:id="371" w:author="Sabine Noebel" w:date="2022-03-15T15:57:00Z">
        <w:r w:rsidR="0073613A">
          <w:rPr>
            <w:rFonts w:asciiTheme="minorHAnsi" w:eastAsia="Arial" w:hAnsiTheme="minorHAnsi" w:cstheme="minorHAnsi"/>
            <w:color w:val="000000"/>
            <w:sz w:val="22"/>
            <w:szCs w:val="22"/>
            <w:lang w:val="en-GB"/>
          </w:rPr>
          <w:t xml:space="preserve"> in the first ancestors that acquired the capacity to detect and comply to the majority, which must have produced </w:t>
        </w:r>
      </w:ins>
      <w:del w:id="372" w:author="Sabine Noebel" w:date="2022-03-15T15:57:00Z">
        <w:r w:rsidRPr="00DB4661" w:rsidDel="0073613A">
          <w:rPr>
            <w:rFonts w:asciiTheme="minorHAnsi" w:eastAsia="Arial" w:hAnsiTheme="minorHAnsi" w:cstheme="minorHAnsi"/>
            <w:color w:val="000000"/>
            <w:sz w:val="22"/>
            <w:szCs w:val="22"/>
            <w:lang w:val="en-GB"/>
          </w:rPr>
          <w:delText xml:space="preserve">, because of </w:delText>
        </w:r>
      </w:del>
      <w:r w:rsidRPr="00DB4661">
        <w:rPr>
          <w:rFonts w:asciiTheme="minorHAnsi" w:eastAsia="Arial" w:hAnsiTheme="minorHAnsi" w:cstheme="minorHAnsi"/>
          <w:color w:val="000000"/>
          <w:sz w:val="22"/>
          <w:szCs w:val="22"/>
          <w:lang w:val="en-GB"/>
        </w:rPr>
        <w:t xml:space="preserve">the initial trigger of the Fisher runaway process. </w:t>
      </w:r>
    </w:p>
    <w:p w14:paraId="0000006C" w14:textId="26A79B80" w:rsidR="00784C4E" w:rsidRPr="00DB4661" w:rsidRDefault="00697658" w:rsidP="00FD7756">
      <w:pPr>
        <w:pBdr>
          <w:top w:val="nil"/>
          <w:left w:val="nil"/>
          <w:bottom w:val="nil"/>
          <w:right w:val="nil"/>
          <w:between w:val="nil"/>
        </w:pBdr>
        <w:ind w:firstLine="340"/>
        <w:jc w:val="both"/>
        <w:rPr>
          <w:rFonts w:asciiTheme="minorHAnsi" w:eastAsia="Arial" w:hAnsiTheme="minorHAnsi" w:cstheme="minorHAnsi"/>
          <w:color w:val="000000"/>
          <w:sz w:val="22"/>
          <w:szCs w:val="22"/>
          <w:lang w:val="en-GB"/>
        </w:rPr>
      </w:pPr>
      <w:commentRangeStart w:id="373"/>
      <w:commentRangeStart w:id="374"/>
      <w:r w:rsidRPr="00DB4661">
        <w:rPr>
          <w:rFonts w:asciiTheme="minorHAnsi" w:eastAsia="Arial" w:hAnsiTheme="minorHAnsi" w:cstheme="minorHAnsi"/>
          <w:color w:val="000000"/>
          <w:sz w:val="22"/>
          <w:szCs w:val="22"/>
          <w:lang w:val="en-GB"/>
        </w:rPr>
        <w:t xml:space="preserve">The potential relevance of mate copying for the evolution of conformity </w:t>
      </w:r>
      <w:del w:id="375" w:author="Sabine Noebel" w:date="2022-03-15T15:58:00Z">
        <w:r w:rsidRPr="00DB4661" w:rsidDel="0073613A">
          <w:rPr>
            <w:rFonts w:asciiTheme="minorHAnsi" w:eastAsia="Arial" w:hAnsiTheme="minorHAnsi" w:cstheme="minorHAnsi"/>
            <w:color w:val="000000"/>
            <w:sz w:val="22"/>
            <w:szCs w:val="22"/>
            <w:lang w:val="en-GB"/>
          </w:rPr>
          <w:delText>is</w:delText>
        </w:r>
      </w:del>
      <w:ins w:id="376" w:author="Sabine Noebel" w:date="2022-03-15T15:58:00Z">
        <w:r w:rsidR="0073613A">
          <w:rPr>
            <w:rFonts w:asciiTheme="minorHAnsi" w:eastAsia="Arial" w:hAnsiTheme="minorHAnsi" w:cstheme="minorHAnsi"/>
            <w:color w:val="000000"/>
            <w:sz w:val="22"/>
            <w:szCs w:val="22"/>
            <w:lang w:val="en-GB"/>
          </w:rPr>
          <w:t>was</w:t>
        </w:r>
      </w:ins>
      <w:r w:rsidRPr="00DB4661">
        <w:rPr>
          <w:rFonts w:asciiTheme="minorHAnsi" w:eastAsia="Arial" w:hAnsiTheme="minorHAnsi" w:cstheme="minorHAnsi"/>
          <w:color w:val="000000"/>
          <w:sz w:val="22"/>
          <w:szCs w:val="22"/>
          <w:lang w:val="en-GB"/>
        </w:rPr>
        <w:t xml:space="preserve"> also valid for </w:t>
      </w:r>
      <w:ins w:id="377" w:author="Sabine Noebel" w:date="2022-03-15T15:58:00Z">
        <w:r w:rsidR="0073613A">
          <w:rPr>
            <w:rFonts w:asciiTheme="minorHAnsi" w:eastAsia="Arial" w:hAnsiTheme="minorHAnsi" w:cstheme="minorHAnsi"/>
            <w:color w:val="000000"/>
            <w:sz w:val="22"/>
            <w:szCs w:val="22"/>
            <w:lang w:val="en-GB"/>
          </w:rPr>
          <w:t>pre-hominid ancestors</w:t>
        </w:r>
      </w:ins>
      <w:del w:id="378" w:author="Sabine Noebel" w:date="2022-03-15T15:58:00Z">
        <w:r w:rsidRPr="00DB4661" w:rsidDel="0073613A">
          <w:rPr>
            <w:rFonts w:asciiTheme="minorHAnsi" w:eastAsia="Arial" w:hAnsiTheme="minorHAnsi" w:cstheme="minorHAnsi"/>
            <w:color w:val="000000"/>
            <w:sz w:val="22"/>
            <w:szCs w:val="22"/>
            <w:lang w:val="en-GB"/>
          </w:rPr>
          <w:delText>humans</w:delText>
        </w:r>
      </w:del>
      <w:r w:rsidRPr="00DB4661">
        <w:rPr>
          <w:rFonts w:asciiTheme="minorHAnsi" w:eastAsia="Arial" w:hAnsiTheme="minorHAnsi" w:cstheme="minorHAnsi"/>
          <w:color w:val="000000"/>
          <w:sz w:val="22"/>
          <w:szCs w:val="22"/>
          <w:lang w:val="en-GB"/>
        </w:rPr>
        <w:t xml:space="preserve"> (Step 6 in Fig. 4)</w:t>
      </w:r>
      <w:ins w:id="379" w:author="Sabine Noebel" w:date="2022-03-15T15:58:00Z">
        <w:r w:rsidR="00E46D7C">
          <w:rPr>
            <w:rFonts w:asciiTheme="minorHAnsi" w:eastAsia="Arial" w:hAnsiTheme="minorHAnsi" w:cstheme="minorHAnsi"/>
            <w:color w:val="000000"/>
            <w:sz w:val="22"/>
            <w:szCs w:val="22"/>
            <w:lang w:val="en-GB"/>
          </w:rPr>
          <w:t xml:space="preserve"> because the scenario that we propose above unfo</w:t>
        </w:r>
      </w:ins>
      <w:ins w:id="380" w:author="Sabine Noebel" w:date="2022-03-15T15:59:00Z">
        <w:r w:rsidR="00E46D7C">
          <w:rPr>
            <w:rFonts w:asciiTheme="minorHAnsi" w:eastAsia="Arial" w:hAnsiTheme="minorHAnsi" w:cstheme="minorHAnsi"/>
            <w:color w:val="000000"/>
            <w:sz w:val="22"/>
            <w:szCs w:val="22"/>
            <w:lang w:val="en-GB"/>
          </w:rPr>
          <w:t>lded well before the beginning of hominization so that the very first primates probably already had acquired the conformity of sex</w:t>
        </w:r>
      </w:ins>
      <w:r w:rsidRPr="00DB4661">
        <w:rPr>
          <w:rFonts w:asciiTheme="minorHAnsi" w:eastAsia="Arial" w:hAnsiTheme="minorHAnsi" w:cstheme="minorHAnsi"/>
          <w:color w:val="000000"/>
          <w:sz w:val="22"/>
          <w:szCs w:val="22"/>
          <w:lang w:val="en-GB"/>
        </w:rPr>
        <w:t xml:space="preserve">. </w:t>
      </w:r>
      <w:ins w:id="381" w:author="Sabine Noebel" w:date="2022-03-15T15:59:00Z">
        <w:r w:rsidR="00E46D7C">
          <w:rPr>
            <w:rFonts w:asciiTheme="minorHAnsi" w:eastAsia="Arial" w:hAnsiTheme="minorHAnsi" w:cstheme="minorHAnsi"/>
            <w:color w:val="000000"/>
            <w:sz w:val="22"/>
            <w:szCs w:val="22"/>
            <w:lang w:val="en-GB"/>
          </w:rPr>
          <w:t xml:space="preserve">Thus, </w:t>
        </w:r>
      </w:ins>
      <w:del w:id="382" w:author="Sabine Noebel" w:date="2022-03-15T15:59:00Z">
        <w:r w:rsidRPr="00DB4661" w:rsidDel="00E46D7C">
          <w:rPr>
            <w:rFonts w:asciiTheme="minorHAnsi" w:eastAsia="Arial" w:hAnsiTheme="minorHAnsi" w:cstheme="minorHAnsi"/>
            <w:color w:val="000000"/>
            <w:sz w:val="22"/>
            <w:szCs w:val="22"/>
            <w:lang w:val="en-GB"/>
          </w:rPr>
          <w:delText>Our hypothesis suggests that</w:delText>
        </w:r>
      </w:del>
      <w:r w:rsidRPr="00DB4661">
        <w:rPr>
          <w:rFonts w:asciiTheme="minorHAnsi" w:eastAsia="Arial" w:hAnsiTheme="minorHAnsi" w:cstheme="minorHAnsi"/>
          <w:color w:val="000000"/>
          <w:sz w:val="22"/>
          <w:szCs w:val="22"/>
          <w:lang w:val="en-GB"/>
        </w:rPr>
        <w:t xml:space="preserve"> all our cultural skills (including the most exquisite arts, religions and belie</w:t>
      </w:r>
      <w:r w:rsidRPr="00DB4661">
        <w:rPr>
          <w:rFonts w:asciiTheme="minorHAnsi" w:eastAsia="Arial" w:hAnsiTheme="minorHAnsi" w:cstheme="minorHAnsi"/>
          <w:sz w:val="22"/>
          <w:szCs w:val="22"/>
          <w:lang w:val="en-GB"/>
        </w:rPr>
        <w:t>f</w:t>
      </w:r>
      <w:r w:rsidRPr="00DB4661">
        <w:rPr>
          <w:rFonts w:asciiTheme="minorHAnsi" w:eastAsia="Arial" w:hAnsiTheme="minorHAnsi" w:cstheme="minorHAnsi"/>
          <w:color w:val="000000"/>
          <w:sz w:val="22"/>
          <w:szCs w:val="22"/>
          <w:lang w:val="en-GB"/>
        </w:rPr>
        <w:t xml:space="preserve">s), may have originated </w:t>
      </w:r>
      <w:ins w:id="383" w:author="Sabine Noebel" w:date="2022-03-15T16:00:00Z">
        <w:r w:rsidR="00E46D7C">
          <w:rPr>
            <w:rFonts w:asciiTheme="minorHAnsi" w:eastAsia="Arial" w:hAnsiTheme="minorHAnsi" w:cstheme="minorHAnsi"/>
            <w:color w:val="000000"/>
            <w:sz w:val="22"/>
            <w:szCs w:val="22"/>
            <w:lang w:val="en-GB"/>
          </w:rPr>
          <w:t xml:space="preserve">in the fact that </w:t>
        </w:r>
      </w:ins>
      <w:del w:id="384" w:author="Sabine Noebel" w:date="2022-03-15T16:00:00Z">
        <w:r w:rsidRPr="00DB4661" w:rsidDel="00E46D7C">
          <w:rPr>
            <w:rFonts w:asciiTheme="minorHAnsi" w:eastAsia="Arial" w:hAnsiTheme="minorHAnsi" w:cstheme="minorHAnsi"/>
            <w:color w:val="000000"/>
            <w:sz w:val="22"/>
            <w:szCs w:val="22"/>
            <w:lang w:val="en-GB"/>
          </w:rPr>
          <w:delText xml:space="preserve">in </w:delText>
        </w:r>
      </w:del>
      <w:r w:rsidRPr="00DB4661">
        <w:rPr>
          <w:rFonts w:asciiTheme="minorHAnsi" w:eastAsia="Arial" w:hAnsiTheme="minorHAnsi" w:cstheme="minorHAnsi"/>
          <w:color w:val="000000"/>
          <w:sz w:val="22"/>
          <w:szCs w:val="22"/>
          <w:lang w:val="en-GB"/>
        </w:rPr>
        <w:t xml:space="preserve">our ancestors </w:t>
      </w:r>
      <w:ins w:id="385" w:author="Sabine Noebel" w:date="2022-03-15T16:00:00Z">
        <w:r w:rsidR="00E46D7C">
          <w:rPr>
            <w:rFonts w:asciiTheme="minorHAnsi" w:eastAsia="Arial" w:hAnsiTheme="minorHAnsi" w:cstheme="minorHAnsi"/>
            <w:color w:val="000000"/>
            <w:sz w:val="22"/>
            <w:szCs w:val="22"/>
            <w:lang w:val="en-GB"/>
          </w:rPr>
          <w:t>already had a</w:t>
        </w:r>
      </w:ins>
      <w:ins w:id="386" w:author="Sabine Noebel" w:date="2022-03-15T16:01:00Z">
        <w:r w:rsidR="00E46D7C">
          <w:rPr>
            <w:rFonts w:asciiTheme="minorHAnsi" w:eastAsia="Arial" w:hAnsiTheme="minorHAnsi" w:cstheme="minorHAnsi"/>
            <w:color w:val="000000"/>
            <w:sz w:val="22"/>
            <w:szCs w:val="22"/>
            <w:lang w:val="en-GB"/>
          </w:rPr>
          <w:t>cquired conformity in mate choice</w:t>
        </w:r>
      </w:ins>
      <w:del w:id="387" w:author="Sabine Noebel" w:date="2022-03-15T16:01:00Z">
        <w:r w:rsidRPr="00DB4661" w:rsidDel="00E46D7C">
          <w:rPr>
            <w:rFonts w:asciiTheme="minorHAnsi" w:eastAsia="Arial" w:hAnsiTheme="minorHAnsi" w:cstheme="minorHAnsi"/>
            <w:color w:val="000000"/>
            <w:sz w:val="22"/>
            <w:szCs w:val="22"/>
            <w:lang w:val="en-GB"/>
          </w:rPr>
          <w:delText>as a consequence of the basic and unavoidable importance of finding the best mate</w:delText>
        </w:r>
      </w:del>
      <w:r w:rsidRPr="00DB4661">
        <w:rPr>
          <w:rFonts w:asciiTheme="minorHAnsi" w:eastAsia="Arial" w:hAnsiTheme="minorHAnsi" w:cstheme="minorHAnsi"/>
          <w:color w:val="000000"/>
          <w:sz w:val="22"/>
          <w:szCs w:val="22"/>
          <w:lang w:val="en-GB"/>
        </w:rPr>
        <w:t xml:space="preserve">, which as we explain </w:t>
      </w:r>
      <w:del w:id="388" w:author="Sabine Noebel" w:date="2022-03-15T16:02:00Z">
        <w:r w:rsidRPr="00DB4661" w:rsidDel="00E46D7C">
          <w:rPr>
            <w:rFonts w:asciiTheme="minorHAnsi" w:eastAsia="Arial" w:hAnsiTheme="minorHAnsi" w:cstheme="minorHAnsi"/>
            <w:color w:val="000000"/>
            <w:sz w:val="22"/>
            <w:szCs w:val="22"/>
            <w:lang w:val="en-GB"/>
          </w:rPr>
          <w:delText>here</w:delText>
        </w:r>
      </w:del>
      <w:ins w:id="389" w:author="Sabine Noebel" w:date="2022-03-15T16:02:00Z">
        <w:r w:rsidR="00E46D7C">
          <w:rPr>
            <w:rFonts w:asciiTheme="minorHAnsi" w:eastAsia="Arial" w:hAnsiTheme="minorHAnsi" w:cstheme="minorHAnsi"/>
            <w:color w:val="000000"/>
            <w:sz w:val="22"/>
            <w:szCs w:val="22"/>
            <w:lang w:val="en-GB"/>
          </w:rPr>
          <w:t>in the previous section</w:t>
        </w:r>
      </w:ins>
      <w:r w:rsidRPr="00DB4661">
        <w:rPr>
          <w:rFonts w:asciiTheme="minorHAnsi" w:eastAsia="Arial" w:hAnsiTheme="minorHAnsi" w:cstheme="minorHAnsi"/>
          <w:color w:val="000000"/>
          <w:sz w:val="22"/>
          <w:szCs w:val="22"/>
          <w:lang w:val="en-GB"/>
        </w:rPr>
        <w:t>, must imply detecting what kind of mate is preferred in the population and conforming to it.</w:t>
      </w:r>
      <w:ins w:id="390" w:author="Sabine Noebel" w:date="2022-03-15T16:02:00Z">
        <w:r w:rsidR="00E46D7C">
          <w:rPr>
            <w:rFonts w:asciiTheme="minorHAnsi" w:eastAsia="Arial" w:hAnsiTheme="minorHAnsi" w:cstheme="minorHAnsi"/>
            <w:color w:val="000000"/>
            <w:sz w:val="22"/>
            <w:szCs w:val="22"/>
            <w:lang w:val="en-GB"/>
          </w:rPr>
          <w:t xml:space="preserve"> </w:t>
        </w:r>
        <w:r w:rsidR="00E46D7C" w:rsidRPr="00E46D7C">
          <w:rPr>
            <w:rFonts w:asciiTheme="minorHAnsi" w:eastAsia="Arial" w:hAnsiTheme="minorHAnsi" w:cstheme="minorHAnsi"/>
            <w:color w:val="000000"/>
            <w:sz w:val="22"/>
            <w:szCs w:val="22"/>
            <w:lang w:val="en-GB"/>
          </w:rPr>
          <w:t xml:space="preserve">Naturally, in the first hominids, </w:t>
        </w:r>
        <w:commentRangeStart w:id="391"/>
        <w:commentRangeEnd w:id="391"/>
        <w:r w:rsidR="00E46D7C" w:rsidRPr="00E46D7C">
          <w:rPr>
            <w:rFonts w:asciiTheme="minorHAnsi" w:eastAsia="Arial" w:hAnsiTheme="minorHAnsi" w:cstheme="minorHAnsi"/>
            <w:color w:val="000000"/>
            <w:sz w:val="22"/>
            <w:szCs w:val="22"/>
            <w:lang w:val="en-GB"/>
          </w:rPr>
          <w:commentReference w:id="391"/>
        </w:r>
        <w:r w:rsidR="00E46D7C" w:rsidRPr="00E46D7C">
          <w:rPr>
            <w:rFonts w:asciiTheme="minorHAnsi" w:eastAsia="Arial" w:hAnsiTheme="minorHAnsi" w:cstheme="minorHAnsi"/>
            <w:color w:val="000000"/>
            <w:sz w:val="22"/>
            <w:szCs w:val="22"/>
            <w:lang w:val="en-GB"/>
          </w:rPr>
          <w:t xml:space="preserve">many other processes must have occurred to allow </w:t>
        </w:r>
        <w:commentRangeStart w:id="392"/>
        <w:commentRangeEnd w:id="392"/>
        <w:r w:rsidR="00E46D7C" w:rsidRPr="00E46D7C">
          <w:rPr>
            <w:rFonts w:asciiTheme="minorHAnsi" w:eastAsia="Arial" w:hAnsiTheme="minorHAnsi" w:cstheme="minorHAnsi"/>
            <w:color w:val="000000"/>
            <w:sz w:val="22"/>
            <w:szCs w:val="22"/>
            <w:lang w:val="en-GB"/>
          </w:rPr>
          <w:commentReference w:id="392"/>
        </w:r>
        <w:r w:rsidR="00E46D7C" w:rsidRPr="00E46D7C">
          <w:rPr>
            <w:rFonts w:asciiTheme="minorHAnsi" w:eastAsia="Arial" w:hAnsiTheme="minorHAnsi" w:cstheme="minorHAnsi"/>
            <w:color w:val="000000"/>
            <w:sz w:val="22"/>
            <w:szCs w:val="22"/>
            <w:lang w:val="en-GB"/>
          </w:rPr>
          <w:t>the fantastic development of our unique cultural skills. But, according to our hypothesis, the development of social learning and conformity in the context of mate choice constituted the first major step that allowed the subsequent development of all the specific capacities that made us humans</w:t>
        </w:r>
        <w:r w:rsidR="00E46D7C">
          <w:rPr>
            <w:rFonts w:asciiTheme="minorHAnsi" w:eastAsia="Arial" w:hAnsiTheme="minorHAnsi" w:cstheme="minorHAnsi"/>
            <w:color w:val="000000"/>
            <w:sz w:val="22"/>
            <w:szCs w:val="22"/>
            <w:lang w:val="en-GB"/>
          </w:rPr>
          <w:t>.</w:t>
        </w:r>
      </w:ins>
      <w:r w:rsidRPr="00DB4661">
        <w:rPr>
          <w:rFonts w:asciiTheme="minorHAnsi" w:eastAsia="Arial" w:hAnsiTheme="minorHAnsi" w:cstheme="minorHAnsi"/>
          <w:color w:val="000000"/>
          <w:sz w:val="22"/>
          <w:szCs w:val="22"/>
          <w:lang w:val="en-GB"/>
        </w:rPr>
        <w:t xml:space="preserve"> </w:t>
      </w:r>
      <w:commentRangeEnd w:id="373"/>
      <w:r w:rsidR="002069F5" w:rsidRPr="00E46D7C">
        <w:rPr>
          <w:rFonts w:asciiTheme="minorHAnsi" w:eastAsia="Arial" w:hAnsiTheme="minorHAnsi" w:cstheme="minorHAnsi"/>
          <w:color w:val="000000"/>
          <w:sz w:val="22"/>
          <w:szCs w:val="22"/>
        </w:rPr>
        <w:commentReference w:id="373"/>
      </w:r>
      <w:commentRangeEnd w:id="374"/>
      <w:r w:rsidR="00AA55BB" w:rsidRPr="00E46D7C">
        <w:rPr>
          <w:rFonts w:asciiTheme="minorHAnsi" w:eastAsia="Arial" w:hAnsiTheme="minorHAnsi" w:cstheme="minorHAnsi"/>
          <w:color w:val="000000"/>
          <w:sz w:val="22"/>
          <w:szCs w:val="22"/>
        </w:rPr>
        <w:commentReference w:id="374"/>
      </w:r>
    </w:p>
    <w:p w14:paraId="0000006D" w14:textId="77777777" w:rsidR="00784C4E" w:rsidRPr="00DB4661" w:rsidRDefault="00784C4E" w:rsidP="00FD7756">
      <w:pPr>
        <w:pBdr>
          <w:top w:val="nil"/>
          <w:left w:val="nil"/>
          <w:bottom w:val="nil"/>
          <w:right w:val="nil"/>
          <w:between w:val="nil"/>
        </w:pBdr>
        <w:ind w:firstLine="340"/>
        <w:jc w:val="both"/>
        <w:rPr>
          <w:rFonts w:asciiTheme="minorHAnsi" w:eastAsia="Arial" w:hAnsiTheme="minorHAnsi" w:cstheme="minorHAnsi"/>
          <w:sz w:val="22"/>
          <w:szCs w:val="22"/>
          <w:lang w:val="en-GB"/>
        </w:rPr>
      </w:pPr>
    </w:p>
    <w:p w14:paraId="0000006E" w14:textId="3F2B5FA4" w:rsidR="00784C4E" w:rsidRPr="00F04EAF" w:rsidRDefault="00697658" w:rsidP="00FD7756">
      <w:pPr>
        <w:pBdr>
          <w:top w:val="nil"/>
          <w:left w:val="nil"/>
          <w:bottom w:val="nil"/>
          <w:right w:val="nil"/>
          <w:between w:val="nil"/>
        </w:pBdr>
        <w:ind w:firstLine="340"/>
        <w:jc w:val="both"/>
        <w:rPr>
          <w:rFonts w:asciiTheme="minorHAnsi" w:eastAsia="Arial" w:hAnsiTheme="minorHAnsi" w:cstheme="minorHAnsi"/>
          <w:color w:val="24292F"/>
          <w:sz w:val="22"/>
          <w:szCs w:val="22"/>
          <w:lang w:val="en-GB"/>
        </w:rPr>
      </w:pPr>
      <w:bookmarkStart w:id="393" w:name="_Hlk88498469"/>
      <w:r w:rsidRPr="00DB4661">
        <w:rPr>
          <w:rFonts w:asciiTheme="minorHAnsi" w:eastAsia="Arial" w:hAnsiTheme="minorHAnsi" w:cstheme="minorHAnsi"/>
          <w:sz w:val="22"/>
          <w:szCs w:val="22"/>
          <w:lang w:val="en-GB"/>
        </w:rPr>
        <w:lastRenderedPageBreak/>
        <w:t>We investigate</w:t>
      </w:r>
      <w:ins w:id="394" w:author="Sabine Noebel" w:date="2022-03-15T16:03:00Z">
        <w:r w:rsidR="00E46D7C">
          <w:rPr>
            <w:rFonts w:asciiTheme="minorHAnsi" w:eastAsia="Arial" w:hAnsiTheme="minorHAnsi" w:cstheme="minorHAnsi"/>
            <w:sz w:val="22"/>
            <w:szCs w:val="22"/>
            <w:lang w:val="en-GB"/>
          </w:rPr>
          <w:t>d</w:t>
        </w:r>
      </w:ins>
      <w:r w:rsidRPr="00DB4661">
        <w:rPr>
          <w:rFonts w:asciiTheme="minorHAnsi" w:eastAsia="Arial" w:hAnsiTheme="minorHAnsi" w:cstheme="minorHAnsi"/>
          <w:sz w:val="22"/>
          <w:szCs w:val="22"/>
          <w:lang w:val="en-GB"/>
        </w:rPr>
        <w:t xml:space="preserve"> the verbal model described informally above using simulations</w:t>
      </w:r>
      <w:ins w:id="395" w:author="Sabine Noebel" w:date="2022-03-15T16:03:00Z">
        <w:r w:rsidR="00E46D7C">
          <w:rPr>
            <w:rFonts w:asciiTheme="minorHAnsi" w:eastAsia="Arial" w:hAnsiTheme="minorHAnsi" w:cstheme="minorHAnsi"/>
            <w:sz w:val="22"/>
            <w:szCs w:val="22"/>
            <w:lang w:val="en-GB"/>
          </w:rPr>
          <w:t xml:space="preserve"> (Fig. 3)</w:t>
        </w:r>
      </w:ins>
      <w:r w:rsidRPr="00DB4661">
        <w:rPr>
          <w:rFonts w:asciiTheme="minorHAnsi" w:eastAsia="Arial" w:hAnsiTheme="minorHAnsi" w:cstheme="minorHAnsi"/>
          <w:sz w:val="22"/>
          <w:szCs w:val="22"/>
          <w:lang w:val="en-GB"/>
        </w:rPr>
        <w:t xml:space="preserve">. </w:t>
      </w:r>
      <w:r w:rsidRPr="00DB4661">
        <w:rPr>
          <w:rFonts w:asciiTheme="minorHAnsi" w:eastAsia="Arial" w:hAnsiTheme="minorHAnsi" w:cstheme="minorHAnsi"/>
          <w:color w:val="24292F"/>
          <w:sz w:val="22"/>
          <w:szCs w:val="22"/>
          <w:lang w:val="en-GB"/>
        </w:rPr>
        <w:t xml:space="preserve">Consider a group of individuals, with the same number of males and females. </w:t>
      </w:r>
      <w:r w:rsidRPr="00F04EAF">
        <w:rPr>
          <w:rFonts w:asciiTheme="minorHAnsi" w:eastAsia="Arial" w:hAnsiTheme="minorHAnsi" w:cstheme="minorHAnsi"/>
          <w:color w:val="24292F"/>
          <w:sz w:val="22"/>
          <w:szCs w:val="22"/>
          <w:lang w:val="en-GB"/>
        </w:rPr>
        <w:t>There are two diallelic genes</w:t>
      </w:r>
      <w:ins w:id="396" w:author="Sabine Noebel" w:date="2022-03-15T16:03:00Z">
        <w:r w:rsidR="00E46D7C">
          <w:rPr>
            <w:rFonts w:asciiTheme="minorHAnsi" w:eastAsia="Arial" w:hAnsiTheme="minorHAnsi" w:cstheme="minorHAnsi"/>
            <w:color w:val="24292F"/>
            <w:sz w:val="22"/>
            <w:szCs w:val="22"/>
            <w:lang w:val="en-GB"/>
          </w:rPr>
          <w:t xml:space="preserve"> (or two non-genetic inclusively her</w:t>
        </w:r>
      </w:ins>
      <w:ins w:id="397" w:author="Sabine Noebel" w:date="2022-03-15T16:04:00Z">
        <w:r w:rsidR="00E46D7C">
          <w:rPr>
            <w:rFonts w:asciiTheme="minorHAnsi" w:eastAsia="Arial" w:hAnsiTheme="minorHAnsi" w:cstheme="minorHAnsi"/>
            <w:color w:val="24292F"/>
            <w:sz w:val="22"/>
            <w:szCs w:val="22"/>
            <w:lang w:val="en-GB"/>
          </w:rPr>
          <w:t>itable variants)</w:t>
        </w:r>
      </w:ins>
      <w:r w:rsidRPr="00F04EAF">
        <w:rPr>
          <w:rFonts w:asciiTheme="minorHAnsi" w:eastAsia="Arial" w:hAnsiTheme="minorHAnsi" w:cstheme="minorHAnsi"/>
          <w:color w:val="24292F"/>
          <w:sz w:val="22"/>
          <w:szCs w:val="22"/>
          <w:lang w:val="en-GB"/>
        </w:rPr>
        <w:t xml:space="preserve">. The first one, with </w:t>
      </w:r>
      <w:del w:id="398" w:author="Sabine Noebel" w:date="2022-03-15T16:04:00Z">
        <w:r w:rsidRPr="00F04EAF" w:rsidDel="00E46D7C">
          <w:rPr>
            <w:rFonts w:asciiTheme="minorHAnsi" w:eastAsia="Arial" w:hAnsiTheme="minorHAnsi" w:cstheme="minorHAnsi"/>
            <w:color w:val="24292F"/>
            <w:sz w:val="22"/>
            <w:szCs w:val="22"/>
            <w:lang w:val="en-GB"/>
          </w:rPr>
          <w:delText>alleles</w:delText>
        </w:r>
      </w:del>
      <w:ins w:id="399" w:author="Sabine Noebel" w:date="2022-03-15T16:04:00Z">
        <w:r w:rsidR="00E46D7C">
          <w:rPr>
            <w:rFonts w:asciiTheme="minorHAnsi" w:eastAsia="Arial" w:hAnsiTheme="minorHAnsi" w:cstheme="minorHAnsi"/>
            <w:color w:val="24292F"/>
            <w:sz w:val="22"/>
            <w:szCs w:val="22"/>
            <w:lang w:val="en-GB"/>
          </w:rPr>
          <w:t>variants</w:t>
        </w:r>
      </w:ins>
      <w:r w:rsidRPr="00F04EAF">
        <w:rPr>
          <w:rFonts w:asciiTheme="minorHAnsi" w:eastAsia="Arial" w:hAnsiTheme="minorHAnsi" w:cstheme="minorHAnsi"/>
          <w:color w:val="24292F"/>
          <w:sz w:val="22"/>
          <w:szCs w:val="22"/>
          <w:lang w:val="en-GB"/>
        </w:rPr>
        <w:t xml:space="preserve"> </w:t>
      </w:r>
      <w:r w:rsidRPr="00F04EAF">
        <w:rPr>
          <w:rFonts w:asciiTheme="minorHAnsi" w:eastAsia="Arial" w:hAnsiTheme="minorHAnsi" w:cstheme="minorHAnsi"/>
          <w:i/>
          <w:color w:val="24292F"/>
          <w:sz w:val="22"/>
          <w:szCs w:val="22"/>
          <w:lang w:val="en-GB"/>
        </w:rPr>
        <w:t>A</w:t>
      </w:r>
      <w:r w:rsidRPr="00F04EAF">
        <w:rPr>
          <w:rFonts w:asciiTheme="minorHAnsi" w:eastAsia="Arial" w:hAnsiTheme="minorHAnsi" w:cstheme="minorHAnsi"/>
          <w:color w:val="24292F"/>
          <w:sz w:val="22"/>
          <w:szCs w:val="22"/>
          <w:lang w:val="en-GB"/>
        </w:rPr>
        <w:t xml:space="preserve"> and </w:t>
      </w:r>
      <w:r w:rsidRPr="00F04EAF">
        <w:rPr>
          <w:rFonts w:asciiTheme="minorHAnsi" w:eastAsia="Arial" w:hAnsiTheme="minorHAnsi" w:cstheme="minorHAnsi"/>
          <w:i/>
          <w:color w:val="24292F"/>
          <w:sz w:val="22"/>
          <w:szCs w:val="22"/>
          <w:lang w:val="en-GB"/>
        </w:rPr>
        <w:t>B</w:t>
      </w:r>
      <w:r w:rsidRPr="00F04EAF">
        <w:rPr>
          <w:rFonts w:asciiTheme="minorHAnsi" w:eastAsia="Arial" w:hAnsiTheme="minorHAnsi" w:cstheme="minorHAnsi"/>
          <w:color w:val="24292F"/>
          <w:sz w:val="22"/>
          <w:szCs w:val="22"/>
          <w:lang w:val="en-GB"/>
        </w:rPr>
        <w:t xml:space="preserve">, is expressed in males only and is neutral for fitness. The second one, with </w:t>
      </w:r>
      <w:del w:id="400" w:author="Sabine Noebel" w:date="2022-03-15T16:04:00Z">
        <w:r w:rsidRPr="00F04EAF" w:rsidDel="00360E8A">
          <w:rPr>
            <w:rFonts w:asciiTheme="minorHAnsi" w:eastAsia="Arial" w:hAnsiTheme="minorHAnsi" w:cstheme="minorHAnsi"/>
            <w:color w:val="24292F"/>
            <w:sz w:val="22"/>
            <w:szCs w:val="22"/>
            <w:lang w:val="en-GB"/>
          </w:rPr>
          <w:delText>alleles</w:delText>
        </w:r>
      </w:del>
      <w:ins w:id="401" w:author="Sabine Noebel" w:date="2022-03-15T16:04:00Z">
        <w:r w:rsidR="00360E8A">
          <w:rPr>
            <w:rFonts w:asciiTheme="minorHAnsi" w:eastAsia="Arial" w:hAnsiTheme="minorHAnsi" w:cstheme="minorHAnsi"/>
            <w:color w:val="24292F"/>
            <w:sz w:val="22"/>
            <w:szCs w:val="22"/>
            <w:lang w:val="en-GB"/>
          </w:rPr>
          <w:t>variants</w:t>
        </w:r>
      </w:ins>
      <w:r w:rsidRPr="00F04EAF">
        <w:rPr>
          <w:rFonts w:asciiTheme="minorHAnsi" w:eastAsia="Arial" w:hAnsiTheme="minorHAnsi" w:cstheme="minorHAnsi"/>
          <w:color w:val="24292F"/>
          <w:sz w:val="22"/>
          <w:szCs w:val="22"/>
          <w:lang w:val="en-GB"/>
        </w:rPr>
        <w:t xml:space="preserve"> </w:t>
      </w:r>
      <w:r w:rsidRPr="00F04EAF">
        <w:rPr>
          <w:rFonts w:asciiTheme="minorHAnsi" w:eastAsia="Arial" w:hAnsiTheme="minorHAnsi" w:cstheme="minorHAnsi"/>
          <w:i/>
          <w:color w:val="24292F"/>
          <w:sz w:val="22"/>
          <w:szCs w:val="22"/>
          <w:lang w:val="en-GB"/>
        </w:rPr>
        <w:t>C</w:t>
      </w:r>
      <w:r w:rsidRPr="00F04EAF">
        <w:rPr>
          <w:rFonts w:asciiTheme="minorHAnsi" w:eastAsia="Arial" w:hAnsiTheme="minorHAnsi" w:cstheme="minorHAnsi"/>
          <w:color w:val="24292F"/>
          <w:sz w:val="22"/>
          <w:szCs w:val="22"/>
          <w:lang w:val="en-GB"/>
        </w:rPr>
        <w:t xml:space="preserve"> and </w:t>
      </w:r>
      <w:r w:rsidRPr="00F04EAF">
        <w:rPr>
          <w:rFonts w:asciiTheme="minorHAnsi" w:eastAsia="Arial" w:hAnsiTheme="minorHAnsi" w:cstheme="minorHAnsi"/>
          <w:i/>
          <w:color w:val="24292F"/>
          <w:sz w:val="22"/>
          <w:szCs w:val="22"/>
          <w:lang w:val="en-GB"/>
        </w:rPr>
        <w:t>c</w:t>
      </w:r>
      <w:r w:rsidRPr="00F04EAF">
        <w:rPr>
          <w:rFonts w:asciiTheme="minorHAnsi" w:eastAsia="Arial" w:hAnsiTheme="minorHAnsi" w:cstheme="minorHAnsi"/>
          <w:color w:val="24292F"/>
          <w:sz w:val="22"/>
          <w:szCs w:val="22"/>
          <w:lang w:val="en-GB"/>
        </w:rPr>
        <w:t xml:space="preserve">, is expressed in females only: females </w:t>
      </w:r>
      <w:r w:rsidRPr="00F04EAF">
        <w:rPr>
          <w:rFonts w:asciiTheme="minorHAnsi" w:eastAsia="Arial" w:hAnsiTheme="minorHAnsi" w:cstheme="minorHAnsi"/>
          <w:i/>
          <w:color w:val="24292F"/>
          <w:sz w:val="22"/>
          <w:szCs w:val="22"/>
          <w:lang w:val="en-GB"/>
        </w:rPr>
        <w:t>c</w:t>
      </w:r>
      <w:r w:rsidRPr="00F04EAF">
        <w:rPr>
          <w:rFonts w:asciiTheme="minorHAnsi" w:eastAsia="Arial" w:hAnsiTheme="minorHAnsi" w:cstheme="minorHAnsi"/>
          <w:color w:val="24292F"/>
          <w:sz w:val="22"/>
          <w:szCs w:val="22"/>
          <w:lang w:val="en-GB"/>
        </w:rPr>
        <w:t xml:space="preserve"> mate randomly, while females </w:t>
      </w:r>
      <w:r w:rsidRPr="00F04EAF">
        <w:rPr>
          <w:rFonts w:asciiTheme="minorHAnsi" w:eastAsia="Arial" w:hAnsiTheme="minorHAnsi" w:cstheme="minorHAnsi"/>
          <w:i/>
          <w:color w:val="24292F"/>
          <w:sz w:val="22"/>
          <w:szCs w:val="22"/>
          <w:lang w:val="en-GB"/>
        </w:rPr>
        <w:t>C</w:t>
      </w:r>
      <w:r w:rsidRPr="00F04EAF">
        <w:rPr>
          <w:rFonts w:asciiTheme="minorHAnsi" w:eastAsia="Arial" w:hAnsiTheme="minorHAnsi" w:cstheme="minorHAnsi"/>
          <w:color w:val="24292F"/>
          <w:sz w:val="22"/>
          <w:szCs w:val="22"/>
          <w:lang w:val="en-GB"/>
        </w:rPr>
        <w:t xml:space="preserve"> use the logistic conformist learning rule described in section III.4. Each female has two </w:t>
      </w:r>
      <w:r w:rsidR="00FC6E6A" w:rsidRPr="00F04EAF">
        <w:rPr>
          <w:rFonts w:asciiTheme="minorHAnsi" w:eastAsia="Arial" w:hAnsiTheme="minorHAnsi" w:cstheme="minorHAnsi"/>
          <w:color w:val="24292F"/>
          <w:sz w:val="22"/>
          <w:szCs w:val="22"/>
          <w:lang w:val="en-GB"/>
        </w:rPr>
        <w:t>offspring</w:t>
      </w:r>
      <w:r w:rsidRPr="00F04EAF">
        <w:rPr>
          <w:rFonts w:asciiTheme="minorHAnsi" w:eastAsia="Arial" w:hAnsiTheme="minorHAnsi" w:cstheme="minorHAnsi"/>
          <w:color w:val="24292F"/>
          <w:sz w:val="22"/>
          <w:szCs w:val="22"/>
          <w:lang w:val="en-GB"/>
        </w:rPr>
        <w:t xml:space="preserve">, one </w:t>
      </w:r>
      <w:r w:rsidR="00FC6E6A" w:rsidRPr="00F04EAF">
        <w:rPr>
          <w:rFonts w:asciiTheme="minorHAnsi" w:eastAsia="Arial" w:hAnsiTheme="minorHAnsi" w:cstheme="minorHAnsi"/>
          <w:color w:val="24292F"/>
          <w:sz w:val="22"/>
          <w:szCs w:val="22"/>
          <w:lang w:val="en-GB"/>
        </w:rPr>
        <w:t xml:space="preserve">male </w:t>
      </w:r>
      <w:r w:rsidRPr="00F04EAF">
        <w:rPr>
          <w:rFonts w:asciiTheme="minorHAnsi" w:eastAsia="Arial" w:hAnsiTheme="minorHAnsi" w:cstheme="minorHAnsi"/>
          <w:color w:val="24292F"/>
          <w:sz w:val="22"/>
          <w:szCs w:val="22"/>
          <w:lang w:val="en-GB"/>
        </w:rPr>
        <w:t xml:space="preserve">and one </w:t>
      </w:r>
      <w:r w:rsidR="00FC6E6A" w:rsidRPr="00F04EAF">
        <w:rPr>
          <w:rFonts w:asciiTheme="minorHAnsi" w:eastAsia="Arial" w:hAnsiTheme="minorHAnsi" w:cstheme="minorHAnsi"/>
          <w:color w:val="24292F"/>
          <w:sz w:val="22"/>
          <w:szCs w:val="22"/>
          <w:lang w:val="en-GB"/>
        </w:rPr>
        <w:t xml:space="preserve">female </w:t>
      </w:r>
      <w:r w:rsidRPr="00F04EAF">
        <w:rPr>
          <w:rFonts w:asciiTheme="minorHAnsi" w:eastAsia="Arial" w:hAnsiTheme="minorHAnsi" w:cstheme="minorHAnsi"/>
          <w:color w:val="24292F"/>
          <w:sz w:val="22"/>
          <w:szCs w:val="22"/>
          <w:lang w:val="en-GB"/>
        </w:rPr>
        <w:t>that inherit the traits from their parents.</w:t>
      </w:r>
    </w:p>
    <w:p w14:paraId="0000006F" w14:textId="41450A9C" w:rsidR="00784C4E" w:rsidRPr="00F04EAF" w:rsidRDefault="00697658" w:rsidP="00FD7756">
      <w:pPr>
        <w:pBdr>
          <w:top w:val="nil"/>
          <w:left w:val="nil"/>
          <w:bottom w:val="nil"/>
          <w:right w:val="nil"/>
          <w:between w:val="nil"/>
        </w:pBdr>
        <w:ind w:firstLine="340"/>
        <w:jc w:val="both"/>
        <w:rPr>
          <w:rFonts w:asciiTheme="minorHAnsi" w:eastAsia="Arial" w:hAnsiTheme="minorHAnsi" w:cstheme="minorHAnsi"/>
          <w:color w:val="24292F"/>
          <w:sz w:val="22"/>
          <w:szCs w:val="22"/>
          <w:lang w:val="en-GB"/>
        </w:rPr>
      </w:pPr>
      <w:r w:rsidRPr="00F04EAF">
        <w:rPr>
          <w:rFonts w:asciiTheme="minorHAnsi" w:eastAsia="Arial" w:hAnsiTheme="minorHAnsi" w:cstheme="minorHAnsi"/>
          <w:color w:val="24292F"/>
          <w:sz w:val="22"/>
          <w:szCs w:val="22"/>
          <w:lang w:val="en-GB"/>
        </w:rPr>
        <w:t xml:space="preserve">The meta-population is composed of several such groups. In each new generation, a </w:t>
      </w:r>
      <w:r w:rsidR="000646B6" w:rsidRPr="00F04EAF">
        <w:rPr>
          <w:rFonts w:asciiTheme="minorHAnsi" w:eastAsia="Arial" w:hAnsiTheme="minorHAnsi" w:cstheme="minorHAnsi"/>
          <w:color w:val="24292F"/>
          <w:sz w:val="22"/>
          <w:szCs w:val="22"/>
          <w:lang w:val="en-GB"/>
        </w:rPr>
        <w:t xml:space="preserve">random </w:t>
      </w:r>
      <w:r w:rsidRPr="00F04EAF">
        <w:rPr>
          <w:rFonts w:asciiTheme="minorHAnsi" w:eastAsia="Arial" w:hAnsiTheme="minorHAnsi" w:cstheme="minorHAnsi"/>
          <w:color w:val="24292F"/>
          <w:sz w:val="22"/>
          <w:szCs w:val="22"/>
          <w:lang w:val="en-GB"/>
        </w:rPr>
        <w:t xml:space="preserve">fraction of the </w:t>
      </w:r>
      <w:r w:rsidR="008E5040" w:rsidRPr="00F04EAF">
        <w:rPr>
          <w:rFonts w:asciiTheme="minorHAnsi" w:eastAsia="Arial" w:hAnsiTheme="minorHAnsi" w:cstheme="minorHAnsi"/>
          <w:color w:val="24292F"/>
          <w:sz w:val="22"/>
          <w:szCs w:val="22"/>
          <w:lang w:val="en-GB"/>
        </w:rPr>
        <w:t xml:space="preserve">offspring </w:t>
      </w:r>
      <w:r w:rsidR="00F04EAF" w:rsidRPr="00F04EAF">
        <w:rPr>
          <w:rFonts w:asciiTheme="minorHAnsi" w:eastAsia="Arial" w:hAnsiTheme="minorHAnsi" w:cstheme="minorHAnsi"/>
          <w:color w:val="24292F"/>
          <w:sz w:val="22"/>
          <w:szCs w:val="22"/>
          <w:lang w:val="en-GB"/>
        </w:rPr>
        <w:t>migrates</w:t>
      </w:r>
      <w:r w:rsidR="000646B6" w:rsidRPr="00F04EAF">
        <w:rPr>
          <w:rFonts w:asciiTheme="minorHAnsi" w:eastAsia="Arial" w:hAnsiTheme="minorHAnsi" w:cstheme="minorHAnsi"/>
          <w:color w:val="24292F"/>
          <w:sz w:val="22"/>
          <w:szCs w:val="22"/>
          <w:lang w:val="en-GB"/>
        </w:rPr>
        <w:t xml:space="preserve"> to another randomly chosen subpopulation </w:t>
      </w:r>
      <w:r w:rsidRPr="00F04EAF">
        <w:rPr>
          <w:rFonts w:asciiTheme="minorHAnsi" w:eastAsia="Arial" w:hAnsiTheme="minorHAnsi" w:cstheme="minorHAnsi"/>
          <w:color w:val="24292F"/>
          <w:sz w:val="22"/>
          <w:szCs w:val="22"/>
          <w:lang w:val="en-GB"/>
        </w:rPr>
        <w:t xml:space="preserve">on </w:t>
      </w:r>
      <w:r w:rsidR="000646B6" w:rsidRPr="00F04EAF">
        <w:rPr>
          <w:rFonts w:asciiTheme="minorHAnsi" w:eastAsia="Arial" w:hAnsiTheme="minorHAnsi" w:cstheme="minorHAnsi"/>
          <w:color w:val="24292F"/>
          <w:sz w:val="22"/>
          <w:szCs w:val="22"/>
          <w:lang w:val="en-GB"/>
        </w:rPr>
        <w:t xml:space="preserve">one of </w:t>
      </w:r>
      <w:r w:rsidRPr="00F04EAF">
        <w:rPr>
          <w:rFonts w:asciiTheme="minorHAnsi" w:eastAsia="Arial" w:hAnsiTheme="minorHAnsi" w:cstheme="minorHAnsi"/>
          <w:color w:val="24292F"/>
          <w:sz w:val="22"/>
          <w:szCs w:val="22"/>
          <w:lang w:val="en-GB"/>
        </w:rPr>
        <w:t xml:space="preserve">the spots left vacant by other migrants (males take male spots and females take female spots to prevent gender bias in groups). Initially, alleles </w:t>
      </w:r>
      <w:r w:rsidRPr="00F04EAF">
        <w:rPr>
          <w:rFonts w:asciiTheme="minorHAnsi" w:eastAsia="Arial" w:hAnsiTheme="minorHAnsi" w:cstheme="minorHAnsi"/>
          <w:i/>
          <w:color w:val="24292F"/>
          <w:sz w:val="22"/>
          <w:szCs w:val="22"/>
          <w:lang w:val="en-GB"/>
        </w:rPr>
        <w:t>A</w:t>
      </w:r>
      <w:r w:rsidRPr="00F04EAF">
        <w:rPr>
          <w:rFonts w:asciiTheme="minorHAnsi" w:eastAsia="Arial" w:hAnsiTheme="minorHAnsi" w:cstheme="minorHAnsi"/>
          <w:color w:val="24292F"/>
          <w:sz w:val="22"/>
          <w:szCs w:val="22"/>
          <w:lang w:val="en-GB"/>
        </w:rPr>
        <w:t xml:space="preserve"> and </w:t>
      </w:r>
      <w:r w:rsidRPr="00F04EAF">
        <w:rPr>
          <w:rFonts w:asciiTheme="minorHAnsi" w:eastAsia="Arial" w:hAnsiTheme="minorHAnsi" w:cstheme="minorHAnsi"/>
          <w:i/>
          <w:color w:val="24292F"/>
          <w:sz w:val="22"/>
          <w:szCs w:val="22"/>
          <w:lang w:val="en-GB"/>
        </w:rPr>
        <w:t>B</w:t>
      </w:r>
      <w:r w:rsidRPr="00F04EAF">
        <w:rPr>
          <w:rFonts w:asciiTheme="minorHAnsi" w:eastAsia="Arial" w:hAnsiTheme="minorHAnsi" w:cstheme="minorHAnsi"/>
          <w:color w:val="24292F"/>
          <w:sz w:val="22"/>
          <w:szCs w:val="22"/>
          <w:lang w:val="en-GB"/>
        </w:rPr>
        <w:t xml:space="preserve"> are randomly allocated in the meta-population in 50:50 proportions. Alleles </w:t>
      </w:r>
      <w:r w:rsidRPr="00F04EAF">
        <w:rPr>
          <w:rFonts w:asciiTheme="minorHAnsi" w:eastAsia="Arial" w:hAnsiTheme="minorHAnsi" w:cstheme="minorHAnsi"/>
          <w:i/>
          <w:color w:val="24292F"/>
          <w:sz w:val="22"/>
          <w:szCs w:val="22"/>
          <w:lang w:val="en-GB"/>
        </w:rPr>
        <w:t>C</w:t>
      </w:r>
      <w:r w:rsidRPr="00F04EAF">
        <w:rPr>
          <w:rFonts w:asciiTheme="minorHAnsi" w:eastAsia="Arial" w:hAnsiTheme="minorHAnsi" w:cstheme="minorHAnsi"/>
          <w:color w:val="24292F"/>
          <w:sz w:val="22"/>
          <w:szCs w:val="22"/>
          <w:lang w:val="en-GB"/>
        </w:rPr>
        <w:t xml:space="preserve"> and </w:t>
      </w:r>
      <w:r w:rsidRPr="00F04EAF">
        <w:rPr>
          <w:rFonts w:asciiTheme="minorHAnsi" w:eastAsia="Arial" w:hAnsiTheme="minorHAnsi" w:cstheme="minorHAnsi"/>
          <w:i/>
          <w:color w:val="24292F"/>
          <w:sz w:val="22"/>
          <w:szCs w:val="22"/>
          <w:lang w:val="en-GB"/>
        </w:rPr>
        <w:t>c</w:t>
      </w:r>
      <w:r w:rsidRPr="00F04EAF">
        <w:rPr>
          <w:rFonts w:asciiTheme="minorHAnsi" w:eastAsia="Arial" w:hAnsiTheme="minorHAnsi" w:cstheme="minorHAnsi"/>
          <w:color w:val="24292F"/>
          <w:sz w:val="22"/>
          <w:szCs w:val="22"/>
          <w:lang w:val="en-GB"/>
        </w:rPr>
        <w:t xml:space="preserve"> are also randomly allocated, with an initial proportion </w:t>
      </w:r>
      <w:r w:rsidRPr="00F04EAF">
        <w:rPr>
          <w:rFonts w:asciiTheme="minorHAnsi" w:eastAsia="Arial" w:hAnsiTheme="minorHAnsi" w:cstheme="minorHAnsi"/>
          <w:i/>
          <w:color w:val="24292F"/>
          <w:sz w:val="22"/>
          <w:szCs w:val="22"/>
          <w:lang w:val="en-GB"/>
        </w:rPr>
        <w:t>q</w:t>
      </w:r>
      <w:r w:rsidRPr="00F04EAF">
        <w:rPr>
          <w:rFonts w:asciiTheme="minorHAnsi" w:eastAsia="Arial" w:hAnsiTheme="minorHAnsi" w:cstheme="minorHAnsi"/>
          <w:color w:val="24292F"/>
          <w:sz w:val="22"/>
          <w:szCs w:val="22"/>
          <w:lang w:val="en-GB"/>
        </w:rPr>
        <w:t xml:space="preserve">0 of allele </w:t>
      </w:r>
      <w:r w:rsidRPr="00F04EAF">
        <w:rPr>
          <w:rFonts w:asciiTheme="minorHAnsi" w:eastAsia="Arial" w:hAnsiTheme="minorHAnsi" w:cstheme="minorHAnsi"/>
          <w:i/>
          <w:color w:val="24292F"/>
          <w:sz w:val="22"/>
          <w:szCs w:val="22"/>
          <w:lang w:val="en-GB"/>
        </w:rPr>
        <w:t>C</w:t>
      </w:r>
      <w:r w:rsidRPr="00F04EAF">
        <w:rPr>
          <w:rFonts w:asciiTheme="minorHAnsi" w:eastAsia="Arial" w:hAnsiTheme="minorHAnsi" w:cstheme="minorHAnsi"/>
          <w:color w:val="24292F"/>
          <w:sz w:val="22"/>
          <w:szCs w:val="22"/>
          <w:lang w:val="en-GB"/>
        </w:rPr>
        <w:t>.</w:t>
      </w:r>
    </w:p>
    <w:p w14:paraId="00000070" w14:textId="657E9DD4" w:rsidR="00784C4E" w:rsidRPr="00DB4661" w:rsidRDefault="00697658" w:rsidP="00FD7756">
      <w:pPr>
        <w:pBdr>
          <w:top w:val="nil"/>
          <w:left w:val="nil"/>
          <w:bottom w:val="nil"/>
          <w:right w:val="nil"/>
          <w:between w:val="nil"/>
        </w:pBdr>
        <w:ind w:firstLine="340"/>
        <w:jc w:val="both"/>
        <w:rPr>
          <w:rFonts w:asciiTheme="minorHAnsi" w:eastAsia="Arial" w:hAnsiTheme="minorHAnsi" w:cstheme="minorHAnsi"/>
          <w:sz w:val="22"/>
          <w:szCs w:val="22"/>
          <w:lang w:val="en-GB"/>
        </w:rPr>
      </w:pPr>
      <w:r w:rsidRPr="00F04EAF">
        <w:rPr>
          <w:rFonts w:asciiTheme="minorHAnsi" w:eastAsia="Arial" w:hAnsiTheme="minorHAnsi" w:cstheme="minorHAnsi"/>
          <w:color w:val="24292F"/>
          <w:sz w:val="22"/>
          <w:szCs w:val="22"/>
          <w:lang w:val="en-GB"/>
        </w:rPr>
        <w:t xml:space="preserve">The results of the simulations </w:t>
      </w:r>
      <w:del w:id="402" w:author="Sabine Noebel" w:date="2022-03-15T16:04:00Z">
        <w:r w:rsidRPr="00F04EAF" w:rsidDel="00360E8A">
          <w:rPr>
            <w:rFonts w:asciiTheme="minorHAnsi" w:eastAsia="Arial" w:hAnsiTheme="minorHAnsi" w:cstheme="minorHAnsi"/>
            <w:color w:val="24292F"/>
            <w:sz w:val="22"/>
            <w:szCs w:val="22"/>
            <w:lang w:val="en-GB"/>
          </w:rPr>
          <w:delText>can be</w:delText>
        </w:r>
      </w:del>
      <w:ins w:id="403" w:author="Sabine Noebel" w:date="2022-03-15T16:04:00Z">
        <w:r w:rsidR="00360E8A">
          <w:rPr>
            <w:rFonts w:asciiTheme="minorHAnsi" w:eastAsia="Arial" w:hAnsiTheme="minorHAnsi" w:cstheme="minorHAnsi"/>
            <w:color w:val="24292F"/>
            <w:sz w:val="22"/>
            <w:szCs w:val="22"/>
            <w:lang w:val="en-GB"/>
          </w:rPr>
          <w:t>are</w:t>
        </w:r>
      </w:ins>
      <w:r w:rsidRPr="00F04EAF">
        <w:rPr>
          <w:rFonts w:asciiTheme="minorHAnsi" w:eastAsia="Arial" w:hAnsiTheme="minorHAnsi" w:cstheme="minorHAnsi"/>
          <w:color w:val="24292F"/>
          <w:sz w:val="22"/>
          <w:szCs w:val="22"/>
          <w:lang w:val="en-GB"/>
        </w:rPr>
        <w:t xml:space="preserve"> shown on Fig. 3 for </w:t>
      </w:r>
      <w:r w:rsidR="000646B6" w:rsidRPr="00F04EAF">
        <w:rPr>
          <w:rFonts w:asciiTheme="minorHAnsi" w:eastAsia="Arial" w:hAnsiTheme="minorHAnsi" w:cstheme="minorHAnsi"/>
          <w:color w:val="24292F"/>
          <w:sz w:val="22"/>
          <w:szCs w:val="22"/>
          <w:lang w:val="en-GB"/>
        </w:rPr>
        <w:t>a specific set of</w:t>
      </w:r>
      <w:r w:rsidRPr="00F04EAF">
        <w:rPr>
          <w:rFonts w:asciiTheme="minorHAnsi" w:eastAsia="Arial" w:hAnsiTheme="minorHAnsi" w:cstheme="minorHAnsi"/>
          <w:color w:val="24292F"/>
          <w:sz w:val="22"/>
          <w:szCs w:val="22"/>
          <w:lang w:val="en-GB"/>
        </w:rPr>
        <w:t xml:space="preserve"> parameters. </w:t>
      </w:r>
      <w:ins w:id="404" w:author="Sabine Noebel" w:date="2022-03-15T16:04:00Z">
        <w:r w:rsidR="00360E8A">
          <w:rPr>
            <w:rFonts w:asciiTheme="minorHAnsi" w:eastAsia="Arial" w:hAnsiTheme="minorHAnsi" w:cstheme="minorHAnsi"/>
            <w:color w:val="24292F"/>
            <w:sz w:val="22"/>
            <w:szCs w:val="22"/>
            <w:lang w:val="en-GB"/>
          </w:rPr>
          <w:t>In meta-</w:t>
        </w:r>
      </w:ins>
      <w:del w:id="405" w:author="Sabine Noebel" w:date="2022-03-15T16:04:00Z">
        <w:r w:rsidRPr="00F04EAF" w:rsidDel="00360E8A">
          <w:rPr>
            <w:rFonts w:asciiTheme="minorHAnsi" w:eastAsia="Arial" w:hAnsiTheme="minorHAnsi" w:cstheme="minorHAnsi"/>
            <w:color w:val="24292F"/>
            <w:sz w:val="22"/>
            <w:szCs w:val="22"/>
            <w:lang w:val="en-GB"/>
          </w:rPr>
          <w:delText xml:space="preserve">When the </w:delText>
        </w:r>
      </w:del>
      <w:commentRangeStart w:id="406"/>
      <w:r w:rsidRPr="00F04EAF">
        <w:rPr>
          <w:rFonts w:asciiTheme="minorHAnsi" w:eastAsia="Arial" w:hAnsiTheme="minorHAnsi" w:cstheme="minorHAnsi"/>
          <w:color w:val="24292F"/>
          <w:sz w:val="22"/>
          <w:szCs w:val="22"/>
          <w:lang w:val="en-GB"/>
        </w:rPr>
        <w:t>population</w:t>
      </w:r>
      <w:ins w:id="407" w:author="Sabine Noebel" w:date="2022-03-15T16:05:00Z">
        <w:r w:rsidR="00360E8A">
          <w:rPr>
            <w:rFonts w:asciiTheme="minorHAnsi" w:eastAsia="Arial" w:hAnsiTheme="minorHAnsi" w:cstheme="minorHAnsi"/>
            <w:color w:val="24292F"/>
            <w:sz w:val="22"/>
            <w:szCs w:val="22"/>
            <w:lang w:val="en-GB"/>
          </w:rPr>
          <w:t>s</w:t>
        </w:r>
      </w:ins>
      <w:r w:rsidRPr="00F04EAF">
        <w:rPr>
          <w:rFonts w:asciiTheme="minorHAnsi" w:eastAsia="Arial" w:hAnsiTheme="minorHAnsi" w:cstheme="minorHAnsi"/>
          <w:color w:val="24292F"/>
          <w:sz w:val="22"/>
          <w:szCs w:val="22"/>
          <w:lang w:val="en-GB"/>
        </w:rPr>
        <w:t xml:space="preserve"> </w:t>
      </w:r>
      <w:del w:id="408" w:author="Sabine Noebel" w:date="2022-03-15T16:05:00Z">
        <w:r w:rsidRPr="00F04EAF" w:rsidDel="00360E8A">
          <w:rPr>
            <w:rFonts w:asciiTheme="minorHAnsi" w:eastAsia="Arial" w:hAnsiTheme="minorHAnsi" w:cstheme="minorHAnsi"/>
            <w:color w:val="24292F"/>
            <w:sz w:val="22"/>
            <w:szCs w:val="22"/>
            <w:lang w:val="en-GB"/>
          </w:rPr>
          <w:delText xml:space="preserve">is structured </w:delText>
        </w:r>
      </w:del>
      <w:commentRangeEnd w:id="406"/>
      <w:r w:rsidR="00FD7756">
        <w:rPr>
          <w:rStyle w:val="Marquedecommentaire"/>
          <w:rFonts w:ascii="Arial" w:eastAsia="Arial" w:hAnsi="Arial" w:cs="Arial"/>
          <w:color w:val="222222"/>
          <w:lang w:val="en-GB"/>
        </w:rPr>
        <w:commentReference w:id="406"/>
      </w:r>
      <w:del w:id="409" w:author="Sabine Noebel" w:date="2022-03-15T16:05:00Z">
        <w:r w:rsidRPr="00F04EAF" w:rsidDel="00360E8A">
          <w:rPr>
            <w:rFonts w:asciiTheme="minorHAnsi" w:eastAsia="Arial" w:hAnsiTheme="minorHAnsi" w:cstheme="minorHAnsi"/>
            <w:color w:val="24292F"/>
            <w:sz w:val="22"/>
            <w:szCs w:val="22"/>
            <w:lang w:val="en-GB"/>
          </w:rPr>
          <w:delText>into subgroups</w:delText>
        </w:r>
      </w:del>
      <w:r w:rsidRPr="00F04EAF">
        <w:rPr>
          <w:rFonts w:asciiTheme="minorHAnsi" w:eastAsia="Arial" w:hAnsiTheme="minorHAnsi" w:cstheme="minorHAnsi"/>
          <w:color w:val="24292F"/>
          <w:sz w:val="22"/>
          <w:szCs w:val="22"/>
          <w:lang w:val="en-GB"/>
        </w:rPr>
        <w:t>, conformity can evolve, and lead</w:t>
      </w:r>
      <w:del w:id="410" w:author="Sabine Noebel" w:date="2022-03-15T16:05:00Z">
        <w:r w:rsidRPr="00F04EAF" w:rsidDel="00360E8A">
          <w:rPr>
            <w:rFonts w:asciiTheme="minorHAnsi" w:eastAsia="Arial" w:hAnsiTheme="minorHAnsi" w:cstheme="minorHAnsi"/>
            <w:color w:val="24292F"/>
            <w:sz w:val="22"/>
            <w:szCs w:val="22"/>
            <w:lang w:val="en-GB"/>
          </w:rPr>
          <w:delText>s</w:delText>
        </w:r>
      </w:del>
      <w:r w:rsidRPr="00F04EAF">
        <w:rPr>
          <w:rFonts w:asciiTheme="minorHAnsi" w:eastAsia="Arial" w:hAnsiTheme="minorHAnsi" w:cstheme="minorHAnsi"/>
          <w:color w:val="24292F"/>
          <w:sz w:val="22"/>
          <w:szCs w:val="22"/>
          <w:lang w:val="en-GB"/>
        </w:rPr>
        <w:t xml:space="preserve"> to </w:t>
      </w:r>
      <w:r w:rsidR="000646B6" w:rsidRPr="00F04EAF">
        <w:rPr>
          <w:rFonts w:asciiTheme="minorHAnsi" w:eastAsia="Arial" w:hAnsiTheme="minorHAnsi" w:cstheme="minorHAnsi"/>
          <w:color w:val="24292F"/>
          <w:sz w:val="22"/>
          <w:szCs w:val="22"/>
          <w:lang w:val="en-GB"/>
        </w:rPr>
        <w:t>among</w:t>
      </w:r>
      <w:r w:rsidRPr="00F04EAF">
        <w:rPr>
          <w:rFonts w:asciiTheme="minorHAnsi" w:eastAsia="Arial" w:hAnsiTheme="minorHAnsi" w:cstheme="minorHAnsi"/>
          <w:color w:val="24292F"/>
          <w:sz w:val="22"/>
          <w:szCs w:val="22"/>
          <w:lang w:val="en-GB"/>
        </w:rPr>
        <w:t>-group diversity on the male phenotype. This can be compared to the case</w:t>
      </w:r>
      <w:r w:rsidRPr="00DB4661">
        <w:rPr>
          <w:rFonts w:asciiTheme="minorHAnsi" w:eastAsia="Arial" w:hAnsiTheme="minorHAnsi" w:cstheme="minorHAnsi"/>
          <w:color w:val="24292F"/>
          <w:sz w:val="22"/>
          <w:szCs w:val="22"/>
          <w:lang w:val="en-GB"/>
        </w:rPr>
        <w:t xml:space="preserve"> where the population is unstructured (same number of individuals but no subgroups and therefore no migration), where male diversity is quickly </w:t>
      </w:r>
      <w:r w:rsidR="00F04EAF" w:rsidRPr="00DB4661">
        <w:rPr>
          <w:rFonts w:asciiTheme="minorHAnsi" w:eastAsia="Arial" w:hAnsiTheme="minorHAnsi" w:cstheme="minorHAnsi"/>
          <w:color w:val="24292F"/>
          <w:sz w:val="22"/>
          <w:szCs w:val="22"/>
          <w:lang w:val="en-GB"/>
        </w:rPr>
        <w:t>lost,</w:t>
      </w:r>
      <w:r w:rsidRPr="00DB4661">
        <w:rPr>
          <w:rFonts w:asciiTheme="minorHAnsi" w:eastAsia="Arial" w:hAnsiTheme="minorHAnsi" w:cstheme="minorHAnsi"/>
          <w:color w:val="24292F"/>
          <w:sz w:val="22"/>
          <w:szCs w:val="22"/>
          <w:lang w:val="en-GB"/>
        </w:rPr>
        <w:t xml:space="preserve"> and conformity becomes neutral.</w:t>
      </w:r>
      <w:ins w:id="411" w:author="Sabine Noebel" w:date="2022-02-28T11:08:00Z">
        <w:r w:rsidR="00AA55BB">
          <w:rPr>
            <w:rFonts w:asciiTheme="minorHAnsi" w:eastAsia="Arial" w:hAnsiTheme="minorHAnsi" w:cstheme="minorHAnsi"/>
            <w:color w:val="24292F"/>
            <w:sz w:val="22"/>
            <w:szCs w:val="22"/>
            <w:lang w:val="en-GB"/>
          </w:rPr>
          <w:t xml:space="preserve"> </w:t>
        </w:r>
        <w:proofErr w:type="spellStart"/>
        <w:r w:rsidR="00AA55BB">
          <w:rPr>
            <w:rFonts w:ascii="Calibri" w:eastAsia="Calibri" w:hAnsi="Calibri" w:cs="Calibri"/>
            <w:color w:val="24292F"/>
            <w:sz w:val="22"/>
            <w:szCs w:val="22"/>
          </w:rPr>
          <w:t>For</w:t>
        </w:r>
        <w:proofErr w:type="spellEnd"/>
        <w:r w:rsidR="00AA55BB">
          <w:rPr>
            <w:rFonts w:ascii="Calibri" w:eastAsia="Calibri" w:hAnsi="Calibri" w:cs="Calibri"/>
            <w:color w:val="24292F"/>
            <w:sz w:val="22"/>
            <w:szCs w:val="22"/>
          </w:rPr>
          <w:t xml:space="preserve"> a formal </w:t>
        </w:r>
        <w:proofErr w:type="spellStart"/>
        <w:r w:rsidR="00AA55BB">
          <w:rPr>
            <w:rFonts w:ascii="Calibri" w:eastAsia="Calibri" w:hAnsi="Calibri" w:cs="Calibri"/>
            <w:color w:val="24292F"/>
            <w:sz w:val="22"/>
            <w:szCs w:val="22"/>
          </w:rPr>
          <w:t>theoretical</w:t>
        </w:r>
        <w:proofErr w:type="spellEnd"/>
        <w:r w:rsidR="00AA55BB">
          <w:rPr>
            <w:rFonts w:ascii="Calibri" w:eastAsia="Calibri" w:hAnsi="Calibri" w:cs="Calibri"/>
            <w:color w:val="24292F"/>
            <w:sz w:val="22"/>
            <w:szCs w:val="22"/>
          </w:rPr>
          <w:t xml:space="preserve"> </w:t>
        </w:r>
        <w:proofErr w:type="spellStart"/>
        <w:r w:rsidR="00AA55BB">
          <w:rPr>
            <w:rFonts w:ascii="Calibri" w:eastAsia="Calibri" w:hAnsi="Calibri" w:cs="Calibri"/>
            <w:color w:val="24292F"/>
            <w:sz w:val="22"/>
            <w:szCs w:val="22"/>
          </w:rPr>
          <w:t>treatment</w:t>
        </w:r>
        <w:proofErr w:type="spellEnd"/>
        <w:r w:rsidR="00AA55BB">
          <w:rPr>
            <w:rFonts w:ascii="Calibri" w:eastAsia="Calibri" w:hAnsi="Calibri" w:cs="Calibri"/>
            <w:color w:val="24292F"/>
            <w:sz w:val="22"/>
            <w:szCs w:val="22"/>
          </w:rPr>
          <w:t xml:space="preserve"> </w:t>
        </w:r>
        <w:proofErr w:type="spellStart"/>
        <w:r w:rsidR="00AA55BB">
          <w:rPr>
            <w:rFonts w:ascii="Calibri" w:eastAsia="Calibri" w:hAnsi="Calibri" w:cs="Calibri"/>
            <w:color w:val="24292F"/>
            <w:sz w:val="22"/>
            <w:szCs w:val="22"/>
          </w:rPr>
          <w:t>of</w:t>
        </w:r>
        <w:proofErr w:type="spellEnd"/>
        <w:r w:rsidR="00AA55BB">
          <w:rPr>
            <w:rFonts w:ascii="Calibri" w:eastAsia="Calibri" w:hAnsi="Calibri" w:cs="Calibri"/>
            <w:color w:val="24292F"/>
            <w:sz w:val="22"/>
            <w:szCs w:val="22"/>
          </w:rPr>
          <w:t xml:space="preserve"> </w:t>
        </w:r>
        <w:proofErr w:type="spellStart"/>
        <w:r w:rsidR="00AA55BB">
          <w:rPr>
            <w:rFonts w:ascii="Calibri" w:eastAsia="Calibri" w:hAnsi="Calibri" w:cs="Calibri"/>
            <w:color w:val="24292F"/>
            <w:sz w:val="22"/>
            <w:szCs w:val="22"/>
          </w:rPr>
          <w:t>how</w:t>
        </w:r>
        <w:proofErr w:type="spellEnd"/>
        <w:r w:rsidR="00AA55BB">
          <w:rPr>
            <w:rFonts w:ascii="Calibri" w:eastAsia="Calibri" w:hAnsi="Calibri" w:cs="Calibri"/>
            <w:color w:val="24292F"/>
            <w:sz w:val="22"/>
            <w:szCs w:val="22"/>
          </w:rPr>
          <w:t xml:space="preserve"> </w:t>
        </w:r>
        <w:proofErr w:type="spellStart"/>
        <w:r w:rsidR="00AA55BB">
          <w:rPr>
            <w:rFonts w:ascii="Calibri" w:eastAsia="Calibri" w:hAnsi="Calibri" w:cs="Calibri"/>
            <w:color w:val="24292F"/>
            <w:sz w:val="22"/>
            <w:szCs w:val="22"/>
          </w:rPr>
          <w:t>group</w:t>
        </w:r>
        <w:proofErr w:type="spellEnd"/>
        <w:r w:rsidR="00AA55BB">
          <w:rPr>
            <w:rFonts w:ascii="Calibri" w:eastAsia="Calibri" w:hAnsi="Calibri" w:cs="Calibri"/>
            <w:color w:val="24292F"/>
            <w:sz w:val="22"/>
            <w:szCs w:val="22"/>
          </w:rPr>
          <w:t xml:space="preserve"> </w:t>
        </w:r>
        <w:proofErr w:type="spellStart"/>
        <w:r w:rsidR="00AA55BB">
          <w:rPr>
            <w:rFonts w:ascii="Calibri" w:eastAsia="Calibri" w:hAnsi="Calibri" w:cs="Calibri"/>
            <w:color w:val="24292F"/>
            <w:sz w:val="22"/>
            <w:szCs w:val="22"/>
          </w:rPr>
          <w:t>structures</w:t>
        </w:r>
        <w:proofErr w:type="spellEnd"/>
        <w:r w:rsidR="00AA55BB">
          <w:rPr>
            <w:rFonts w:ascii="Calibri" w:eastAsia="Calibri" w:hAnsi="Calibri" w:cs="Calibri"/>
            <w:color w:val="24292F"/>
            <w:sz w:val="22"/>
            <w:szCs w:val="22"/>
          </w:rPr>
          <w:t xml:space="preserve"> </w:t>
        </w:r>
        <w:proofErr w:type="spellStart"/>
        <w:r w:rsidR="00AA55BB">
          <w:rPr>
            <w:rFonts w:ascii="Calibri" w:eastAsia="Calibri" w:hAnsi="Calibri" w:cs="Calibri"/>
            <w:color w:val="24292F"/>
            <w:sz w:val="22"/>
            <w:szCs w:val="22"/>
          </w:rPr>
          <w:t>affect</w:t>
        </w:r>
        <w:proofErr w:type="spellEnd"/>
        <w:r w:rsidR="00AA55BB">
          <w:rPr>
            <w:rFonts w:ascii="Calibri" w:eastAsia="Calibri" w:hAnsi="Calibri" w:cs="Calibri"/>
            <w:color w:val="24292F"/>
            <w:sz w:val="22"/>
            <w:szCs w:val="22"/>
          </w:rPr>
          <w:t xml:space="preserve"> </w:t>
        </w:r>
        <w:proofErr w:type="spellStart"/>
        <w:r w:rsidR="00AA55BB">
          <w:rPr>
            <w:rFonts w:ascii="Calibri" w:eastAsia="Calibri" w:hAnsi="Calibri" w:cs="Calibri"/>
            <w:color w:val="24292F"/>
            <w:sz w:val="22"/>
            <w:szCs w:val="22"/>
          </w:rPr>
          <w:t>the</w:t>
        </w:r>
        <w:proofErr w:type="spellEnd"/>
        <w:r w:rsidR="00AA55BB">
          <w:rPr>
            <w:rFonts w:ascii="Calibri" w:eastAsia="Calibri" w:hAnsi="Calibri" w:cs="Calibri"/>
            <w:color w:val="24292F"/>
            <w:sz w:val="22"/>
            <w:szCs w:val="22"/>
          </w:rPr>
          <w:t xml:space="preserve"> </w:t>
        </w:r>
        <w:proofErr w:type="spellStart"/>
        <w:r w:rsidR="00AA55BB">
          <w:rPr>
            <w:rFonts w:ascii="Calibri" w:eastAsia="Calibri" w:hAnsi="Calibri" w:cs="Calibri"/>
            <w:color w:val="24292F"/>
            <w:sz w:val="22"/>
            <w:szCs w:val="22"/>
          </w:rPr>
          <w:t>evolution</w:t>
        </w:r>
        <w:proofErr w:type="spellEnd"/>
        <w:r w:rsidR="00AA55BB">
          <w:rPr>
            <w:rFonts w:ascii="Calibri" w:eastAsia="Calibri" w:hAnsi="Calibri" w:cs="Calibri"/>
            <w:color w:val="24292F"/>
            <w:sz w:val="22"/>
            <w:szCs w:val="22"/>
          </w:rPr>
          <w:t xml:space="preserve"> </w:t>
        </w:r>
        <w:proofErr w:type="spellStart"/>
        <w:r w:rsidR="00AA55BB">
          <w:rPr>
            <w:rFonts w:ascii="Calibri" w:eastAsia="Calibri" w:hAnsi="Calibri" w:cs="Calibri"/>
            <w:color w:val="24292F"/>
            <w:sz w:val="22"/>
            <w:szCs w:val="22"/>
          </w:rPr>
          <w:t>of</w:t>
        </w:r>
        <w:proofErr w:type="spellEnd"/>
        <w:r w:rsidR="00AA55BB">
          <w:rPr>
            <w:rFonts w:ascii="Calibri" w:eastAsia="Calibri" w:hAnsi="Calibri" w:cs="Calibri"/>
            <w:color w:val="24292F"/>
            <w:sz w:val="22"/>
            <w:szCs w:val="22"/>
          </w:rPr>
          <w:t xml:space="preserve"> </w:t>
        </w:r>
        <w:proofErr w:type="spellStart"/>
        <w:r w:rsidR="00AA55BB">
          <w:rPr>
            <w:rFonts w:ascii="Calibri" w:eastAsia="Calibri" w:hAnsi="Calibri" w:cs="Calibri"/>
            <w:color w:val="24292F"/>
            <w:sz w:val="22"/>
            <w:szCs w:val="22"/>
          </w:rPr>
          <w:t>conformity</w:t>
        </w:r>
        <w:proofErr w:type="spellEnd"/>
        <w:r w:rsidR="00AA55BB">
          <w:rPr>
            <w:rFonts w:ascii="Calibri" w:eastAsia="Calibri" w:hAnsi="Calibri" w:cs="Calibri"/>
            <w:color w:val="24292F"/>
            <w:sz w:val="22"/>
            <w:szCs w:val="22"/>
          </w:rPr>
          <w:t xml:space="preserve">, </w:t>
        </w:r>
        <w:proofErr w:type="spellStart"/>
        <w:r w:rsidR="00AA55BB">
          <w:rPr>
            <w:rFonts w:ascii="Calibri" w:eastAsia="Calibri" w:hAnsi="Calibri" w:cs="Calibri"/>
            <w:color w:val="24292F"/>
            <w:sz w:val="22"/>
            <w:szCs w:val="22"/>
          </w:rPr>
          <w:t>see</w:t>
        </w:r>
        <w:proofErr w:type="spellEnd"/>
        <w:r w:rsidR="00AA55BB">
          <w:rPr>
            <w:rFonts w:ascii="Calibri" w:eastAsia="Calibri" w:hAnsi="Calibri" w:cs="Calibri"/>
            <w:color w:val="24292F"/>
            <w:sz w:val="22"/>
            <w:szCs w:val="22"/>
          </w:rPr>
          <w:t xml:space="preserve"> </w:t>
        </w:r>
        <w:proofErr w:type="spellStart"/>
        <w:r w:rsidR="00AA55BB">
          <w:rPr>
            <w:rFonts w:ascii="Calibri" w:eastAsia="Calibri" w:hAnsi="Calibri" w:cs="Calibri"/>
            <w:color w:val="24292F"/>
            <w:sz w:val="22"/>
            <w:szCs w:val="22"/>
          </w:rPr>
          <w:t>Somveille</w:t>
        </w:r>
        <w:proofErr w:type="spellEnd"/>
        <w:r w:rsidR="00AA55BB">
          <w:rPr>
            <w:rFonts w:ascii="Calibri" w:eastAsia="Calibri" w:hAnsi="Calibri" w:cs="Calibri"/>
            <w:color w:val="24292F"/>
            <w:sz w:val="22"/>
            <w:szCs w:val="22"/>
          </w:rPr>
          <w:t xml:space="preserve"> </w:t>
        </w:r>
        <w:r w:rsidR="00AA55BB">
          <w:rPr>
            <w:rFonts w:ascii="Calibri" w:eastAsia="Calibri" w:hAnsi="Calibri" w:cs="Calibri"/>
            <w:i/>
            <w:color w:val="24292F"/>
            <w:sz w:val="22"/>
            <w:szCs w:val="22"/>
          </w:rPr>
          <w:t>et al.</w:t>
        </w:r>
        <w:r w:rsidR="00AA55BB">
          <w:rPr>
            <w:rFonts w:ascii="Calibri" w:eastAsia="Calibri" w:hAnsi="Calibri" w:cs="Calibri"/>
            <w:color w:val="24292F"/>
            <w:sz w:val="22"/>
            <w:szCs w:val="22"/>
          </w:rPr>
          <w:t xml:space="preserve"> (2018).</w:t>
        </w:r>
      </w:ins>
    </w:p>
    <w:p w14:paraId="00000071" w14:textId="77777777" w:rsidR="00784C4E" w:rsidRPr="00C42D1C" w:rsidRDefault="00697658" w:rsidP="00FD7756">
      <w:pPr>
        <w:pStyle w:val="Titre1"/>
        <w:rPr>
          <w:rFonts w:ascii="Calibri" w:hAnsi="Calibri" w:cs="Calibri"/>
          <w:color w:val="000000" w:themeColor="text1"/>
          <w:sz w:val="48"/>
          <w:lang w:eastAsia="de-DE"/>
        </w:rPr>
      </w:pPr>
      <w:bookmarkStart w:id="412" w:name="_Toc87371217"/>
      <w:r w:rsidRPr="00C42D1C">
        <w:rPr>
          <w:rFonts w:ascii="Calibri" w:hAnsi="Calibri" w:cs="Calibri"/>
          <w:color w:val="000000" w:themeColor="text1"/>
          <w:sz w:val="48"/>
          <w:lang w:eastAsia="de-DE"/>
        </w:rPr>
        <w:t>VI. CONCLUSION</w:t>
      </w:r>
      <w:bookmarkEnd w:id="412"/>
    </w:p>
    <w:bookmarkEnd w:id="393"/>
    <w:p w14:paraId="00000072" w14:textId="1F573DE7" w:rsidR="00784C4E" w:rsidRPr="00CE4525" w:rsidRDefault="00CE4525" w:rsidP="00FD7756">
      <w:pPr>
        <w:pBdr>
          <w:top w:val="nil"/>
          <w:left w:val="nil"/>
          <w:bottom w:val="nil"/>
          <w:right w:val="nil"/>
          <w:between w:val="nil"/>
        </w:pBdr>
        <w:spacing w:before="120"/>
        <w:ind w:left="360"/>
        <w:jc w:val="both"/>
        <w:rPr>
          <w:rFonts w:asciiTheme="minorHAnsi" w:eastAsia="Arial" w:hAnsiTheme="minorHAnsi" w:cstheme="minorHAnsi"/>
          <w:color w:val="000000"/>
          <w:sz w:val="22"/>
          <w:szCs w:val="22"/>
        </w:rPr>
      </w:pPr>
      <w:r>
        <w:rPr>
          <w:rFonts w:asciiTheme="minorHAnsi" w:eastAsia="Arial" w:hAnsiTheme="minorHAnsi" w:cstheme="minorHAnsi"/>
          <w:color w:val="000000"/>
          <w:sz w:val="22"/>
          <w:szCs w:val="22"/>
        </w:rPr>
        <w:t>1.</w:t>
      </w:r>
      <w:r w:rsidR="00697658" w:rsidRPr="00CE4525">
        <w:rPr>
          <w:rFonts w:asciiTheme="minorHAnsi" w:eastAsia="Arial" w:hAnsiTheme="minorHAnsi" w:cstheme="minorHAnsi"/>
          <w:color w:val="000000"/>
          <w:sz w:val="22"/>
          <w:szCs w:val="22"/>
        </w:rPr>
        <w:t xml:space="preserve">The </w:t>
      </w:r>
      <w:proofErr w:type="spellStart"/>
      <w:r w:rsidR="00697658" w:rsidRPr="00CE4525">
        <w:rPr>
          <w:rFonts w:asciiTheme="minorHAnsi" w:eastAsia="Arial" w:hAnsiTheme="minorHAnsi" w:cstheme="minorHAnsi"/>
          <w:color w:val="000000"/>
          <w:sz w:val="22"/>
          <w:szCs w:val="22"/>
        </w:rPr>
        <w:t>strength</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of</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our</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proposed</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pathway</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rooted</w:t>
      </w:r>
      <w:proofErr w:type="spellEnd"/>
      <w:r w:rsidR="00697658" w:rsidRPr="00CE4525">
        <w:rPr>
          <w:rFonts w:asciiTheme="minorHAnsi" w:eastAsia="Arial" w:hAnsiTheme="minorHAnsi" w:cstheme="minorHAnsi"/>
          <w:color w:val="000000"/>
          <w:sz w:val="22"/>
          <w:szCs w:val="22"/>
        </w:rPr>
        <w:t xml:space="preserve"> in </w:t>
      </w:r>
      <w:proofErr w:type="spellStart"/>
      <w:r w:rsidR="00697658" w:rsidRPr="00CE4525">
        <w:rPr>
          <w:rFonts w:asciiTheme="minorHAnsi" w:eastAsia="Arial" w:hAnsiTheme="minorHAnsi" w:cstheme="minorHAnsi"/>
          <w:color w:val="000000"/>
          <w:sz w:val="22"/>
          <w:szCs w:val="22"/>
        </w:rPr>
        <w:t>mate</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choice</w:t>
      </w:r>
      <w:proofErr w:type="spellEnd"/>
      <w:r w:rsidR="00697658" w:rsidRPr="00CE4525">
        <w:rPr>
          <w:rFonts w:asciiTheme="minorHAnsi" w:eastAsia="Arial" w:hAnsiTheme="minorHAnsi" w:cstheme="minorHAnsi"/>
          <w:color w:val="000000"/>
          <w:sz w:val="22"/>
          <w:szCs w:val="22"/>
        </w:rPr>
        <w:t xml:space="preserve"> and </w:t>
      </w:r>
      <w:proofErr w:type="spellStart"/>
      <w:r w:rsidR="00697658" w:rsidRPr="00CE4525">
        <w:rPr>
          <w:rFonts w:asciiTheme="minorHAnsi" w:eastAsia="Arial" w:hAnsiTheme="minorHAnsi" w:cstheme="minorHAnsi"/>
          <w:color w:val="000000"/>
          <w:sz w:val="22"/>
          <w:szCs w:val="22"/>
        </w:rPr>
        <w:t>runaway</w:t>
      </w:r>
      <w:proofErr w:type="spellEnd"/>
      <w:r w:rsidR="00697658" w:rsidRPr="00CE4525">
        <w:rPr>
          <w:rFonts w:asciiTheme="minorHAnsi" w:eastAsia="Arial" w:hAnsiTheme="minorHAnsi" w:cstheme="minorHAnsi"/>
          <w:color w:val="000000"/>
          <w:sz w:val="22"/>
          <w:szCs w:val="22"/>
        </w:rPr>
        <w:t xml:space="preserve"> sexual </w:t>
      </w:r>
      <w:proofErr w:type="spellStart"/>
      <w:r w:rsidR="00697658" w:rsidRPr="00CE4525">
        <w:rPr>
          <w:rFonts w:asciiTheme="minorHAnsi" w:eastAsia="Arial" w:hAnsiTheme="minorHAnsi" w:cstheme="minorHAnsi"/>
          <w:color w:val="000000"/>
          <w:sz w:val="22"/>
          <w:szCs w:val="22"/>
        </w:rPr>
        <w:t>selection</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is</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that</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it</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explains</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the</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evolution</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of</w:t>
      </w:r>
      <w:proofErr w:type="spellEnd"/>
      <w:r w:rsidR="00697658" w:rsidRPr="00CE4525">
        <w:rPr>
          <w:rFonts w:asciiTheme="minorHAnsi" w:eastAsia="Arial" w:hAnsiTheme="minorHAnsi" w:cstheme="minorHAnsi"/>
          <w:color w:val="000000"/>
          <w:sz w:val="22"/>
          <w:szCs w:val="22"/>
        </w:rPr>
        <w:t xml:space="preserve"> social </w:t>
      </w:r>
      <w:proofErr w:type="spellStart"/>
      <w:r w:rsidR="00697658" w:rsidRPr="00CE4525">
        <w:rPr>
          <w:rFonts w:asciiTheme="minorHAnsi" w:eastAsia="Arial" w:hAnsiTheme="minorHAnsi" w:cstheme="minorHAnsi"/>
          <w:color w:val="000000"/>
          <w:sz w:val="22"/>
          <w:szCs w:val="22"/>
        </w:rPr>
        <w:t>learning</w:t>
      </w:r>
      <w:proofErr w:type="spellEnd"/>
      <w:r w:rsidR="00697658" w:rsidRPr="00CE4525">
        <w:rPr>
          <w:rFonts w:asciiTheme="minorHAnsi" w:eastAsia="Arial" w:hAnsiTheme="minorHAnsi" w:cstheme="minorHAnsi"/>
          <w:color w:val="000000"/>
          <w:sz w:val="22"/>
          <w:szCs w:val="22"/>
        </w:rPr>
        <w:t xml:space="preserve"> and </w:t>
      </w:r>
      <w:proofErr w:type="spellStart"/>
      <w:r w:rsidR="00697658" w:rsidRPr="00CE4525">
        <w:rPr>
          <w:rFonts w:asciiTheme="minorHAnsi" w:eastAsia="Arial" w:hAnsiTheme="minorHAnsi" w:cstheme="minorHAnsi"/>
          <w:color w:val="000000"/>
          <w:sz w:val="22"/>
          <w:szCs w:val="22"/>
        </w:rPr>
        <w:t>conformity</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as</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well</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as</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culture</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One</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of</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the</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major</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challenges</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therefore</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for</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empirical</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studies</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of</w:t>
      </w:r>
      <w:proofErr w:type="spellEnd"/>
      <w:r w:rsidR="00697658" w:rsidRPr="00CE4525">
        <w:rPr>
          <w:rFonts w:asciiTheme="minorHAnsi" w:eastAsia="Arial" w:hAnsiTheme="minorHAnsi" w:cstheme="minorHAnsi"/>
          <w:color w:val="000000"/>
          <w:sz w:val="22"/>
          <w:szCs w:val="22"/>
        </w:rPr>
        <w:t xml:space="preserve"> social </w:t>
      </w:r>
      <w:proofErr w:type="spellStart"/>
      <w:r w:rsidR="00697658" w:rsidRPr="00CE4525">
        <w:rPr>
          <w:rFonts w:asciiTheme="minorHAnsi" w:eastAsia="Arial" w:hAnsiTheme="minorHAnsi" w:cstheme="minorHAnsi"/>
          <w:color w:val="000000"/>
          <w:sz w:val="22"/>
          <w:szCs w:val="22"/>
        </w:rPr>
        <w:t>learning</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is</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to</w:t>
      </w:r>
      <w:proofErr w:type="spellEnd"/>
      <w:r w:rsidR="00697658" w:rsidRPr="00CE4525">
        <w:rPr>
          <w:rFonts w:asciiTheme="minorHAnsi" w:eastAsia="Arial" w:hAnsiTheme="minorHAnsi" w:cstheme="minorHAnsi"/>
          <w:color w:val="000000"/>
          <w:sz w:val="22"/>
          <w:szCs w:val="22"/>
        </w:rPr>
        <w:t xml:space="preserve"> find out </w:t>
      </w:r>
      <w:proofErr w:type="spellStart"/>
      <w:r w:rsidR="00697658" w:rsidRPr="00CE4525">
        <w:rPr>
          <w:rFonts w:asciiTheme="minorHAnsi" w:eastAsia="Arial" w:hAnsiTheme="minorHAnsi" w:cstheme="minorHAnsi"/>
          <w:color w:val="000000"/>
          <w:sz w:val="22"/>
          <w:szCs w:val="22"/>
        </w:rPr>
        <w:t>whether</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the</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detection</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of</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majority</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behaviour</w:t>
      </w:r>
      <w:proofErr w:type="spellEnd"/>
      <w:r w:rsidR="00697658" w:rsidRPr="00CE4525">
        <w:rPr>
          <w:rFonts w:asciiTheme="minorHAnsi" w:eastAsia="Arial" w:hAnsiTheme="minorHAnsi" w:cstheme="minorHAnsi"/>
          <w:color w:val="000000"/>
          <w:sz w:val="22"/>
          <w:szCs w:val="22"/>
        </w:rPr>
        <w:t xml:space="preserve"> in </w:t>
      </w:r>
      <w:proofErr w:type="spellStart"/>
      <w:r w:rsidR="00697658" w:rsidRPr="00CE4525">
        <w:rPr>
          <w:rFonts w:asciiTheme="minorHAnsi" w:eastAsia="Arial" w:hAnsiTheme="minorHAnsi" w:cstheme="minorHAnsi"/>
          <w:color w:val="000000"/>
          <w:sz w:val="22"/>
          <w:szCs w:val="22"/>
        </w:rPr>
        <w:t>mate</w:t>
      </w:r>
      <w:proofErr w:type="spellEnd"/>
      <w:r>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copying</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preceded</w:t>
      </w:r>
      <w:proofErr w:type="spellEnd"/>
      <w:r w:rsidR="00697658" w:rsidRPr="00CE4525">
        <w:rPr>
          <w:rFonts w:asciiTheme="minorHAnsi" w:eastAsia="Arial" w:hAnsiTheme="minorHAnsi" w:cstheme="minorHAnsi"/>
          <w:color w:val="000000"/>
          <w:sz w:val="22"/>
          <w:szCs w:val="22"/>
        </w:rPr>
        <w:t xml:space="preserve"> (in </w:t>
      </w:r>
      <w:proofErr w:type="spellStart"/>
      <w:r w:rsidR="00697658" w:rsidRPr="00CE4525">
        <w:rPr>
          <w:rFonts w:asciiTheme="minorHAnsi" w:eastAsia="Arial" w:hAnsiTheme="minorHAnsi" w:cstheme="minorHAnsi"/>
          <w:color w:val="000000"/>
          <w:sz w:val="22"/>
          <w:szCs w:val="22"/>
        </w:rPr>
        <w:t>evolutionary</w:t>
      </w:r>
      <w:proofErr w:type="spellEnd"/>
      <w:r w:rsidR="00697658" w:rsidRPr="00CE4525">
        <w:rPr>
          <w:rFonts w:asciiTheme="minorHAnsi" w:eastAsia="Arial" w:hAnsiTheme="minorHAnsi" w:cstheme="minorHAnsi"/>
          <w:color w:val="000000"/>
          <w:sz w:val="16"/>
          <w:szCs w:val="16"/>
        </w:rPr>
        <w:t xml:space="preserve"> </w:t>
      </w:r>
      <w:r w:rsidR="00697658" w:rsidRPr="00CE4525">
        <w:rPr>
          <w:rFonts w:asciiTheme="minorHAnsi" w:eastAsia="Arial" w:hAnsiTheme="minorHAnsi" w:cstheme="minorHAnsi"/>
          <w:color w:val="000000"/>
          <w:sz w:val="22"/>
          <w:szCs w:val="22"/>
        </w:rPr>
        <w:t xml:space="preserve">time) </w:t>
      </w:r>
      <w:proofErr w:type="spellStart"/>
      <w:r w:rsidR="00697658" w:rsidRPr="00CE4525">
        <w:rPr>
          <w:rFonts w:asciiTheme="minorHAnsi" w:eastAsia="Arial" w:hAnsiTheme="minorHAnsi" w:cstheme="minorHAnsi"/>
          <w:color w:val="000000"/>
          <w:sz w:val="22"/>
          <w:szCs w:val="22"/>
        </w:rPr>
        <w:t>the</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detection</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of</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majority</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behaviour</w:t>
      </w:r>
      <w:proofErr w:type="spellEnd"/>
      <w:r w:rsidR="00697658" w:rsidRPr="00CE4525">
        <w:rPr>
          <w:rFonts w:asciiTheme="minorHAnsi" w:eastAsia="Arial" w:hAnsiTheme="minorHAnsi" w:cstheme="minorHAnsi"/>
          <w:color w:val="000000"/>
          <w:sz w:val="22"/>
          <w:szCs w:val="22"/>
        </w:rPr>
        <w:t xml:space="preserve"> in </w:t>
      </w:r>
      <w:proofErr w:type="spellStart"/>
      <w:r w:rsidR="00697658" w:rsidRPr="00CE4525">
        <w:rPr>
          <w:rFonts w:asciiTheme="minorHAnsi" w:eastAsia="Arial" w:hAnsiTheme="minorHAnsi" w:cstheme="minorHAnsi"/>
          <w:color w:val="000000"/>
          <w:sz w:val="22"/>
          <w:szCs w:val="22"/>
        </w:rPr>
        <w:t>other</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contexts</w:t>
      </w:r>
      <w:proofErr w:type="spellEnd"/>
      <w:r w:rsidR="00697658" w:rsidRPr="00CE4525">
        <w:rPr>
          <w:rFonts w:asciiTheme="minorHAnsi" w:eastAsia="Arial" w:hAnsiTheme="minorHAnsi" w:cstheme="minorHAnsi"/>
          <w:color w:val="000000"/>
          <w:sz w:val="22"/>
          <w:szCs w:val="22"/>
        </w:rPr>
        <w:t xml:space="preserve"> such </w:t>
      </w:r>
      <w:proofErr w:type="spellStart"/>
      <w:r w:rsidR="00697658" w:rsidRPr="00CE4525">
        <w:rPr>
          <w:rFonts w:asciiTheme="minorHAnsi" w:eastAsia="Arial" w:hAnsiTheme="minorHAnsi" w:cstheme="minorHAnsi"/>
          <w:color w:val="000000"/>
          <w:sz w:val="22"/>
          <w:szCs w:val="22"/>
        </w:rPr>
        <w:t>as</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foraging</w:t>
      </w:r>
      <w:proofErr w:type="spellEnd"/>
      <w:r w:rsidR="00697658" w:rsidRPr="00CE4525">
        <w:rPr>
          <w:rFonts w:asciiTheme="minorHAnsi" w:eastAsia="Arial" w:hAnsiTheme="minorHAnsi" w:cstheme="minorHAnsi"/>
          <w:color w:val="000000"/>
          <w:sz w:val="22"/>
          <w:szCs w:val="22"/>
        </w:rPr>
        <w:t xml:space="preserve"> and </w:t>
      </w:r>
      <w:proofErr w:type="spellStart"/>
      <w:r w:rsidR="00697658" w:rsidRPr="00CE4525">
        <w:rPr>
          <w:rFonts w:asciiTheme="minorHAnsi" w:eastAsia="Arial" w:hAnsiTheme="minorHAnsi" w:cstheme="minorHAnsi"/>
          <w:color w:val="000000"/>
          <w:sz w:val="22"/>
          <w:szCs w:val="22"/>
        </w:rPr>
        <w:t>to</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what</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extent</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it</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evolved</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analogously</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or</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homologously</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For</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that</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goal</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we</w:t>
      </w:r>
      <w:proofErr w:type="spellEnd"/>
      <w:r w:rsidR="00697658" w:rsidRPr="00CE4525">
        <w:rPr>
          <w:rFonts w:asciiTheme="minorHAnsi" w:eastAsia="Arial" w:hAnsiTheme="minorHAnsi" w:cstheme="minorHAnsi"/>
          <w:color w:val="000000"/>
          <w:sz w:val="22"/>
          <w:szCs w:val="22"/>
        </w:rPr>
        <w:t xml:space="preserve"> will </w:t>
      </w:r>
      <w:proofErr w:type="spellStart"/>
      <w:r w:rsidR="00697658" w:rsidRPr="00CE4525">
        <w:rPr>
          <w:rFonts w:asciiTheme="minorHAnsi" w:eastAsia="Arial" w:hAnsiTheme="minorHAnsi" w:cstheme="minorHAnsi"/>
          <w:color w:val="000000"/>
          <w:sz w:val="22"/>
          <w:szCs w:val="22"/>
        </w:rPr>
        <w:t>need</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to</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determine</w:t>
      </w:r>
      <w:proofErr w:type="spellEnd"/>
      <w:r w:rsidR="00697658" w:rsidRPr="00CE4525">
        <w:rPr>
          <w:rFonts w:asciiTheme="minorHAnsi" w:eastAsia="Arial" w:hAnsiTheme="minorHAnsi" w:cstheme="minorHAnsi"/>
          <w:color w:val="000000"/>
          <w:sz w:val="22"/>
          <w:szCs w:val="22"/>
        </w:rPr>
        <w:t xml:space="preserve"> </w:t>
      </w:r>
      <w:ins w:id="413" w:author="Sabine Noebel" w:date="2022-03-15T16:05:00Z">
        <w:r w:rsidR="00360E8A">
          <w:rPr>
            <w:rFonts w:asciiTheme="minorHAnsi" w:eastAsia="Arial" w:hAnsiTheme="minorHAnsi" w:cstheme="minorHAnsi"/>
            <w:color w:val="000000"/>
            <w:sz w:val="22"/>
            <w:szCs w:val="22"/>
          </w:rPr>
          <w:t xml:space="preserve">in a </w:t>
        </w:r>
        <w:proofErr w:type="spellStart"/>
        <w:r w:rsidR="00360E8A">
          <w:rPr>
            <w:rFonts w:asciiTheme="minorHAnsi" w:eastAsia="Arial" w:hAnsiTheme="minorHAnsi" w:cstheme="minorHAnsi"/>
            <w:color w:val="000000"/>
            <w:sz w:val="22"/>
            <w:szCs w:val="22"/>
          </w:rPr>
          <w:t>vast</w:t>
        </w:r>
        <w:proofErr w:type="spellEnd"/>
        <w:r w:rsidR="00360E8A">
          <w:rPr>
            <w:rFonts w:asciiTheme="minorHAnsi" w:eastAsia="Arial" w:hAnsiTheme="minorHAnsi" w:cstheme="minorHAnsi"/>
            <w:color w:val="000000"/>
            <w:sz w:val="22"/>
            <w:szCs w:val="22"/>
          </w:rPr>
          <w:t xml:space="preserve"> </w:t>
        </w:r>
        <w:proofErr w:type="spellStart"/>
        <w:r w:rsidR="00360E8A">
          <w:rPr>
            <w:rFonts w:asciiTheme="minorHAnsi" w:eastAsia="Arial" w:hAnsiTheme="minorHAnsi" w:cstheme="minorHAnsi"/>
            <w:color w:val="000000"/>
            <w:sz w:val="22"/>
            <w:szCs w:val="22"/>
          </w:rPr>
          <w:t>range</w:t>
        </w:r>
        <w:proofErr w:type="spellEnd"/>
        <w:r w:rsidR="00360E8A">
          <w:rPr>
            <w:rFonts w:asciiTheme="minorHAnsi" w:eastAsia="Arial" w:hAnsiTheme="minorHAnsi" w:cstheme="minorHAnsi"/>
            <w:color w:val="000000"/>
            <w:sz w:val="22"/>
            <w:szCs w:val="22"/>
          </w:rPr>
          <w:t xml:space="preserve"> </w:t>
        </w:r>
        <w:proofErr w:type="spellStart"/>
        <w:r w:rsidR="00360E8A">
          <w:rPr>
            <w:rFonts w:asciiTheme="minorHAnsi" w:eastAsia="Arial" w:hAnsiTheme="minorHAnsi" w:cstheme="minorHAnsi"/>
            <w:color w:val="000000"/>
            <w:sz w:val="22"/>
            <w:szCs w:val="22"/>
          </w:rPr>
          <w:t>of</w:t>
        </w:r>
        <w:proofErr w:type="spellEnd"/>
        <w:r w:rsidR="00360E8A">
          <w:rPr>
            <w:rFonts w:asciiTheme="minorHAnsi" w:eastAsia="Arial" w:hAnsiTheme="minorHAnsi" w:cstheme="minorHAnsi"/>
            <w:color w:val="000000"/>
            <w:sz w:val="22"/>
            <w:szCs w:val="22"/>
          </w:rPr>
          <w:t xml:space="preserve"> </w:t>
        </w:r>
        <w:proofErr w:type="spellStart"/>
        <w:r w:rsidR="00360E8A">
          <w:rPr>
            <w:rFonts w:asciiTheme="minorHAnsi" w:eastAsia="Arial" w:hAnsiTheme="minorHAnsi" w:cstheme="minorHAnsi"/>
            <w:color w:val="000000"/>
            <w:sz w:val="22"/>
            <w:szCs w:val="22"/>
          </w:rPr>
          <w:t>species</w:t>
        </w:r>
        <w:proofErr w:type="spellEnd"/>
        <w:r w:rsidR="00360E8A">
          <w:rPr>
            <w:rFonts w:asciiTheme="minorHAnsi" w:eastAsia="Arial" w:hAnsiTheme="minorHAnsi" w:cstheme="minorHAnsi"/>
            <w:color w:val="000000"/>
            <w:sz w:val="22"/>
            <w:szCs w:val="22"/>
          </w:rPr>
          <w:t xml:space="preserve"> </w:t>
        </w:r>
      </w:ins>
      <w:proofErr w:type="spellStart"/>
      <w:r w:rsidR="00697658" w:rsidRPr="00CE4525">
        <w:rPr>
          <w:rFonts w:asciiTheme="minorHAnsi" w:eastAsia="Arial" w:hAnsiTheme="minorHAnsi" w:cstheme="minorHAnsi"/>
          <w:color w:val="000000"/>
          <w:sz w:val="22"/>
          <w:szCs w:val="22"/>
        </w:rPr>
        <w:t>the</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shape</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of</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the</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response</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function</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of</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conformity</w:t>
      </w:r>
      <w:proofErr w:type="spellEnd"/>
      <w:r w:rsidR="00697658" w:rsidRPr="00CE4525">
        <w:rPr>
          <w:rFonts w:asciiTheme="minorHAnsi" w:eastAsia="Arial" w:hAnsiTheme="minorHAnsi" w:cstheme="minorHAnsi"/>
          <w:color w:val="000000"/>
          <w:sz w:val="22"/>
          <w:szCs w:val="22"/>
        </w:rPr>
        <w:t xml:space="preserve"> in </w:t>
      </w:r>
      <w:proofErr w:type="spellStart"/>
      <w:r w:rsidR="00697658" w:rsidRPr="00CE4525">
        <w:rPr>
          <w:rFonts w:asciiTheme="minorHAnsi" w:eastAsia="Arial" w:hAnsiTheme="minorHAnsi" w:cstheme="minorHAnsi"/>
          <w:color w:val="000000"/>
          <w:sz w:val="22"/>
          <w:szCs w:val="22"/>
        </w:rPr>
        <w:t>mate</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choice</w:t>
      </w:r>
      <w:proofErr w:type="spellEnd"/>
      <w:r w:rsidR="00697658" w:rsidRPr="00CE4525">
        <w:rPr>
          <w:rFonts w:asciiTheme="minorHAnsi" w:eastAsia="Arial" w:hAnsiTheme="minorHAnsi" w:cstheme="minorHAnsi"/>
          <w:color w:val="000000"/>
          <w:sz w:val="22"/>
          <w:szCs w:val="22"/>
        </w:rPr>
        <w:t xml:space="preserve">, and </w:t>
      </w:r>
      <w:del w:id="414" w:author="Sabine Noebel" w:date="2022-03-15T16:06:00Z">
        <w:r w:rsidR="00697658" w:rsidRPr="00CE4525" w:rsidDel="00360E8A">
          <w:rPr>
            <w:rFonts w:asciiTheme="minorHAnsi" w:eastAsia="Arial" w:hAnsiTheme="minorHAnsi" w:cstheme="minorHAnsi"/>
            <w:color w:val="000000"/>
            <w:sz w:val="22"/>
            <w:szCs w:val="22"/>
          </w:rPr>
          <w:delText xml:space="preserve">in </w:delText>
        </w:r>
      </w:del>
      <w:proofErr w:type="spellStart"/>
      <w:r w:rsidR="00697658" w:rsidRPr="00CE4525">
        <w:rPr>
          <w:rFonts w:asciiTheme="minorHAnsi" w:eastAsia="Arial" w:hAnsiTheme="minorHAnsi" w:cstheme="minorHAnsi"/>
          <w:color w:val="000000"/>
          <w:sz w:val="22"/>
          <w:szCs w:val="22"/>
        </w:rPr>
        <w:t>other</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contexts</w:t>
      </w:r>
      <w:proofErr w:type="spellEnd"/>
      <w:r w:rsidR="00697658" w:rsidRPr="00CE4525">
        <w:rPr>
          <w:rFonts w:asciiTheme="minorHAnsi" w:eastAsia="Arial" w:hAnsiTheme="minorHAnsi" w:cstheme="minorHAnsi"/>
          <w:color w:val="000000"/>
          <w:sz w:val="22"/>
          <w:szCs w:val="22"/>
        </w:rPr>
        <w:t> </w:t>
      </w:r>
      <w:proofErr w:type="spellStart"/>
      <w:r w:rsidR="00697658" w:rsidRPr="00CE4525">
        <w:rPr>
          <w:rFonts w:asciiTheme="minorHAnsi" w:eastAsia="Arial" w:hAnsiTheme="minorHAnsi" w:cstheme="minorHAnsi"/>
          <w:color w:val="000000"/>
          <w:sz w:val="22"/>
          <w:szCs w:val="22"/>
        </w:rPr>
        <w:t>with</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experiments</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manipulating</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the</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level</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of</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majority</w:t>
      </w:r>
      <w:proofErr w:type="spellEnd"/>
      <w:del w:id="415" w:author="Sabine Noebel" w:date="2022-03-15T16:06:00Z">
        <w:r w:rsidR="00697658" w:rsidRPr="00CE4525" w:rsidDel="00360E8A">
          <w:rPr>
            <w:rFonts w:asciiTheme="minorHAnsi" w:eastAsia="Arial" w:hAnsiTheme="minorHAnsi" w:cstheme="minorHAnsi"/>
            <w:color w:val="000000"/>
            <w:sz w:val="22"/>
            <w:szCs w:val="22"/>
          </w:rPr>
          <w:delText xml:space="preserve"> in a vast range of species</w:delText>
        </w:r>
      </w:del>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Altogether</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this</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provides</w:t>
      </w:r>
      <w:proofErr w:type="spellEnd"/>
      <w:r w:rsidR="00697658" w:rsidRPr="00CE4525">
        <w:rPr>
          <w:rFonts w:asciiTheme="minorHAnsi" w:eastAsia="Arial" w:hAnsiTheme="minorHAnsi" w:cstheme="minorHAnsi"/>
          <w:color w:val="000000"/>
          <w:sz w:val="22"/>
          <w:szCs w:val="22"/>
        </w:rPr>
        <w:t xml:space="preserve"> a </w:t>
      </w:r>
      <w:proofErr w:type="spellStart"/>
      <w:r w:rsidR="00697658" w:rsidRPr="00CE4525">
        <w:rPr>
          <w:rFonts w:asciiTheme="minorHAnsi" w:eastAsia="Arial" w:hAnsiTheme="minorHAnsi" w:cstheme="minorHAnsi"/>
          <w:color w:val="000000"/>
          <w:sz w:val="22"/>
          <w:szCs w:val="22"/>
        </w:rPr>
        <w:t>rich</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agenda</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for</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future</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research</w:t>
      </w:r>
      <w:proofErr w:type="spellEnd"/>
      <w:r w:rsidR="00697658" w:rsidRPr="00CE4525">
        <w:rPr>
          <w:rFonts w:asciiTheme="minorHAnsi" w:eastAsia="Arial" w:hAnsiTheme="minorHAnsi" w:cstheme="minorHAnsi"/>
          <w:color w:val="000000"/>
          <w:sz w:val="22"/>
          <w:szCs w:val="22"/>
        </w:rPr>
        <w:t xml:space="preserve">. In </w:t>
      </w:r>
      <w:proofErr w:type="spellStart"/>
      <w:r w:rsidR="00697658" w:rsidRPr="00CE4525">
        <w:rPr>
          <w:rFonts w:asciiTheme="minorHAnsi" w:eastAsia="Arial" w:hAnsiTheme="minorHAnsi" w:cstheme="minorHAnsi"/>
          <w:color w:val="000000"/>
          <w:sz w:val="22"/>
          <w:szCs w:val="22"/>
        </w:rPr>
        <w:t>the</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expectation</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of</w:t>
      </w:r>
      <w:proofErr w:type="spellEnd"/>
      <w:r w:rsidR="00697658" w:rsidRPr="00CE4525">
        <w:rPr>
          <w:rFonts w:asciiTheme="minorHAnsi" w:eastAsia="Arial" w:hAnsiTheme="minorHAnsi" w:cstheme="minorHAnsi"/>
          <w:color w:val="000000"/>
          <w:sz w:val="22"/>
          <w:szCs w:val="22"/>
        </w:rPr>
        <w:t xml:space="preserve"> such </w:t>
      </w:r>
      <w:proofErr w:type="spellStart"/>
      <w:r w:rsidR="00697658" w:rsidRPr="00CE4525">
        <w:rPr>
          <w:rFonts w:asciiTheme="minorHAnsi" w:eastAsia="Arial" w:hAnsiTheme="minorHAnsi" w:cstheme="minorHAnsi"/>
          <w:color w:val="000000"/>
          <w:sz w:val="22"/>
          <w:szCs w:val="22"/>
        </w:rPr>
        <w:t>information</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the</w:t>
      </w:r>
      <w:proofErr w:type="spellEnd"/>
      <w:r w:rsidR="00697658" w:rsidRPr="00CE4525">
        <w:rPr>
          <w:rFonts w:asciiTheme="minorHAnsi" w:eastAsia="Arial" w:hAnsiTheme="minorHAnsi" w:cstheme="minorHAnsi"/>
          <w:color w:val="000000"/>
          <w:sz w:val="22"/>
          <w:szCs w:val="22"/>
        </w:rPr>
        <w:t xml:space="preserve"> tentative </w:t>
      </w:r>
      <w:proofErr w:type="spellStart"/>
      <w:r w:rsidR="00697658" w:rsidRPr="00CE4525">
        <w:rPr>
          <w:rFonts w:asciiTheme="minorHAnsi" w:eastAsia="Arial" w:hAnsiTheme="minorHAnsi" w:cstheme="minorHAnsi"/>
          <w:color w:val="000000"/>
          <w:sz w:val="22"/>
          <w:szCs w:val="22"/>
        </w:rPr>
        <w:t>model</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we</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propose</w:t>
      </w:r>
      <w:proofErr w:type="spellEnd"/>
      <w:r w:rsidR="00697658" w:rsidRPr="00CE4525">
        <w:rPr>
          <w:rFonts w:asciiTheme="minorHAnsi" w:eastAsia="Arial" w:hAnsiTheme="minorHAnsi" w:cstheme="minorHAnsi"/>
          <w:color w:val="000000"/>
          <w:sz w:val="22"/>
          <w:szCs w:val="22"/>
        </w:rPr>
        <w:t xml:space="preserve"> and </w:t>
      </w:r>
      <w:proofErr w:type="spellStart"/>
      <w:r w:rsidR="00697658" w:rsidRPr="00CE4525">
        <w:rPr>
          <w:rFonts w:asciiTheme="minorHAnsi" w:eastAsia="Arial" w:hAnsiTheme="minorHAnsi" w:cstheme="minorHAnsi"/>
          <w:color w:val="000000"/>
          <w:sz w:val="22"/>
          <w:szCs w:val="22"/>
        </w:rPr>
        <w:t>simulate</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here</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for</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the</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evolution</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of</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conformity</w:t>
      </w:r>
      <w:proofErr w:type="spellEnd"/>
      <w:r w:rsidR="00697658" w:rsidRPr="00CE4525">
        <w:rPr>
          <w:rFonts w:asciiTheme="minorHAnsi" w:eastAsia="Arial" w:hAnsiTheme="minorHAnsi" w:cstheme="minorHAnsi"/>
          <w:color w:val="000000"/>
          <w:sz w:val="22"/>
          <w:szCs w:val="22"/>
        </w:rPr>
        <w:t xml:space="preserve">, and all </w:t>
      </w:r>
      <w:proofErr w:type="spellStart"/>
      <w:r w:rsidR="00697658" w:rsidRPr="00CE4525">
        <w:rPr>
          <w:rFonts w:asciiTheme="minorHAnsi" w:eastAsia="Arial" w:hAnsiTheme="minorHAnsi" w:cstheme="minorHAnsi"/>
          <w:color w:val="000000"/>
          <w:sz w:val="22"/>
          <w:szCs w:val="22"/>
        </w:rPr>
        <w:t>its</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cultural</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evolution</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consequences</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casts</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surprising</w:t>
      </w:r>
      <w:proofErr w:type="spellEnd"/>
      <w:r w:rsidR="00697658" w:rsidRPr="00CE4525">
        <w:rPr>
          <w:rFonts w:asciiTheme="minorHAnsi" w:eastAsia="Arial" w:hAnsiTheme="minorHAnsi" w:cstheme="minorHAnsi"/>
          <w:color w:val="000000"/>
          <w:sz w:val="22"/>
          <w:szCs w:val="22"/>
        </w:rPr>
        <w:t xml:space="preserve"> light on </w:t>
      </w:r>
      <w:proofErr w:type="spellStart"/>
      <w:r w:rsidR="00697658" w:rsidRPr="00CE4525">
        <w:rPr>
          <w:rFonts w:asciiTheme="minorHAnsi" w:eastAsia="Arial" w:hAnsiTheme="minorHAnsi" w:cstheme="minorHAnsi"/>
          <w:color w:val="000000"/>
          <w:sz w:val="22"/>
          <w:szCs w:val="22"/>
        </w:rPr>
        <w:t>one</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of</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the</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major</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processes</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that</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has</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participated</w:t>
      </w:r>
      <w:proofErr w:type="spellEnd"/>
      <w:r w:rsidR="00697658" w:rsidRPr="00CE4525">
        <w:rPr>
          <w:rFonts w:asciiTheme="minorHAnsi" w:eastAsia="Arial" w:hAnsiTheme="minorHAnsi" w:cstheme="minorHAnsi"/>
          <w:color w:val="000000"/>
          <w:sz w:val="22"/>
          <w:szCs w:val="22"/>
        </w:rPr>
        <w:t xml:space="preserve"> in </w:t>
      </w:r>
      <w:proofErr w:type="spellStart"/>
      <w:r w:rsidR="00697658" w:rsidRPr="00CE4525">
        <w:rPr>
          <w:rFonts w:asciiTheme="minorHAnsi" w:eastAsia="Arial" w:hAnsiTheme="minorHAnsi" w:cstheme="minorHAnsi"/>
          <w:color w:val="000000"/>
          <w:sz w:val="22"/>
          <w:szCs w:val="22"/>
        </w:rPr>
        <w:t>making</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us</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humans</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everything</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might</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have</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originated</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with</w:t>
      </w:r>
      <w:proofErr w:type="spellEnd"/>
      <w:r w:rsidR="00697658" w:rsidRPr="00CE4525">
        <w:rPr>
          <w:rFonts w:asciiTheme="minorHAnsi" w:eastAsia="Arial" w:hAnsiTheme="minorHAnsi" w:cstheme="minorHAnsi"/>
          <w:color w:val="000000"/>
          <w:sz w:val="22"/>
          <w:szCs w:val="22"/>
        </w:rPr>
        <w:t xml:space="preserve"> sex</w:t>
      </w:r>
      <w:ins w:id="416" w:author="Sabine Noebel" w:date="2022-03-15T16:07:00Z">
        <w:r w:rsidR="00360E8A">
          <w:rPr>
            <w:rFonts w:asciiTheme="minorHAnsi" w:eastAsia="Arial" w:hAnsiTheme="minorHAnsi" w:cstheme="minorHAnsi"/>
            <w:color w:val="000000"/>
            <w:sz w:val="22"/>
            <w:szCs w:val="22"/>
          </w:rPr>
          <w:t xml:space="preserve"> in </w:t>
        </w:r>
        <w:proofErr w:type="spellStart"/>
        <w:r w:rsidR="00360E8A">
          <w:rPr>
            <w:rFonts w:asciiTheme="minorHAnsi" w:eastAsia="Arial" w:hAnsiTheme="minorHAnsi" w:cstheme="minorHAnsi"/>
            <w:color w:val="000000"/>
            <w:sz w:val="22"/>
            <w:szCs w:val="22"/>
          </w:rPr>
          <w:t>some</w:t>
        </w:r>
        <w:proofErr w:type="spellEnd"/>
        <w:r w:rsidR="00360E8A">
          <w:rPr>
            <w:rFonts w:asciiTheme="minorHAnsi" w:eastAsia="Arial" w:hAnsiTheme="minorHAnsi" w:cstheme="minorHAnsi"/>
            <w:color w:val="000000"/>
            <w:sz w:val="22"/>
            <w:szCs w:val="22"/>
          </w:rPr>
          <w:t xml:space="preserve"> </w:t>
        </w:r>
        <w:proofErr w:type="spellStart"/>
        <w:r w:rsidR="00360E8A">
          <w:rPr>
            <w:rFonts w:asciiTheme="minorHAnsi" w:eastAsia="Arial" w:hAnsiTheme="minorHAnsi" w:cstheme="minorHAnsi"/>
            <w:color w:val="000000"/>
            <w:sz w:val="22"/>
            <w:szCs w:val="22"/>
          </w:rPr>
          <w:t>of</w:t>
        </w:r>
        <w:proofErr w:type="spellEnd"/>
        <w:r w:rsidR="00360E8A">
          <w:rPr>
            <w:rFonts w:asciiTheme="minorHAnsi" w:eastAsia="Arial" w:hAnsiTheme="minorHAnsi" w:cstheme="minorHAnsi"/>
            <w:color w:val="000000"/>
            <w:sz w:val="22"/>
            <w:szCs w:val="22"/>
          </w:rPr>
          <w:t xml:space="preserve"> </w:t>
        </w:r>
        <w:proofErr w:type="spellStart"/>
        <w:r w:rsidR="00360E8A">
          <w:rPr>
            <w:rFonts w:asciiTheme="minorHAnsi" w:eastAsia="Arial" w:hAnsiTheme="minorHAnsi" w:cstheme="minorHAnsi"/>
            <w:color w:val="000000"/>
            <w:sz w:val="22"/>
            <w:szCs w:val="22"/>
          </w:rPr>
          <w:t>our</w:t>
        </w:r>
        <w:proofErr w:type="spellEnd"/>
        <w:r w:rsidR="00360E8A">
          <w:rPr>
            <w:rFonts w:asciiTheme="minorHAnsi" w:eastAsia="Arial" w:hAnsiTheme="minorHAnsi" w:cstheme="minorHAnsi"/>
            <w:color w:val="000000"/>
            <w:sz w:val="22"/>
            <w:szCs w:val="22"/>
          </w:rPr>
          <w:t xml:space="preserve"> </w:t>
        </w:r>
        <w:proofErr w:type="spellStart"/>
        <w:r w:rsidR="00360E8A">
          <w:rPr>
            <w:rFonts w:asciiTheme="minorHAnsi" w:eastAsia="Arial" w:hAnsiTheme="minorHAnsi" w:cstheme="minorHAnsi"/>
            <w:color w:val="000000"/>
            <w:sz w:val="22"/>
            <w:szCs w:val="22"/>
          </w:rPr>
          <w:t>distant</w:t>
        </w:r>
        <w:proofErr w:type="spellEnd"/>
        <w:r w:rsidR="00360E8A">
          <w:rPr>
            <w:rFonts w:asciiTheme="minorHAnsi" w:eastAsia="Arial" w:hAnsiTheme="minorHAnsi" w:cstheme="minorHAnsi"/>
            <w:color w:val="000000"/>
            <w:sz w:val="22"/>
            <w:szCs w:val="22"/>
          </w:rPr>
          <w:t xml:space="preserve"> </w:t>
        </w:r>
        <w:proofErr w:type="spellStart"/>
        <w:r w:rsidR="00360E8A">
          <w:rPr>
            <w:rFonts w:asciiTheme="minorHAnsi" w:eastAsia="Arial" w:hAnsiTheme="minorHAnsi" w:cstheme="minorHAnsi"/>
            <w:color w:val="000000"/>
            <w:sz w:val="22"/>
            <w:szCs w:val="22"/>
          </w:rPr>
          <w:t>ancestors</w:t>
        </w:r>
      </w:ins>
      <w:proofErr w:type="spellEnd"/>
      <w:r w:rsidR="00697658" w:rsidRPr="00CE4525">
        <w:rPr>
          <w:rFonts w:asciiTheme="minorHAnsi" w:eastAsia="Arial" w:hAnsiTheme="minorHAnsi" w:cstheme="minorHAnsi"/>
          <w:color w:val="000000"/>
          <w:sz w:val="22"/>
          <w:szCs w:val="22"/>
        </w:rPr>
        <w:t>.</w:t>
      </w:r>
    </w:p>
    <w:p w14:paraId="00000073" w14:textId="77777777" w:rsidR="00784C4E" w:rsidRPr="00C42D1C" w:rsidRDefault="00697658" w:rsidP="00FD7756">
      <w:pPr>
        <w:pStyle w:val="Titre1"/>
      </w:pPr>
      <w:bookmarkStart w:id="417" w:name="_heading=h.pha7yh1egufm" w:colFirst="0" w:colLast="0"/>
      <w:bookmarkStart w:id="418" w:name="_Toc87371218"/>
      <w:bookmarkStart w:id="419" w:name="_Hlk88498671"/>
      <w:bookmarkEnd w:id="417"/>
      <w:r w:rsidRPr="00C42D1C">
        <w:rPr>
          <w:rFonts w:ascii="Calibri" w:hAnsi="Calibri" w:cs="Calibri"/>
          <w:color w:val="000000" w:themeColor="text1"/>
          <w:sz w:val="48"/>
          <w:lang w:eastAsia="de-DE"/>
        </w:rPr>
        <w:t>VII. ACKNOWLEDGEMENTS</w:t>
      </w:r>
      <w:bookmarkEnd w:id="418"/>
    </w:p>
    <w:bookmarkEnd w:id="419"/>
    <w:p w14:paraId="00000074" w14:textId="77777777" w:rsidR="00784C4E" w:rsidRPr="00DB4661" w:rsidRDefault="00697658" w:rsidP="00FD7756">
      <w:pPr>
        <w:pBdr>
          <w:top w:val="nil"/>
          <w:left w:val="nil"/>
          <w:bottom w:val="nil"/>
          <w:right w:val="nil"/>
          <w:between w:val="nil"/>
        </w:pBdr>
        <w:spacing w:before="12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 xml:space="preserve">We thank Sergey </w:t>
      </w:r>
      <w:proofErr w:type="spellStart"/>
      <w:r w:rsidRPr="00DB4661">
        <w:rPr>
          <w:rFonts w:asciiTheme="minorHAnsi" w:eastAsia="Arial" w:hAnsiTheme="minorHAnsi" w:cstheme="minorHAnsi"/>
          <w:color w:val="000000"/>
          <w:sz w:val="22"/>
          <w:szCs w:val="22"/>
          <w:lang w:val="en-GB"/>
        </w:rPr>
        <w:t>Gavrilets</w:t>
      </w:r>
      <w:proofErr w:type="spellEnd"/>
      <w:r w:rsidRPr="00DB4661">
        <w:rPr>
          <w:rFonts w:asciiTheme="minorHAnsi" w:eastAsia="Arial" w:hAnsiTheme="minorHAnsi" w:cstheme="minorHAnsi"/>
          <w:color w:val="000000"/>
          <w:sz w:val="22"/>
          <w:szCs w:val="22"/>
          <w:lang w:val="en-GB"/>
        </w:rPr>
        <w:t xml:space="preserve"> for his help in the building of the simulation model, as well as Suzanne Alonzo, Alexis </w:t>
      </w:r>
      <w:proofErr w:type="spellStart"/>
      <w:r w:rsidRPr="00DB4661">
        <w:rPr>
          <w:rFonts w:asciiTheme="minorHAnsi" w:eastAsia="Arial" w:hAnsiTheme="minorHAnsi" w:cstheme="minorHAnsi"/>
          <w:color w:val="000000"/>
          <w:sz w:val="22"/>
          <w:szCs w:val="22"/>
          <w:lang w:val="en-GB"/>
        </w:rPr>
        <w:t>Chaine</w:t>
      </w:r>
      <w:proofErr w:type="spellEnd"/>
      <w:r w:rsidRPr="00DB4661">
        <w:rPr>
          <w:rFonts w:asciiTheme="minorHAnsi" w:eastAsia="Arial" w:hAnsiTheme="minorHAnsi" w:cstheme="minorHAnsi"/>
          <w:color w:val="000000"/>
          <w:sz w:val="22"/>
          <w:szCs w:val="22"/>
          <w:lang w:val="en-GB"/>
        </w:rPr>
        <w:t xml:space="preserve">, Alex </w:t>
      </w:r>
      <w:proofErr w:type="spellStart"/>
      <w:r w:rsidRPr="00DB4661">
        <w:rPr>
          <w:rFonts w:asciiTheme="minorHAnsi" w:eastAsia="Arial" w:hAnsiTheme="minorHAnsi" w:cstheme="minorHAnsi"/>
          <w:color w:val="000000"/>
          <w:sz w:val="22"/>
          <w:szCs w:val="22"/>
          <w:lang w:val="en-GB"/>
        </w:rPr>
        <w:t>Mesoudi</w:t>
      </w:r>
      <w:proofErr w:type="spellEnd"/>
      <w:r w:rsidRPr="00DB4661">
        <w:rPr>
          <w:rFonts w:asciiTheme="minorHAnsi" w:eastAsia="Arial" w:hAnsiTheme="minorHAnsi" w:cstheme="minorHAnsi"/>
          <w:color w:val="000000"/>
          <w:sz w:val="22"/>
          <w:szCs w:val="22"/>
          <w:lang w:val="en-GB"/>
        </w:rPr>
        <w:t xml:space="preserve"> and Jorge Peña for insightful comments on previous versions of this paper. This work was supported by the CNRS in the framework of its mission for transverse and interdisciplinary initiatives (MITI) project CNRS Prime|80 2019. AJ, PS, and SN acknowledge IAST funding from the French National Research Agency (ANR) under the Investments for the Future (</w:t>
      </w:r>
      <w:proofErr w:type="spellStart"/>
      <w:r w:rsidRPr="00DB4661">
        <w:rPr>
          <w:rFonts w:asciiTheme="minorHAnsi" w:eastAsia="Arial" w:hAnsiTheme="minorHAnsi" w:cstheme="minorHAnsi"/>
          <w:color w:val="000000"/>
          <w:sz w:val="22"/>
          <w:szCs w:val="22"/>
          <w:lang w:val="en-GB"/>
        </w:rPr>
        <w:t>Investissements</w:t>
      </w:r>
      <w:proofErr w:type="spellEnd"/>
      <w:r w:rsidRPr="00DB4661">
        <w:rPr>
          <w:rFonts w:asciiTheme="minorHAnsi" w:eastAsia="Arial" w:hAnsiTheme="minorHAnsi" w:cstheme="minorHAnsi"/>
          <w:color w:val="000000"/>
          <w:sz w:val="22"/>
          <w:szCs w:val="22"/>
          <w:lang w:val="en-GB"/>
        </w:rPr>
        <w:t xml:space="preserve"> </w:t>
      </w:r>
      <w:proofErr w:type="spellStart"/>
      <w:r w:rsidRPr="00DB4661">
        <w:rPr>
          <w:rFonts w:asciiTheme="minorHAnsi" w:eastAsia="Arial" w:hAnsiTheme="minorHAnsi" w:cstheme="minorHAnsi"/>
          <w:color w:val="000000"/>
          <w:sz w:val="22"/>
          <w:szCs w:val="22"/>
          <w:lang w:val="en-GB"/>
        </w:rPr>
        <w:t>d’Avenir</w:t>
      </w:r>
      <w:proofErr w:type="spellEnd"/>
      <w:r w:rsidRPr="00DB4661">
        <w:rPr>
          <w:rFonts w:asciiTheme="minorHAnsi" w:eastAsia="Arial" w:hAnsiTheme="minorHAnsi" w:cstheme="minorHAnsi"/>
          <w:color w:val="000000"/>
          <w:sz w:val="22"/>
          <w:szCs w:val="22"/>
          <w:lang w:val="en-GB"/>
        </w:rPr>
        <w:t>) program, grant ANR-17-EUR-0010. ED and GI were supported by the '</w:t>
      </w:r>
      <w:proofErr w:type="spellStart"/>
      <w:r w:rsidRPr="00DB4661">
        <w:rPr>
          <w:rFonts w:asciiTheme="minorHAnsi" w:eastAsia="Arial" w:hAnsiTheme="minorHAnsi" w:cstheme="minorHAnsi"/>
          <w:color w:val="000000"/>
          <w:sz w:val="22"/>
          <w:szCs w:val="22"/>
          <w:lang w:val="en-GB"/>
        </w:rPr>
        <w:t>Laboratoires</w:t>
      </w:r>
      <w:proofErr w:type="spellEnd"/>
      <w:r w:rsidRPr="00DB4661">
        <w:rPr>
          <w:rFonts w:asciiTheme="minorHAnsi" w:eastAsia="Arial" w:hAnsiTheme="minorHAnsi" w:cstheme="minorHAnsi"/>
          <w:color w:val="000000"/>
          <w:sz w:val="22"/>
          <w:szCs w:val="22"/>
          <w:lang w:val="en-GB"/>
        </w:rPr>
        <w:t xml:space="preserve"> </w:t>
      </w:r>
      <w:proofErr w:type="spellStart"/>
      <w:r w:rsidRPr="00DB4661">
        <w:rPr>
          <w:rFonts w:asciiTheme="minorHAnsi" w:eastAsia="Arial" w:hAnsiTheme="minorHAnsi" w:cstheme="minorHAnsi"/>
          <w:color w:val="000000"/>
          <w:sz w:val="22"/>
          <w:szCs w:val="22"/>
          <w:lang w:val="en-GB"/>
        </w:rPr>
        <w:t>d’Excellence</w:t>
      </w:r>
      <w:proofErr w:type="spellEnd"/>
      <w:r w:rsidRPr="00DB4661">
        <w:rPr>
          <w:rFonts w:asciiTheme="minorHAnsi" w:eastAsia="Arial" w:hAnsiTheme="minorHAnsi" w:cstheme="minorHAnsi"/>
          <w:color w:val="000000"/>
          <w:sz w:val="22"/>
          <w:szCs w:val="22"/>
          <w:lang w:val="en-GB"/>
        </w:rPr>
        <w:t xml:space="preserve"> (LABEX)' TULIP (ANR-10-LABX-41), the Toulouse Initiative of Excellence 'IDEX UNITI' (ANR11-IDEX-0002-02) transversality grant, and </w:t>
      </w:r>
      <w:proofErr w:type="spellStart"/>
      <w:r w:rsidRPr="00DB4661">
        <w:rPr>
          <w:rFonts w:asciiTheme="minorHAnsi" w:eastAsia="Arial" w:hAnsiTheme="minorHAnsi" w:cstheme="minorHAnsi"/>
          <w:color w:val="000000"/>
          <w:sz w:val="22"/>
          <w:szCs w:val="22"/>
          <w:lang w:val="en-GB"/>
        </w:rPr>
        <w:t>MoleCulture</w:t>
      </w:r>
      <w:proofErr w:type="spellEnd"/>
      <w:r w:rsidRPr="00DB4661">
        <w:rPr>
          <w:rFonts w:asciiTheme="minorHAnsi" w:eastAsia="Arial" w:hAnsiTheme="minorHAnsi" w:cstheme="minorHAnsi"/>
          <w:color w:val="000000"/>
          <w:sz w:val="22"/>
          <w:szCs w:val="22"/>
          <w:lang w:val="en-GB"/>
        </w:rPr>
        <w:t xml:space="preserve"> (ANR-18-CE37-0015). GI benefited from a CNRS Excellence Chair.</w:t>
      </w:r>
    </w:p>
    <w:p w14:paraId="00000075" w14:textId="77777777" w:rsidR="00784C4E" w:rsidRPr="00C42D1C" w:rsidRDefault="00697658" w:rsidP="00FD7756">
      <w:pPr>
        <w:pStyle w:val="Titre1"/>
        <w:rPr>
          <w:rFonts w:ascii="Calibri" w:hAnsi="Calibri" w:cs="Calibri"/>
          <w:color w:val="000000" w:themeColor="text1"/>
          <w:sz w:val="48"/>
          <w:lang w:eastAsia="de-DE"/>
        </w:rPr>
      </w:pPr>
      <w:bookmarkStart w:id="420" w:name="_Toc87371219"/>
      <w:bookmarkStart w:id="421" w:name="_Hlk88498699"/>
      <w:r w:rsidRPr="00C42D1C">
        <w:rPr>
          <w:rFonts w:ascii="Calibri" w:hAnsi="Calibri" w:cs="Calibri"/>
          <w:color w:val="000000" w:themeColor="text1"/>
          <w:sz w:val="48"/>
          <w:lang w:eastAsia="de-DE"/>
        </w:rPr>
        <w:lastRenderedPageBreak/>
        <w:t>VIII. REFERENCES</w:t>
      </w:r>
      <w:bookmarkEnd w:id="420"/>
    </w:p>
    <w:bookmarkEnd w:id="421"/>
    <w:p w14:paraId="00000076" w14:textId="750728FD" w:rsidR="00784C4E" w:rsidRPr="00DB4661" w:rsidRDefault="00697658" w:rsidP="00FD7756">
      <w:pPr>
        <w:ind w:left="720" w:hanging="720"/>
        <w:jc w:val="both"/>
        <w:rPr>
          <w:rFonts w:asciiTheme="minorHAnsi" w:eastAsia="Calibri" w:hAnsiTheme="minorHAnsi" w:cstheme="minorHAnsi"/>
          <w:color w:val="000000"/>
          <w:lang w:val="en-GB"/>
        </w:rPr>
      </w:pPr>
      <w:r w:rsidRPr="007262C5">
        <w:rPr>
          <w:rFonts w:asciiTheme="minorHAnsi" w:eastAsia="Calibri" w:hAnsiTheme="minorHAnsi" w:cstheme="minorHAnsi"/>
          <w:color w:val="000000"/>
          <w:lang w:val="en-GB"/>
        </w:rPr>
        <w:t xml:space="preserve">ACERBI, A., VAN LEEUWEN, E. J., HAUN, D. B. &amp; TENNIE, C. (2016). </w:t>
      </w:r>
      <w:r w:rsidRPr="00DB4661">
        <w:rPr>
          <w:rFonts w:asciiTheme="minorHAnsi" w:eastAsia="Calibri" w:hAnsiTheme="minorHAnsi" w:cstheme="minorHAnsi"/>
          <w:color w:val="000000"/>
          <w:lang w:val="en-GB"/>
        </w:rPr>
        <w:t xml:space="preserve">Conformity cannot be identified based on population-level signatures. </w:t>
      </w:r>
      <w:r w:rsidRPr="00DB4661">
        <w:rPr>
          <w:rFonts w:asciiTheme="minorHAnsi" w:eastAsia="Calibri" w:hAnsiTheme="minorHAnsi" w:cstheme="minorHAnsi"/>
          <w:i/>
          <w:color w:val="000000"/>
          <w:lang w:val="en-GB"/>
        </w:rPr>
        <w:t>Scientific Reports</w:t>
      </w:r>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6</w:t>
      </w:r>
      <w:r w:rsidRPr="00DB4661">
        <w:rPr>
          <w:rFonts w:asciiTheme="minorHAnsi" w:eastAsia="Calibri" w:hAnsiTheme="minorHAnsi" w:cstheme="minorHAnsi"/>
          <w:color w:val="000000"/>
          <w:lang w:val="en-GB"/>
        </w:rPr>
        <w:t>, 36068.</w:t>
      </w:r>
    </w:p>
    <w:p w14:paraId="00000077" w14:textId="4ADB9AAE"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ANDERSON, L. R. &amp; HOLT, C. A. (1997)</w:t>
      </w:r>
      <w:r w:rsidR="00054AFC">
        <w:rPr>
          <w:rFonts w:asciiTheme="minorHAnsi" w:eastAsia="Calibri" w:hAnsiTheme="minorHAnsi" w:cstheme="minorHAnsi"/>
          <w:color w:val="000000"/>
          <w:lang w:val="en-GB"/>
        </w:rPr>
        <w:t>.</w:t>
      </w:r>
      <w:r w:rsidRPr="00DB4661">
        <w:rPr>
          <w:rFonts w:asciiTheme="minorHAnsi" w:eastAsia="Calibri" w:hAnsiTheme="minorHAnsi" w:cstheme="minorHAnsi"/>
          <w:color w:val="000000"/>
          <w:lang w:val="en-GB"/>
        </w:rPr>
        <w:t xml:space="preserve"> Information Cascades in the Laboratory.</w:t>
      </w:r>
      <w:r w:rsidRPr="00DB4661">
        <w:rPr>
          <w:rFonts w:asciiTheme="minorHAnsi" w:eastAsia="Calibri" w:hAnsiTheme="minorHAnsi" w:cstheme="minorHAnsi"/>
          <w:i/>
          <w:color w:val="000000"/>
          <w:lang w:val="en-GB"/>
        </w:rPr>
        <w:t xml:space="preserve"> The American Economic Review </w:t>
      </w:r>
      <w:r w:rsidRPr="00DB4661">
        <w:rPr>
          <w:rFonts w:asciiTheme="minorHAnsi" w:eastAsia="Calibri" w:hAnsiTheme="minorHAnsi" w:cstheme="minorHAnsi"/>
          <w:b/>
          <w:color w:val="000000"/>
          <w:lang w:val="en-GB"/>
        </w:rPr>
        <w:t>87</w:t>
      </w:r>
      <w:r w:rsidRPr="00DB4661">
        <w:rPr>
          <w:rFonts w:asciiTheme="minorHAnsi" w:eastAsia="Calibri" w:hAnsiTheme="minorHAnsi" w:cstheme="minorHAnsi"/>
          <w:color w:val="000000"/>
          <w:lang w:val="en-GB"/>
        </w:rPr>
        <w:t>, 847-862.</w:t>
      </w:r>
    </w:p>
    <w:p w14:paraId="00000078" w14:textId="1B0F4025"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AOKI, K. &amp; FELDMAN, M. W. (2014). Evolution of learning strategies in temporally and spatially variable environments: a review of theory. </w:t>
      </w:r>
      <w:r w:rsidRPr="00DB4661">
        <w:rPr>
          <w:rFonts w:asciiTheme="minorHAnsi" w:eastAsia="Calibri" w:hAnsiTheme="minorHAnsi" w:cstheme="minorHAnsi"/>
          <w:i/>
          <w:color w:val="000000"/>
          <w:lang w:val="en-GB"/>
        </w:rPr>
        <w:t>Theoretical Population Biology</w:t>
      </w:r>
      <w:r w:rsidRPr="00DB4661">
        <w:rPr>
          <w:rFonts w:asciiTheme="minorHAnsi" w:eastAsia="Calibri" w:hAnsiTheme="minorHAnsi" w:cstheme="minorHAnsi"/>
          <w:b/>
          <w:color w:val="000000"/>
          <w:lang w:val="en-GB"/>
        </w:rPr>
        <w:t xml:space="preserve"> 91</w:t>
      </w:r>
      <w:r w:rsidRPr="00DB4661">
        <w:rPr>
          <w:rFonts w:asciiTheme="minorHAnsi" w:eastAsia="Calibri" w:hAnsiTheme="minorHAnsi" w:cstheme="minorHAnsi"/>
          <w:b/>
          <w:i/>
          <w:color w:val="000000"/>
          <w:lang w:val="en-GB"/>
        </w:rPr>
        <w:t>,</w:t>
      </w:r>
      <w:r w:rsidRPr="00DB4661">
        <w:rPr>
          <w:rFonts w:asciiTheme="minorHAnsi" w:eastAsia="Calibri" w:hAnsiTheme="minorHAnsi" w:cstheme="minorHAnsi"/>
          <w:color w:val="000000"/>
          <w:lang w:val="en-GB"/>
        </w:rPr>
        <w:t xml:space="preserve"> 3-19.</w:t>
      </w:r>
    </w:p>
    <w:p w14:paraId="00000079" w14:textId="0C354172"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APLIN, L. M., FARINE, D. R., MORAND-FERRON, J., COCKBURN, A., THORNTON, A. &amp; SHELDON, B. C. (2015a). Experimentally induced innovations lead to persistent culture via conformity in wild birds. </w:t>
      </w:r>
      <w:r w:rsidRPr="00DB4661">
        <w:rPr>
          <w:rFonts w:asciiTheme="minorHAnsi" w:eastAsia="Calibri" w:hAnsiTheme="minorHAnsi" w:cstheme="minorHAnsi"/>
          <w:i/>
          <w:color w:val="000000"/>
          <w:lang w:val="en-GB"/>
        </w:rPr>
        <w:t xml:space="preserve">Nature </w:t>
      </w:r>
      <w:r w:rsidRPr="00DB4661">
        <w:rPr>
          <w:rFonts w:asciiTheme="minorHAnsi" w:eastAsia="Calibri" w:hAnsiTheme="minorHAnsi" w:cstheme="minorHAnsi"/>
          <w:b/>
          <w:color w:val="000000"/>
          <w:lang w:val="en-GB"/>
        </w:rPr>
        <w:t>518</w:t>
      </w:r>
      <w:r w:rsidRPr="00DB4661">
        <w:rPr>
          <w:rFonts w:asciiTheme="minorHAnsi" w:eastAsia="Calibri" w:hAnsiTheme="minorHAnsi" w:cstheme="minorHAnsi"/>
          <w:i/>
          <w:color w:val="000000"/>
          <w:lang w:val="en-GB"/>
        </w:rPr>
        <w:t>,</w:t>
      </w:r>
      <w:r w:rsidRPr="00DB4661">
        <w:rPr>
          <w:rFonts w:asciiTheme="minorHAnsi" w:eastAsia="Calibri" w:hAnsiTheme="minorHAnsi" w:cstheme="minorHAnsi"/>
          <w:color w:val="000000"/>
          <w:lang w:val="en-GB"/>
        </w:rPr>
        <w:t xml:space="preserve"> 538-541.</w:t>
      </w:r>
    </w:p>
    <w:p w14:paraId="0000007A" w14:textId="77777777" w:rsidR="00784C4E" w:rsidRPr="00DB4661" w:rsidRDefault="00697658" w:rsidP="00FD7756">
      <w:pPr>
        <w:ind w:left="720" w:hanging="720"/>
        <w:jc w:val="both"/>
        <w:rPr>
          <w:rFonts w:asciiTheme="minorHAnsi" w:eastAsia="Calibri" w:hAnsiTheme="minorHAnsi" w:cstheme="minorHAnsi"/>
          <w:color w:val="000000"/>
          <w:lang w:val="en-GB"/>
        </w:rPr>
      </w:pPr>
      <w:bookmarkStart w:id="422" w:name="_Hlk88498727"/>
      <w:r w:rsidRPr="00DB4661">
        <w:rPr>
          <w:rFonts w:asciiTheme="minorHAnsi" w:eastAsia="Calibri" w:hAnsiTheme="minorHAnsi" w:cstheme="minorHAnsi"/>
          <w:color w:val="000000"/>
          <w:lang w:val="en-GB"/>
        </w:rPr>
        <w:t>APLIN, L. M., FARINE, D. R., MORAND-FERRON, J., COCKBURN, A., THORNTON, A. &amp; SHELDON, B. C. (2015b)</w:t>
      </w:r>
      <w:r w:rsidRPr="00DB4661">
        <w:rPr>
          <w:rFonts w:asciiTheme="minorHAnsi" w:eastAsia="Roboto" w:hAnsiTheme="minorHAnsi" w:cstheme="minorHAnsi"/>
          <w:color w:val="000000"/>
          <w:sz w:val="21"/>
          <w:szCs w:val="21"/>
          <w:highlight w:val="white"/>
          <w:lang w:val="en-GB"/>
        </w:rPr>
        <w:t xml:space="preserve">. </w:t>
      </w:r>
      <w:r w:rsidRPr="00054AFC">
        <w:rPr>
          <w:rFonts w:asciiTheme="minorHAnsi" w:eastAsia="Calibri" w:hAnsiTheme="minorHAnsi" w:cstheme="minorHAnsi"/>
          <w:color w:val="000000"/>
          <w:lang w:val="en-GB"/>
        </w:rPr>
        <w:t xml:space="preserve">Counting conformity: Evaluating the units of measurement in frequency-dependent social learning. </w:t>
      </w:r>
      <w:r w:rsidRPr="00054AFC">
        <w:rPr>
          <w:rFonts w:asciiTheme="minorHAnsi" w:eastAsia="Calibri" w:hAnsiTheme="minorHAnsi" w:cstheme="minorHAnsi"/>
          <w:i/>
          <w:iCs/>
          <w:color w:val="000000"/>
          <w:lang w:val="en-GB"/>
        </w:rPr>
        <w:t>Animal Behaviour</w:t>
      </w:r>
      <w:r w:rsidRPr="00054AFC">
        <w:rPr>
          <w:rFonts w:asciiTheme="minorHAnsi" w:eastAsia="Calibri" w:hAnsiTheme="minorHAnsi" w:cstheme="minorHAnsi"/>
          <w:color w:val="000000"/>
          <w:lang w:val="en-GB"/>
        </w:rPr>
        <w:t xml:space="preserve"> </w:t>
      </w:r>
      <w:r w:rsidRPr="00054AFC">
        <w:rPr>
          <w:rFonts w:asciiTheme="minorHAnsi" w:eastAsia="Calibri" w:hAnsiTheme="minorHAnsi" w:cstheme="minorHAnsi"/>
          <w:b/>
          <w:bCs/>
          <w:color w:val="000000"/>
          <w:lang w:val="en-GB"/>
        </w:rPr>
        <w:t>110</w:t>
      </w:r>
      <w:r w:rsidRPr="00054AFC">
        <w:rPr>
          <w:rFonts w:asciiTheme="minorHAnsi" w:eastAsia="Calibri" w:hAnsiTheme="minorHAnsi" w:cstheme="minorHAnsi"/>
          <w:color w:val="000000"/>
          <w:lang w:val="en-GB"/>
        </w:rPr>
        <w:t>, e5-e8.</w:t>
      </w:r>
    </w:p>
    <w:bookmarkEnd w:id="422"/>
    <w:p w14:paraId="0000007B" w14:textId="5D546F55"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APLIN, L. M., SHELDON, B. C. &amp; MCELREATH, R. (2017). Conformity does not perpetuate suboptimal traditions in a wild population of songbirds. </w:t>
      </w:r>
      <w:r w:rsidRPr="00DB4661">
        <w:rPr>
          <w:rFonts w:asciiTheme="minorHAnsi" w:eastAsia="Calibri" w:hAnsiTheme="minorHAnsi" w:cstheme="minorHAnsi"/>
          <w:i/>
          <w:color w:val="000000"/>
          <w:lang w:val="en-GB"/>
        </w:rPr>
        <w:t xml:space="preserve">Proceedings of the National Academy of Sciences </w:t>
      </w:r>
      <w:r w:rsidRPr="00DB4661">
        <w:rPr>
          <w:rFonts w:asciiTheme="minorHAnsi" w:eastAsia="Calibri" w:hAnsiTheme="minorHAnsi" w:cstheme="minorHAnsi"/>
          <w:b/>
          <w:color w:val="000000"/>
          <w:lang w:val="en-GB"/>
        </w:rPr>
        <w:t>114</w:t>
      </w:r>
      <w:r w:rsidRPr="00DB4661">
        <w:rPr>
          <w:rFonts w:asciiTheme="minorHAnsi" w:eastAsia="Calibri" w:hAnsiTheme="minorHAnsi" w:cstheme="minorHAnsi"/>
          <w:i/>
          <w:color w:val="000000"/>
          <w:lang w:val="en-GB"/>
        </w:rPr>
        <w:t>,</w:t>
      </w:r>
      <w:r w:rsidRPr="00DB4661">
        <w:rPr>
          <w:rFonts w:asciiTheme="minorHAnsi" w:eastAsia="Calibri" w:hAnsiTheme="minorHAnsi" w:cstheme="minorHAnsi"/>
          <w:color w:val="000000"/>
          <w:lang w:val="en-GB"/>
        </w:rPr>
        <w:t xml:space="preserve"> 7830-7837.</w:t>
      </w:r>
    </w:p>
    <w:p w14:paraId="0000007C"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ASCH, S. E. (1955). Opinions and social pressure. </w:t>
      </w:r>
      <w:r w:rsidRPr="00DB4661">
        <w:rPr>
          <w:rFonts w:asciiTheme="minorHAnsi" w:eastAsia="Calibri" w:hAnsiTheme="minorHAnsi" w:cstheme="minorHAnsi"/>
          <w:i/>
          <w:color w:val="000000"/>
          <w:lang w:val="en-GB"/>
        </w:rPr>
        <w:t xml:space="preserve">Scientific American </w:t>
      </w:r>
      <w:r w:rsidRPr="00DB4661">
        <w:rPr>
          <w:rFonts w:asciiTheme="minorHAnsi" w:eastAsia="Calibri" w:hAnsiTheme="minorHAnsi" w:cstheme="minorHAnsi"/>
          <w:b/>
          <w:color w:val="000000"/>
          <w:lang w:val="en-GB"/>
        </w:rPr>
        <w:t>193</w:t>
      </w:r>
      <w:r w:rsidRPr="00DB4661">
        <w:rPr>
          <w:rFonts w:asciiTheme="minorHAnsi" w:eastAsia="Calibri" w:hAnsiTheme="minorHAnsi" w:cstheme="minorHAnsi"/>
          <w:color w:val="000000"/>
          <w:lang w:val="en-GB"/>
        </w:rPr>
        <w:t>, 31-35.</w:t>
      </w:r>
    </w:p>
    <w:p w14:paraId="0000007D" w14:textId="624FC2C6"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highlight w:val="white"/>
          <w:lang w:val="en-GB"/>
        </w:rPr>
        <w:t>AYOUB, R., ARMSTRONG, E. &amp; MILLER, N. Y. (2019). Out of sight, out of mind: mechanisms of social choice in fish.</w:t>
      </w:r>
      <w:r w:rsidR="00054AFC">
        <w:rPr>
          <w:rFonts w:asciiTheme="minorHAnsi" w:eastAsia="Calibri" w:hAnsiTheme="minorHAnsi" w:cstheme="minorHAnsi"/>
          <w:color w:val="000000"/>
          <w:lang w:val="en-GB"/>
        </w:rPr>
        <w:t xml:space="preserve"> </w:t>
      </w:r>
      <w:r w:rsidRPr="00DB4661">
        <w:rPr>
          <w:rFonts w:asciiTheme="minorHAnsi" w:eastAsia="Calibri" w:hAnsiTheme="minorHAnsi" w:cstheme="minorHAnsi"/>
          <w:i/>
          <w:color w:val="000000"/>
          <w:lang w:val="en-GB"/>
        </w:rPr>
        <w:t>Animal Behaviour</w:t>
      </w:r>
      <w:r w:rsidR="00054AFC">
        <w:rPr>
          <w:rFonts w:asciiTheme="minorHAnsi" w:eastAsia="Calibri" w:hAnsiTheme="minorHAnsi" w:cstheme="minorHAnsi"/>
          <w:i/>
          <w:color w:val="000000"/>
          <w:lang w:val="en-GB"/>
        </w:rPr>
        <w:t xml:space="preserve"> </w:t>
      </w:r>
      <w:r w:rsidRPr="00DB4661">
        <w:rPr>
          <w:rFonts w:asciiTheme="minorHAnsi" w:eastAsia="Calibri" w:hAnsiTheme="minorHAnsi" w:cstheme="minorHAnsi"/>
          <w:b/>
          <w:color w:val="000000"/>
          <w:lang w:val="en-GB"/>
        </w:rPr>
        <w:t>155</w:t>
      </w:r>
      <w:r w:rsidRPr="00DB4661">
        <w:rPr>
          <w:rFonts w:asciiTheme="minorHAnsi" w:eastAsia="Calibri" w:hAnsiTheme="minorHAnsi" w:cstheme="minorHAnsi"/>
          <w:b/>
          <w:color w:val="000000"/>
          <w:highlight w:val="white"/>
          <w:lang w:val="en-GB"/>
        </w:rPr>
        <w:t>,</w:t>
      </w:r>
      <w:r w:rsidRPr="00DB4661">
        <w:rPr>
          <w:rFonts w:asciiTheme="minorHAnsi" w:eastAsia="Calibri" w:hAnsiTheme="minorHAnsi" w:cstheme="minorHAnsi"/>
          <w:color w:val="000000"/>
          <w:highlight w:val="white"/>
          <w:lang w:val="en-GB"/>
        </w:rPr>
        <w:t xml:space="preserve"> 163-169.</w:t>
      </w:r>
    </w:p>
    <w:p w14:paraId="0000007E" w14:textId="5E902C41"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BANERJEE, A. V. (1992). A Simple Model of Herd </w:t>
      </w:r>
      <w:proofErr w:type="spellStart"/>
      <w:r w:rsidRPr="00DB4661">
        <w:rPr>
          <w:rFonts w:asciiTheme="minorHAnsi" w:eastAsia="Calibri" w:hAnsiTheme="minorHAnsi" w:cstheme="minorHAnsi"/>
          <w:color w:val="000000"/>
          <w:lang w:val="en-GB"/>
        </w:rPr>
        <w:t>Behavior</w:t>
      </w:r>
      <w:proofErr w:type="spellEnd"/>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i/>
          <w:color w:val="000000"/>
          <w:lang w:val="en-GB"/>
        </w:rPr>
        <w:t>The Quarterly Journal of Economics</w:t>
      </w:r>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107</w:t>
      </w:r>
      <w:r w:rsidRPr="00DB4661">
        <w:rPr>
          <w:rFonts w:asciiTheme="minorHAnsi" w:eastAsia="Calibri" w:hAnsiTheme="minorHAnsi" w:cstheme="minorHAnsi"/>
          <w:color w:val="000000"/>
          <w:lang w:val="en-GB"/>
        </w:rPr>
        <w:t>, 797-817.</w:t>
      </w:r>
    </w:p>
    <w:p w14:paraId="0000007F"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BARON, R. S., VANDELLO, J. A. &amp; BRUNSMAN, B. (1996). The forgotten variable in conformity research: Impact of task importance on social influence. </w:t>
      </w:r>
      <w:r w:rsidRPr="00DB4661">
        <w:rPr>
          <w:rFonts w:asciiTheme="minorHAnsi" w:eastAsia="Calibri" w:hAnsiTheme="minorHAnsi" w:cstheme="minorHAnsi"/>
          <w:i/>
          <w:color w:val="000000"/>
          <w:lang w:val="en-GB"/>
        </w:rPr>
        <w:t>Journal of Personality and Social Psychology</w:t>
      </w:r>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71</w:t>
      </w:r>
      <w:r w:rsidRPr="00DB4661">
        <w:rPr>
          <w:rFonts w:asciiTheme="minorHAnsi" w:eastAsia="Calibri" w:hAnsiTheme="minorHAnsi" w:cstheme="minorHAnsi"/>
          <w:color w:val="000000"/>
          <w:lang w:val="en-GB"/>
        </w:rPr>
        <w:t>, 915.</w:t>
      </w:r>
    </w:p>
    <w:p w14:paraId="00000080"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BARTA, Z. &amp; GIRALDEAU, L. A. (2001). Breeding colonies as information </w:t>
      </w:r>
      <w:proofErr w:type="spellStart"/>
      <w:r w:rsidRPr="00DB4661">
        <w:rPr>
          <w:rFonts w:asciiTheme="minorHAnsi" w:eastAsia="Calibri" w:hAnsiTheme="minorHAnsi" w:cstheme="minorHAnsi"/>
          <w:color w:val="000000"/>
          <w:lang w:val="en-GB"/>
        </w:rPr>
        <w:t>centers</w:t>
      </w:r>
      <w:proofErr w:type="spellEnd"/>
      <w:r w:rsidRPr="00DB4661">
        <w:rPr>
          <w:rFonts w:asciiTheme="minorHAnsi" w:eastAsia="Calibri" w:hAnsiTheme="minorHAnsi" w:cstheme="minorHAnsi"/>
          <w:color w:val="000000"/>
          <w:lang w:val="en-GB"/>
        </w:rPr>
        <w:t xml:space="preserve">: a reappraisal of information-based hypotheses using the producer-scrounger game. </w:t>
      </w:r>
      <w:proofErr w:type="spellStart"/>
      <w:r w:rsidRPr="00DB4661">
        <w:rPr>
          <w:rFonts w:asciiTheme="minorHAnsi" w:eastAsia="Calibri" w:hAnsiTheme="minorHAnsi" w:cstheme="minorHAnsi"/>
          <w:i/>
          <w:color w:val="000000"/>
          <w:lang w:val="en-GB"/>
        </w:rPr>
        <w:t>Behavioral</w:t>
      </w:r>
      <w:proofErr w:type="spellEnd"/>
      <w:r w:rsidRPr="00DB4661">
        <w:rPr>
          <w:rFonts w:asciiTheme="minorHAnsi" w:eastAsia="Calibri" w:hAnsiTheme="minorHAnsi" w:cstheme="minorHAnsi"/>
          <w:i/>
          <w:color w:val="000000"/>
          <w:lang w:val="en-GB"/>
        </w:rPr>
        <w:t xml:space="preserve"> Ecology</w:t>
      </w:r>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12</w:t>
      </w:r>
      <w:r w:rsidRPr="00DB4661">
        <w:rPr>
          <w:rFonts w:asciiTheme="minorHAnsi" w:eastAsia="Calibri" w:hAnsiTheme="minorHAnsi" w:cstheme="minorHAnsi"/>
          <w:color w:val="000000"/>
          <w:lang w:val="en-GB"/>
        </w:rPr>
        <w:t>, 121-127.</w:t>
      </w:r>
    </w:p>
    <w:p w14:paraId="00000081"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BATTESTI, M., MORENO, C., JOLY, D. &amp; MERY, F. (2015). Biased social transmission in </w:t>
      </w:r>
      <w:r w:rsidRPr="00DB4661">
        <w:rPr>
          <w:rFonts w:asciiTheme="minorHAnsi" w:eastAsia="Calibri" w:hAnsiTheme="minorHAnsi" w:cstheme="minorHAnsi"/>
          <w:i/>
          <w:color w:val="000000"/>
          <w:lang w:val="en-GB"/>
        </w:rPr>
        <w:t xml:space="preserve">Drosophila </w:t>
      </w:r>
      <w:r w:rsidRPr="00DB4661">
        <w:rPr>
          <w:rFonts w:asciiTheme="minorHAnsi" w:eastAsia="Calibri" w:hAnsiTheme="minorHAnsi" w:cstheme="minorHAnsi"/>
          <w:color w:val="000000"/>
          <w:lang w:val="en-GB"/>
        </w:rPr>
        <w:t xml:space="preserve">oviposition choice. </w:t>
      </w:r>
      <w:proofErr w:type="spellStart"/>
      <w:r w:rsidRPr="00DB4661">
        <w:rPr>
          <w:rFonts w:asciiTheme="minorHAnsi" w:eastAsia="Calibri" w:hAnsiTheme="minorHAnsi" w:cstheme="minorHAnsi"/>
          <w:i/>
          <w:color w:val="000000"/>
          <w:lang w:val="en-GB"/>
        </w:rPr>
        <w:t>Behavioral</w:t>
      </w:r>
      <w:proofErr w:type="spellEnd"/>
      <w:r w:rsidRPr="00DB4661">
        <w:rPr>
          <w:rFonts w:asciiTheme="minorHAnsi" w:eastAsia="Calibri" w:hAnsiTheme="minorHAnsi" w:cstheme="minorHAnsi"/>
          <w:i/>
          <w:color w:val="000000"/>
          <w:lang w:val="en-GB"/>
        </w:rPr>
        <w:t xml:space="preserve"> Ecology and </w:t>
      </w:r>
      <w:proofErr w:type="spellStart"/>
      <w:r w:rsidRPr="00DB4661">
        <w:rPr>
          <w:rFonts w:asciiTheme="minorHAnsi" w:eastAsia="Calibri" w:hAnsiTheme="minorHAnsi" w:cstheme="minorHAnsi"/>
          <w:i/>
          <w:color w:val="000000"/>
          <w:lang w:val="en-GB"/>
        </w:rPr>
        <w:t>Sociobiology</w:t>
      </w:r>
      <w:proofErr w:type="spellEnd"/>
      <w:r w:rsidRPr="00DB4661">
        <w:rPr>
          <w:rFonts w:asciiTheme="minorHAnsi" w:eastAsia="Calibri" w:hAnsiTheme="minorHAnsi" w:cstheme="minorHAnsi"/>
          <w:i/>
          <w:color w:val="000000"/>
          <w:lang w:val="en-GB"/>
        </w:rPr>
        <w:t xml:space="preserve"> </w:t>
      </w:r>
      <w:r w:rsidRPr="00DB4661">
        <w:rPr>
          <w:rFonts w:asciiTheme="minorHAnsi" w:eastAsia="Calibri" w:hAnsiTheme="minorHAnsi" w:cstheme="minorHAnsi"/>
          <w:b/>
          <w:color w:val="000000"/>
          <w:lang w:val="en-GB"/>
        </w:rPr>
        <w:t>69,</w:t>
      </w:r>
      <w:r w:rsidRPr="00DB4661">
        <w:rPr>
          <w:rFonts w:asciiTheme="minorHAnsi" w:eastAsia="Calibri" w:hAnsiTheme="minorHAnsi" w:cstheme="minorHAnsi"/>
          <w:color w:val="000000"/>
          <w:lang w:val="en-GB"/>
        </w:rPr>
        <w:t xml:space="preserve"> 83-87</w:t>
      </w:r>
    </w:p>
    <w:p w14:paraId="00000082"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BERNHEIM, D. (1994). A Theory of Conformity. </w:t>
      </w:r>
      <w:r w:rsidRPr="00DB4661">
        <w:rPr>
          <w:rFonts w:asciiTheme="minorHAnsi" w:eastAsia="Calibri" w:hAnsiTheme="minorHAnsi" w:cstheme="minorHAnsi"/>
          <w:i/>
          <w:color w:val="000000"/>
          <w:lang w:val="en-GB"/>
        </w:rPr>
        <w:t xml:space="preserve">Journal of Political Economy </w:t>
      </w:r>
      <w:r w:rsidRPr="00DB4661">
        <w:rPr>
          <w:rFonts w:asciiTheme="minorHAnsi" w:eastAsia="Calibri" w:hAnsiTheme="minorHAnsi" w:cstheme="minorHAnsi"/>
          <w:b/>
          <w:color w:val="000000"/>
          <w:lang w:val="en-GB"/>
        </w:rPr>
        <w:t>102,</w:t>
      </w:r>
      <w:r w:rsidRPr="00DB4661">
        <w:rPr>
          <w:rFonts w:asciiTheme="minorHAnsi" w:eastAsia="Calibri" w:hAnsiTheme="minorHAnsi" w:cstheme="minorHAnsi"/>
          <w:color w:val="000000"/>
          <w:lang w:val="en-GB"/>
        </w:rPr>
        <w:t xml:space="preserve"> 841-877.</w:t>
      </w:r>
    </w:p>
    <w:p w14:paraId="00000083" w14:textId="1D040CF9"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BIKHCHANDANI, S., HIRSHLEIFER, D. &amp; WELCH, I. (1992). A Theory of Fads, Fashion, Custom, and Cultural Change as Informational Cascades. </w:t>
      </w:r>
      <w:r w:rsidRPr="00DB4661">
        <w:rPr>
          <w:rFonts w:asciiTheme="minorHAnsi" w:eastAsia="Calibri" w:hAnsiTheme="minorHAnsi" w:cstheme="minorHAnsi"/>
          <w:i/>
          <w:color w:val="000000"/>
          <w:lang w:val="en-GB"/>
        </w:rPr>
        <w:t xml:space="preserve">Journal of Political Economy </w:t>
      </w:r>
      <w:r w:rsidRPr="00DB4661">
        <w:rPr>
          <w:rFonts w:asciiTheme="minorHAnsi" w:eastAsia="Calibri" w:hAnsiTheme="minorHAnsi" w:cstheme="minorHAnsi"/>
          <w:b/>
          <w:color w:val="000000"/>
          <w:lang w:val="en-GB"/>
        </w:rPr>
        <w:t>100</w:t>
      </w:r>
      <w:r w:rsidRPr="00DB4661">
        <w:rPr>
          <w:rFonts w:asciiTheme="minorHAnsi" w:eastAsia="Calibri" w:hAnsiTheme="minorHAnsi" w:cstheme="minorHAnsi"/>
          <w:color w:val="000000"/>
          <w:lang w:val="en-GB"/>
        </w:rPr>
        <w:t>, 992-1026.</w:t>
      </w:r>
    </w:p>
    <w:p w14:paraId="00000084"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BOND, R. (2005). Group size and conformity. </w:t>
      </w:r>
      <w:r w:rsidRPr="00DB4661">
        <w:rPr>
          <w:rFonts w:asciiTheme="minorHAnsi" w:eastAsia="Calibri" w:hAnsiTheme="minorHAnsi" w:cstheme="minorHAnsi"/>
          <w:i/>
          <w:color w:val="000000"/>
          <w:lang w:val="en-GB"/>
        </w:rPr>
        <w:t xml:space="preserve">Group Processes &amp; Intergroup Relations </w:t>
      </w:r>
      <w:r w:rsidRPr="00DB4661">
        <w:rPr>
          <w:rFonts w:asciiTheme="minorHAnsi" w:eastAsia="Calibri" w:hAnsiTheme="minorHAnsi" w:cstheme="minorHAnsi"/>
          <w:b/>
          <w:i/>
          <w:color w:val="000000"/>
          <w:lang w:val="en-GB"/>
        </w:rPr>
        <w:t>8</w:t>
      </w:r>
      <w:r w:rsidRPr="00DB4661">
        <w:rPr>
          <w:rFonts w:asciiTheme="minorHAnsi" w:eastAsia="Calibri" w:hAnsiTheme="minorHAnsi" w:cstheme="minorHAnsi"/>
          <w:i/>
          <w:color w:val="000000"/>
          <w:lang w:val="en-GB"/>
        </w:rPr>
        <w:t>,</w:t>
      </w:r>
      <w:r w:rsidRPr="00DB4661">
        <w:rPr>
          <w:rFonts w:asciiTheme="minorHAnsi" w:eastAsia="Calibri" w:hAnsiTheme="minorHAnsi" w:cstheme="minorHAnsi"/>
          <w:color w:val="000000"/>
          <w:lang w:val="en-GB"/>
        </w:rPr>
        <w:t xml:space="preserve"> 331-354.</w:t>
      </w:r>
    </w:p>
    <w:p w14:paraId="00000085" w14:textId="51C57639" w:rsidR="00784C4E" w:rsidRPr="001F62AA" w:rsidRDefault="00697658" w:rsidP="00FD7756">
      <w:pPr>
        <w:ind w:left="720" w:hanging="720"/>
        <w:jc w:val="both"/>
        <w:rPr>
          <w:rFonts w:asciiTheme="minorHAnsi" w:eastAsia="Calibri" w:hAnsiTheme="minorHAnsi" w:cstheme="minorHAnsi"/>
          <w:color w:val="000000"/>
          <w:lang w:val="fr-FR"/>
        </w:rPr>
      </w:pPr>
      <w:r w:rsidRPr="00DB4661">
        <w:rPr>
          <w:rFonts w:asciiTheme="minorHAnsi" w:eastAsia="Calibri" w:hAnsiTheme="minorHAnsi" w:cstheme="minorHAnsi"/>
          <w:color w:val="000000"/>
          <w:lang w:val="en-GB"/>
        </w:rPr>
        <w:t xml:space="preserve">BOND, R. &amp; SMITH, P. B. (1996). Culture and conformity: A meta-analysis of studies using Asch's (1952b, 1956) line judgment task. </w:t>
      </w:r>
      <w:proofErr w:type="spellStart"/>
      <w:r w:rsidRPr="001F62AA">
        <w:rPr>
          <w:rFonts w:asciiTheme="minorHAnsi" w:eastAsia="Calibri" w:hAnsiTheme="minorHAnsi" w:cstheme="minorHAnsi"/>
          <w:i/>
          <w:color w:val="000000"/>
          <w:lang w:val="fr-FR"/>
        </w:rPr>
        <w:t>Psycholog</w:t>
      </w:r>
      <w:r w:rsidR="00054AFC" w:rsidRPr="001F62AA">
        <w:rPr>
          <w:rFonts w:asciiTheme="minorHAnsi" w:eastAsia="Calibri" w:hAnsiTheme="minorHAnsi" w:cstheme="minorHAnsi"/>
          <w:i/>
          <w:color w:val="000000"/>
          <w:lang w:val="fr-FR"/>
        </w:rPr>
        <w:t>ical</w:t>
      </w:r>
      <w:proofErr w:type="spellEnd"/>
      <w:r w:rsidRPr="001F62AA">
        <w:rPr>
          <w:rFonts w:asciiTheme="minorHAnsi" w:eastAsia="Calibri" w:hAnsiTheme="minorHAnsi" w:cstheme="minorHAnsi"/>
          <w:i/>
          <w:color w:val="000000"/>
          <w:lang w:val="fr-FR"/>
        </w:rPr>
        <w:t xml:space="preserve"> Bulletin </w:t>
      </w:r>
      <w:r w:rsidRPr="001F62AA">
        <w:rPr>
          <w:rFonts w:asciiTheme="minorHAnsi" w:eastAsia="Calibri" w:hAnsiTheme="minorHAnsi" w:cstheme="minorHAnsi"/>
          <w:b/>
          <w:color w:val="000000"/>
          <w:lang w:val="fr-FR"/>
        </w:rPr>
        <w:t>119</w:t>
      </w:r>
      <w:r w:rsidRPr="001F62AA">
        <w:rPr>
          <w:rFonts w:asciiTheme="minorHAnsi" w:eastAsia="Calibri" w:hAnsiTheme="minorHAnsi" w:cstheme="minorHAnsi"/>
          <w:color w:val="000000"/>
          <w:lang w:val="fr-FR"/>
        </w:rPr>
        <w:t>, 111.</w:t>
      </w:r>
    </w:p>
    <w:p w14:paraId="00000086" w14:textId="77777777" w:rsidR="00784C4E" w:rsidRPr="00DB4661" w:rsidRDefault="00697658" w:rsidP="00FD7756">
      <w:pPr>
        <w:ind w:left="720" w:hanging="720"/>
        <w:rPr>
          <w:rFonts w:asciiTheme="minorHAnsi" w:eastAsia="Calibri" w:hAnsiTheme="minorHAnsi" w:cstheme="minorHAnsi"/>
          <w:color w:val="000000"/>
          <w:lang w:val="en-GB"/>
        </w:rPr>
      </w:pPr>
      <w:r w:rsidRPr="001F62AA">
        <w:rPr>
          <w:rFonts w:asciiTheme="minorHAnsi" w:eastAsia="Calibri" w:hAnsiTheme="minorHAnsi" w:cstheme="minorHAnsi"/>
          <w:color w:val="000000"/>
          <w:lang w:val="fr-FR"/>
        </w:rPr>
        <w:t xml:space="preserve">BOULINIER, T., YOCCOZ, N. G., MCCOY, K. D., ERIKSTAD, K. E. &amp; TVERAA, T. (2002). </w:t>
      </w:r>
      <w:r w:rsidRPr="00DB4661">
        <w:rPr>
          <w:rFonts w:asciiTheme="minorHAnsi" w:eastAsia="Calibri" w:hAnsiTheme="minorHAnsi" w:cstheme="minorHAnsi"/>
          <w:color w:val="000000"/>
          <w:lang w:val="en-GB"/>
        </w:rPr>
        <w:t xml:space="preserve">Testing the effect of conspecific reproductive success on dispersal and recruitment decisions in a colonial bird: design issues. </w:t>
      </w:r>
      <w:r w:rsidRPr="00DB4661">
        <w:rPr>
          <w:rFonts w:asciiTheme="minorHAnsi" w:eastAsia="Calibri" w:hAnsiTheme="minorHAnsi" w:cstheme="minorHAnsi"/>
          <w:i/>
          <w:color w:val="000000"/>
          <w:lang w:val="en-GB"/>
        </w:rPr>
        <w:t>Journal of Applied Statistics</w:t>
      </w:r>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29</w:t>
      </w:r>
      <w:r w:rsidRPr="00DB4661">
        <w:rPr>
          <w:rFonts w:asciiTheme="minorHAnsi" w:eastAsia="Calibri" w:hAnsiTheme="minorHAnsi" w:cstheme="minorHAnsi"/>
          <w:color w:val="000000"/>
          <w:lang w:val="en-GB"/>
        </w:rPr>
        <w:t>, 509-520.</w:t>
      </w:r>
    </w:p>
    <w:p w14:paraId="00000087" w14:textId="25181A28"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BOYD, R. &amp; RICHERSON, P. J. (1985). </w:t>
      </w:r>
      <w:r w:rsidRPr="00DB4661">
        <w:rPr>
          <w:rFonts w:asciiTheme="minorHAnsi" w:eastAsia="Calibri" w:hAnsiTheme="minorHAnsi" w:cstheme="minorHAnsi"/>
          <w:i/>
          <w:color w:val="000000"/>
          <w:lang w:val="en-GB"/>
        </w:rPr>
        <w:t>Culture and the Evolutionary Process</w:t>
      </w:r>
      <w:r w:rsidRPr="00DB4661">
        <w:rPr>
          <w:rFonts w:asciiTheme="minorHAnsi" w:eastAsia="Calibri" w:hAnsiTheme="minorHAnsi" w:cstheme="minorHAnsi"/>
          <w:color w:val="000000"/>
          <w:lang w:val="en-GB"/>
        </w:rPr>
        <w:t xml:space="preserve"> (University of Chicago Press, Chicago, IL).</w:t>
      </w:r>
    </w:p>
    <w:p w14:paraId="00000088" w14:textId="5C1B83C9"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BROWN, C. &amp; IRVING, E. (2014). Irving, Individual personality traits influence group exploration in a feral guppy population. </w:t>
      </w:r>
      <w:proofErr w:type="spellStart"/>
      <w:r w:rsidRPr="00DB4661">
        <w:rPr>
          <w:rFonts w:asciiTheme="minorHAnsi" w:eastAsia="Calibri" w:hAnsiTheme="minorHAnsi" w:cstheme="minorHAnsi"/>
          <w:i/>
          <w:color w:val="000000"/>
          <w:lang w:val="en-GB"/>
        </w:rPr>
        <w:t>Behavioral</w:t>
      </w:r>
      <w:proofErr w:type="spellEnd"/>
      <w:r w:rsidRPr="00DB4661">
        <w:rPr>
          <w:rFonts w:asciiTheme="minorHAnsi" w:eastAsia="Calibri" w:hAnsiTheme="minorHAnsi" w:cstheme="minorHAnsi"/>
          <w:i/>
          <w:color w:val="000000"/>
          <w:lang w:val="en-GB"/>
        </w:rPr>
        <w:t xml:space="preserve"> Ecology </w:t>
      </w:r>
      <w:r w:rsidRPr="00DB4661">
        <w:rPr>
          <w:rFonts w:asciiTheme="minorHAnsi" w:eastAsia="Calibri" w:hAnsiTheme="minorHAnsi" w:cstheme="minorHAnsi"/>
          <w:b/>
          <w:color w:val="000000"/>
          <w:lang w:val="en-GB"/>
        </w:rPr>
        <w:t>25</w:t>
      </w:r>
      <w:r w:rsidRPr="00DB4661">
        <w:rPr>
          <w:rFonts w:asciiTheme="minorHAnsi" w:eastAsia="Calibri" w:hAnsiTheme="minorHAnsi" w:cstheme="minorHAnsi"/>
          <w:color w:val="000000"/>
          <w:lang w:val="en-GB"/>
        </w:rPr>
        <w:t>, 95-101.</w:t>
      </w:r>
    </w:p>
    <w:p w14:paraId="00000089"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lastRenderedPageBreak/>
        <w:t xml:space="preserve">BROWN, C. &amp; LALAND, K. N. (2002). Social learning of a novel avoidance task in the guppy: conformity and social release. </w:t>
      </w:r>
      <w:r w:rsidRPr="00DB4661">
        <w:rPr>
          <w:rFonts w:asciiTheme="minorHAnsi" w:eastAsia="Calibri" w:hAnsiTheme="minorHAnsi" w:cstheme="minorHAnsi"/>
          <w:i/>
          <w:color w:val="000000"/>
          <w:lang w:val="en-GB"/>
        </w:rPr>
        <w:t>Animal Behaviour</w:t>
      </w:r>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64</w:t>
      </w:r>
      <w:r w:rsidRPr="00DB4661">
        <w:rPr>
          <w:rFonts w:asciiTheme="minorHAnsi" w:eastAsia="Calibri" w:hAnsiTheme="minorHAnsi" w:cstheme="minorHAnsi"/>
          <w:color w:val="000000"/>
          <w:lang w:val="en-GB"/>
        </w:rPr>
        <w:t>, 41-47.</w:t>
      </w:r>
    </w:p>
    <w:p w14:paraId="0000008A"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BROWN, C. R. &amp; BOMBERGER BROWN, M. (2001). Avian coloniality. Progress and problems. In: </w:t>
      </w:r>
      <w:r w:rsidRPr="00DB4661">
        <w:rPr>
          <w:rFonts w:asciiTheme="minorHAnsi" w:eastAsia="Calibri" w:hAnsiTheme="minorHAnsi" w:cstheme="minorHAnsi"/>
          <w:i/>
          <w:color w:val="000000"/>
          <w:lang w:val="en-GB"/>
        </w:rPr>
        <w:t>Current Ornithology</w:t>
      </w:r>
      <w:r w:rsidRPr="00DB4661">
        <w:rPr>
          <w:rFonts w:asciiTheme="minorHAnsi" w:eastAsia="Calibri" w:hAnsiTheme="minorHAnsi" w:cstheme="minorHAnsi"/>
          <w:color w:val="000000"/>
          <w:lang w:val="en-GB"/>
        </w:rPr>
        <w:t xml:space="preserve"> (Ed. by Val Nolan, J. &amp; Thompson, C. F.), pp. 1-81. New York: </w:t>
      </w:r>
      <w:proofErr w:type="spellStart"/>
      <w:r w:rsidRPr="00DB4661">
        <w:rPr>
          <w:rFonts w:asciiTheme="minorHAnsi" w:eastAsia="Calibri" w:hAnsiTheme="minorHAnsi" w:cstheme="minorHAnsi"/>
          <w:color w:val="000000"/>
          <w:lang w:val="en-GB"/>
        </w:rPr>
        <w:t>Kluvwer</w:t>
      </w:r>
      <w:proofErr w:type="spellEnd"/>
      <w:r w:rsidRPr="00DB4661">
        <w:rPr>
          <w:rFonts w:asciiTheme="minorHAnsi" w:eastAsia="Calibri" w:hAnsiTheme="minorHAnsi" w:cstheme="minorHAnsi"/>
          <w:color w:val="000000"/>
          <w:lang w:val="en-GB"/>
        </w:rPr>
        <w:t xml:space="preserve"> Academic/Plenum Publishers.</w:t>
      </w:r>
    </w:p>
    <w:p w14:paraId="0000008B"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BUCKLEY, N. J. (1997). Spatial-concentration effects and the importance of local enhancement in the evolution of colonial breeding in seabirds. </w:t>
      </w:r>
      <w:r w:rsidRPr="00DB4661">
        <w:rPr>
          <w:rFonts w:asciiTheme="minorHAnsi" w:eastAsia="Calibri" w:hAnsiTheme="minorHAnsi" w:cstheme="minorHAnsi"/>
          <w:i/>
          <w:color w:val="000000"/>
          <w:lang w:val="en-GB"/>
        </w:rPr>
        <w:t>American Naturalist</w:t>
      </w:r>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149</w:t>
      </w:r>
      <w:r w:rsidRPr="00DB4661">
        <w:rPr>
          <w:rFonts w:asciiTheme="minorHAnsi" w:eastAsia="Calibri" w:hAnsiTheme="minorHAnsi" w:cstheme="minorHAnsi"/>
          <w:color w:val="000000"/>
          <w:lang w:val="en-GB"/>
        </w:rPr>
        <w:t>, 1091-1112.</w:t>
      </w:r>
    </w:p>
    <w:p w14:paraId="0000008C" w14:textId="77777777" w:rsidR="00784C4E" w:rsidRPr="00DB4661" w:rsidRDefault="00697658" w:rsidP="00FD7756">
      <w:pPr>
        <w:ind w:left="720" w:hanging="720"/>
        <w:jc w:val="both"/>
        <w:rPr>
          <w:rFonts w:asciiTheme="minorHAnsi" w:eastAsia="Calibri" w:hAnsiTheme="minorHAnsi" w:cstheme="minorHAnsi"/>
          <w:color w:val="000000"/>
          <w:lang w:val="en-GB"/>
        </w:rPr>
      </w:pPr>
      <w:bookmarkStart w:id="423" w:name="_Hlk88498808"/>
      <w:r w:rsidRPr="00DB4661">
        <w:rPr>
          <w:rFonts w:asciiTheme="minorHAnsi" w:eastAsia="Calibri" w:hAnsiTheme="minorHAnsi" w:cstheme="minorHAnsi"/>
          <w:color w:val="000000"/>
          <w:lang w:val="en-GB"/>
        </w:rPr>
        <w:t xml:space="preserve">BULOW, J., GEANAKOPLOS, J. &amp; KLEMPERER, P. (1985). Multimarket oligopoly: strategic substitutes and strategic complements. </w:t>
      </w:r>
      <w:r w:rsidRPr="00DB4661">
        <w:rPr>
          <w:rFonts w:asciiTheme="minorHAnsi" w:eastAsia="Calibri" w:hAnsiTheme="minorHAnsi" w:cstheme="minorHAnsi"/>
          <w:i/>
          <w:color w:val="000000"/>
          <w:lang w:val="en-GB"/>
        </w:rPr>
        <w:t>Journal of Political Economy</w:t>
      </w:r>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93</w:t>
      </w:r>
      <w:r w:rsidRPr="00DB4661">
        <w:rPr>
          <w:rFonts w:asciiTheme="minorHAnsi" w:eastAsia="Calibri" w:hAnsiTheme="minorHAnsi" w:cstheme="minorHAnsi"/>
          <w:color w:val="000000"/>
          <w:lang w:val="en-GB"/>
        </w:rPr>
        <w:t>, 488-511.</w:t>
      </w:r>
    </w:p>
    <w:bookmarkEnd w:id="423"/>
    <w:p w14:paraId="0000008D" w14:textId="2BBEF0B9"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BURDETT, E. R., LUCAS, D., BUCHSBAUM, D., MCGUIAN, N., WOOD, L. A. &amp; WHITEN, A. (2016). Do children copy an expert or a majority? Examining selective learning in instrumental and normative contexts. </w:t>
      </w:r>
      <w:proofErr w:type="spellStart"/>
      <w:r w:rsidRPr="00DB4661">
        <w:rPr>
          <w:rFonts w:asciiTheme="minorHAnsi" w:eastAsia="Calibri" w:hAnsiTheme="minorHAnsi" w:cstheme="minorHAnsi"/>
          <w:i/>
          <w:color w:val="000000"/>
          <w:lang w:val="en-GB"/>
        </w:rPr>
        <w:t>PLoS</w:t>
      </w:r>
      <w:proofErr w:type="spellEnd"/>
      <w:r w:rsidRPr="00DB4661">
        <w:rPr>
          <w:rFonts w:asciiTheme="minorHAnsi" w:eastAsia="Calibri" w:hAnsiTheme="minorHAnsi" w:cstheme="minorHAnsi"/>
          <w:i/>
          <w:color w:val="000000"/>
          <w:lang w:val="en-GB"/>
        </w:rPr>
        <w:t xml:space="preserve"> ONE. </w:t>
      </w:r>
      <w:r w:rsidRPr="00DB4661">
        <w:rPr>
          <w:rFonts w:asciiTheme="minorHAnsi" w:eastAsia="Calibri" w:hAnsiTheme="minorHAnsi" w:cstheme="minorHAnsi"/>
          <w:b/>
          <w:i/>
          <w:color w:val="000000"/>
          <w:lang w:val="en-GB"/>
        </w:rPr>
        <w:t>11</w:t>
      </w:r>
      <w:r w:rsidRPr="00DB4661">
        <w:rPr>
          <w:rFonts w:asciiTheme="minorHAnsi" w:eastAsia="Calibri" w:hAnsiTheme="minorHAnsi" w:cstheme="minorHAnsi"/>
          <w:color w:val="000000"/>
          <w:lang w:val="en-GB"/>
        </w:rPr>
        <w:t>, e0164698.</w:t>
      </w:r>
    </w:p>
    <w:p w14:paraId="0000008E"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CANTOR, M. &amp; WHITEHEAD, H. (2013). The interplay between social networks and culture: theoretically and among whales and dolphins. </w:t>
      </w:r>
      <w:r w:rsidRPr="00DB4661">
        <w:rPr>
          <w:rFonts w:asciiTheme="minorHAnsi" w:eastAsia="Calibri" w:hAnsiTheme="minorHAnsi" w:cstheme="minorHAnsi"/>
          <w:i/>
          <w:color w:val="000000"/>
          <w:lang w:val="en-GB"/>
        </w:rPr>
        <w:t xml:space="preserve">Philosophical </w:t>
      </w:r>
      <w:proofErr w:type="spellStart"/>
      <w:r w:rsidRPr="00DB4661">
        <w:rPr>
          <w:rFonts w:asciiTheme="minorHAnsi" w:eastAsia="Calibri" w:hAnsiTheme="minorHAnsi" w:cstheme="minorHAnsi"/>
          <w:i/>
          <w:color w:val="000000"/>
          <w:lang w:val="en-GB"/>
        </w:rPr>
        <w:t>Transcations</w:t>
      </w:r>
      <w:proofErr w:type="spellEnd"/>
      <w:r w:rsidRPr="00DB4661">
        <w:rPr>
          <w:rFonts w:asciiTheme="minorHAnsi" w:eastAsia="Calibri" w:hAnsiTheme="minorHAnsi" w:cstheme="minorHAnsi"/>
          <w:i/>
          <w:color w:val="000000"/>
          <w:lang w:val="en-GB"/>
        </w:rPr>
        <w:t xml:space="preserve"> of the Royal Society B </w:t>
      </w:r>
      <w:r w:rsidRPr="00DB4661">
        <w:rPr>
          <w:rFonts w:asciiTheme="minorHAnsi" w:eastAsia="Calibri" w:hAnsiTheme="minorHAnsi" w:cstheme="minorHAnsi"/>
          <w:b/>
          <w:color w:val="000000"/>
          <w:lang w:val="en-GB"/>
        </w:rPr>
        <w:t xml:space="preserve">368, </w:t>
      </w:r>
      <w:r w:rsidRPr="00DB4661">
        <w:rPr>
          <w:rFonts w:asciiTheme="minorHAnsi" w:eastAsia="Calibri" w:hAnsiTheme="minorHAnsi" w:cstheme="minorHAnsi"/>
          <w:color w:val="000000"/>
          <w:lang w:val="en-GB"/>
        </w:rPr>
        <w:t>20120340.</w:t>
      </w:r>
    </w:p>
    <w:p w14:paraId="0000008F" w14:textId="72125D5B"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CANTOR, M., SHOEMAKER, L. G., CABRAL, R. B., FLORES, C. O., VARGA, M. &amp; WHITEHEAD, H</w:t>
      </w:r>
      <w:r w:rsidR="00054AFC">
        <w:rPr>
          <w:rFonts w:asciiTheme="minorHAnsi" w:eastAsia="Calibri" w:hAnsiTheme="minorHAnsi" w:cstheme="minorHAnsi"/>
          <w:color w:val="000000"/>
          <w:lang w:val="en-GB"/>
        </w:rPr>
        <w:t>.</w:t>
      </w:r>
      <w:r w:rsidRPr="00DB4661">
        <w:rPr>
          <w:rFonts w:asciiTheme="minorHAnsi" w:eastAsia="Calibri" w:hAnsiTheme="minorHAnsi" w:cstheme="minorHAnsi"/>
          <w:color w:val="000000"/>
          <w:lang w:val="en-GB"/>
        </w:rPr>
        <w:t xml:space="preserve"> (2015). Multilevel animal societies can emerge from cultural transmission. </w:t>
      </w:r>
      <w:r w:rsidRPr="00DB4661">
        <w:rPr>
          <w:rFonts w:asciiTheme="minorHAnsi" w:eastAsia="Calibri" w:hAnsiTheme="minorHAnsi" w:cstheme="minorHAnsi"/>
          <w:i/>
          <w:color w:val="000000"/>
          <w:lang w:val="en-GB"/>
        </w:rPr>
        <w:t xml:space="preserve">Nature Communications </w:t>
      </w:r>
      <w:r w:rsidRPr="00DB4661">
        <w:rPr>
          <w:rFonts w:asciiTheme="minorHAnsi" w:eastAsia="Calibri" w:hAnsiTheme="minorHAnsi" w:cstheme="minorHAnsi"/>
          <w:b/>
          <w:color w:val="000000"/>
          <w:lang w:val="en-GB"/>
        </w:rPr>
        <w:t>6,</w:t>
      </w:r>
      <w:r w:rsidRPr="00DB4661">
        <w:rPr>
          <w:rFonts w:asciiTheme="minorHAnsi" w:eastAsia="Calibri" w:hAnsiTheme="minorHAnsi" w:cstheme="minorHAnsi"/>
          <w:color w:val="000000"/>
          <w:lang w:val="en-GB"/>
        </w:rPr>
        <w:t xml:space="preserve"> 8091.</w:t>
      </w:r>
    </w:p>
    <w:p w14:paraId="00000090"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CAVALLI-SFORZA, L. L. &amp; FELDMAN, M. W. (1981). </w:t>
      </w:r>
      <w:r w:rsidRPr="00DB4661">
        <w:rPr>
          <w:rFonts w:asciiTheme="minorHAnsi" w:eastAsia="Calibri" w:hAnsiTheme="minorHAnsi" w:cstheme="minorHAnsi"/>
          <w:i/>
          <w:color w:val="000000"/>
          <w:lang w:val="en-GB"/>
        </w:rPr>
        <w:t>Cultural transmission and evolution: A quantitative approach</w:t>
      </w:r>
      <w:r w:rsidRPr="00DB4661">
        <w:rPr>
          <w:rFonts w:asciiTheme="minorHAnsi" w:eastAsia="Calibri" w:hAnsiTheme="minorHAnsi" w:cstheme="minorHAnsi"/>
          <w:color w:val="000000"/>
          <w:lang w:val="en-GB"/>
        </w:rPr>
        <w:t>. (Princeton University Press, Princeton, NJ).</w:t>
      </w:r>
    </w:p>
    <w:p w14:paraId="00000091" w14:textId="210AD542"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CHERNG, C. G., WANG, C. Y., LAI, Y. T., TZENG, W. Y., CHEN, L. H., TSAI, Y. N. &amp; YU, L. (2014). Anticipated, intense risk enhances </w:t>
      </w:r>
      <w:proofErr w:type="spellStart"/>
      <w:r w:rsidRPr="00DB4661">
        <w:rPr>
          <w:rFonts w:asciiTheme="minorHAnsi" w:eastAsia="Calibri" w:hAnsiTheme="minorHAnsi" w:cstheme="minorHAnsi"/>
          <w:color w:val="000000"/>
          <w:lang w:val="en-GB"/>
        </w:rPr>
        <w:t>behavioral</w:t>
      </w:r>
      <w:proofErr w:type="spellEnd"/>
      <w:r w:rsidRPr="00DB4661">
        <w:rPr>
          <w:rFonts w:asciiTheme="minorHAnsi" w:eastAsia="Calibri" w:hAnsiTheme="minorHAnsi" w:cstheme="minorHAnsi"/>
          <w:color w:val="000000"/>
          <w:lang w:val="en-GB"/>
        </w:rPr>
        <w:t xml:space="preserve"> conformity in a mouse model. </w:t>
      </w:r>
      <w:r w:rsidRPr="00DB4661">
        <w:rPr>
          <w:rFonts w:asciiTheme="minorHAnsi" w:eastAsia="Calibri" w:hAnsiTheme="minorHAnsi" w:cstheme="minorHAnsi"/>
          <w:i/>
          <w:color w:val="000000"/>
          <w:lang w:val="en-GB"/>
        </w:rPr>
        <w:t>Ethology</w:t>
      </w:r>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120</w:t>
      </w:r>
      <w:r w:rsidRPr="00DB4661">
        <w:rPr>
          <w:rFonts w:asciiTheme="minorHAnsi" w:eastAsia="Calibri" w:hAnsiTheme="minorHAnsi" w:cstheme="minorHAnsi"/>
          <w:color w:val="000000"/>
          <w:lang w:val="en-GB"/>
        </w:rPr>
        <w:t>, 1035-1043.</w:t>
      </w:r>
    </w:p>
    <w:p w14:paraId="00000092"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CIALDINI, R. B. &amp; GOLDSTEIN, N. J. (2004). Social influence: Compliance and conformity. </w:t>
      </w:r>
      <w:r w:rsidRPr="00DB4661">
        <w:rPr>
          <w:rFonts w:asciiTheme="minorHAnsi" w:eastAsia="Calibri" w:hAnsiTheme="minorHAnsi" w:cstheme="minorHAnsi"/>
          <w:i/>
          <w:color w:val="000000"/>
          <w:lang w:val="en-GB"/>
        </w:rPr>
        <w:t>Annual Reviews in Psychology</w:t>
      </w:r>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55</w:t>
      </w:r>
      <w:r w:rsidRPr="00DB4661">
        <w:rPr>
          <w:rFonts w:asciiTheme="minorHAnsi" w:eastAsia="Calibri" w:hAnsiTheme="minorHAnsi" w:cstheme="minorHAnsi"/>
          <w:color w:val="000000"/>
          <w:lang w:val="en-GB"/>
        </w:rPr>
        <w:t>, 591-621.</w:t>
      </w:r>
    </w:p>
    <w:p w14:paraId="00000093" w14:textId="77777777" w:rsidR="00784C4E" w:rsidRPr="00DB4661" w:rsidRDefault="00697658" w:rsidP="00FD7756">
      <w:pPr>
        <w:ind w:left="720" w:hanging="720"/>
        <w:jc w:val="both"/>
        <w:rPr>
          <w:rFonts w:asciiTheme="minorHAnsi" w:eastAsia="Calibri" w:hAnsiTheme="minorHAnsi" w:cstheme="minorHAnsi"/>
          <w:color w:val="000000"/>
          <w:lang w:val="en-GB"/>
        </w:rPr>
      </w:pPr>
      <w:bookmarkStart w:id="424" w:name="_Hlk88498857"/>
      <w:r w:rsidRPr="00DB4661">
        <w:rPr>
          <w:rFonts w:asciiTheme="minorHAnsi" w:eastAsia="Calibri" w:hAnsiTheme="minorHAnsi" w:cstheme="minorHAnsi"/>
          <w:color w:val="000000"/>
          <w:lang w:val="en-GB"/>
        </w:rPr>
        <w:t xml:space="preserve">CLAIDIERE, N. &amp; WHITEN, A. (2012). Integrating the study of conformity and culture in humans and non-human animals. </w:t>
      </w:r>
      <w:r w:rsidRPr="00DB4661">
        <w:rPr>
          <w:rFonts w:asciiTheme="minorHAnsi" w:eastAsia="Calibri" w:hAnsiTheme="minorHAnsi" w:cstheme="minorHAnsi"/>
          <w:i/>
          <w:color w:val="000000"/>
          <w:lang w:val="en-GB"/>
        </w:rPr>
        <w:t>Psychological Bulletin</w:t>
      </w:r>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138</w:t>
      </w:r>
      <w:r w:rsidRPr="00DB4661">
        <w:rPr>
          <w:rFonts w:asciiTheme="minorHAnsi" w:eastAsia="Calibri" w:hAnsiTheme="minorHAnsi" w:cstheme="minorHAnsi"/>
          <w:color w:val="000000"/>
          <w:lang w:val="en-GB"/>
        </w:rPr>
        <w:t>, 126-145.</w:t>
      </w:r>
    </w:p>
    <w:bookmarkEnd w:id="424"/>
    <w:p w14:paraId="00000094"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COLEMAN, S. (2004). The effect of social conformity on collective voting </w:t>
      </w:r>
      <w:proofErr w:type="spellStart"/>
      <w:r w:rsidRPr="00DB4661">
        <w:rPr>
          <w:rFonts w:asciiTheme="minorHAnsi" w:eastAsia="Calibri" w:hAnsiTheme="minorHAnsi" w:cstheme="minorHAnsi"/>
          <w:color w:val="000000"/>
          <w:lang w:val="en-GB"/>
        </w:rPr>
        <w:t>behavior</w:t>
      </w:r>
      <w:proofErr w:type="spellEnd"/>
      <w:r w:rsidRPr="00DB4661">
        <w:rPr>
          <w:rFonts w:asciiTheme="minorHAnsi" w:eastAsia="Calibri" w:hAnsiTheme="minorHAnsi" w:cstheme="minorHAnsi"/>
          <w:i/>
          <w:color w:val="000000"/>
          <w:lang w:val="en-GB"/>
        </w:rPr>
        <w:t xml:space="preserve">. Political Annales </w:t>
      </w:r>
      <w:r w:rsidRPr="00DB4661">
        <w:rPr>
          <w:rFonts w:asciiTheme="minorHAnsi" w:eastAsia="Calibri" w:hAnsiTheme="minorHAnsi" w:cstheme="minorHAnsi"/>
          <w:b/>
          <w:color w:val="000000"/>
          <w:lang w:val="en-GB"/>
        </w:rPr>
        <w:t>12</w:t>
      </w:r>
      <w:r w:rsidRPr="00DB4661">
        <w:rPr>
          <w:rFonts w:asciiTheme="minorHAnsi" w:eastAsia="Calibri" w:hAnsiTheme="minorHAnsi" w:cstheme="minorHAnsi"/>
          <w:color w:val="000000"/>
          <w:lang w:val="en-GB"/>
        </w:rPr>
        <w:t>, 76-96.</w:t>
      </w:r>
    </w:p>
    <w:p w14:paraId="00000095"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CRAST, J., HARDY, J. M. &amp; FRAGASZY, D. (2010). Inducing traditions in captive capuchin monkeys (</w:t>
      </w:r>
      <w:r w:rsidRPr="00DB4661">
        <w:rPr>
          <w:rFonts w:asciiTheme="minorHAnsi" w:eastAsia="Calibri" w:hAnsiTheme="minorHAnsi" w:cstheme="minorHAnsi"/>
          <w:i/>
          <w:color w:val="000000"/>
          <w:lang w:val="en-GB"/>
        </w:rPr>
        <w:t xml:space="preserve">Cebus </w:t>
      </w:r>
      <w:proofErr w:type="spellStart"/>
      <w:r w:rsidRPr="00DB4661">
        <w:rPr>
          <w:rFonts w:asciiTheme="minorHAnsi" w:eastAsia="Calibri" w:hAnsiTheme="minorHAnsi" w:cstheme="minorHAnsi"/>
          <w:i/>
          <w:color w:val="000000"/>
          <w:lang w:val="en-GB"/>
        </w:rPr>
        <w:t>apella</w:t>
      </w:r>
      <w:proofErr w:type="spellEnd"/>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i/>
          <w:color w:val="000000"/>
          <w:lang w:val="en-GB"/>
        </w:rPr>
        <w:t xml:space="preserve">Animal Behaviour </w:t>
      </w:r>
      <w:r w:rsidRPr="00DB4661">
        <w:rPr>
          <w:rFonts w:asciiTheme="minorHAnsi" w:eastAsia="Calibri" w:hAnsiTheme="minorHAnsi" w:cstheme="minorHAnsi"/>
          <w:b/>
          <w:color w:val="000000"/>
          <w:lang w:val="en-GB"/>
        </w:rPr>
        <w:t>80</w:t>
      </w:r>
      <w:r w:rsidRPr="00DB4661">
        <w:rPr>
          <w:rFonts w:asciiTheme="minorHAnsi" w:eastAsia="Calibri" w:hAnsiTheme="minorHAnsi" w:cstheme="minorHAnsi"/>
          <w:color w:val="000000"/>
          <w:lang w:val="en-GB"/>
        </w:rPr>
        <w:t>, 955-964.</w:t>
      </w:r>
    </w:p>
    <w:p w14:paraId="00000096" w14:textId="1435AC18"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CRESSWELL, W. &amp; QUINN, J. L. (2011). Predicting the Optimal Prey Group Size from Predator Hunting Behaviour. </w:t>
      </w:r>
      <w:r w:rsidRPr="00DB4661">
        <w:rPr>
          <w:rFonts w:asciiTheme="minorHAnsi" w:eastAsia="Calibri" w:hAnsiTheme="minorHAnsi" w:cstheme="minorHAnsi"/>
          <w:i/>
          <w:color w:val="000000"/>
          <w:lang w:val="en-GB"/>
        </w:rPr>
        <w:t xml:space="preserve">Journal of Animal Ecology </w:t>
      </w:r>
      <w:r w:rsidRPr="00DB4661">
        <w:rPr>
          <w:rFonts w:asciiTheme="minorHAnsi" w:eastAsia="Calibri" w:hAnsiTheme="minorHAnsi" w:cstheme="minorHAnsi"/>
          <w:b/>
          <w:color w:val="000000"/>
          <w:lang w:val="en-GB"/>
        </w:rPr>
        <w:t>80</w:t>
      </w:r>
      <w:r w:rsidRPr="00DB4661">
        <w:rPr>
          <w:rFonts w:asciiTheme="minorHAnsi" w:eastAsia="Calibri" w:hAnsiTheme="minorHAnsi" w:cstheme="minorHAnsi"/>
          <w:color w:val="000000"/>
          <w:lang w:val="en-GB"/>
        </w:rPr>
        <w:t>, 310–319.</w:t>
      </w:r>
    </w:p>
    <w:p w14:paraId="00000097" w14:textId="74B9027F" w:rsidR="00784C4E" w:rsidRDefault="00697658" w:rsidP="00FD7756">
      <w:pPr>
        <w:ind w:left="720" w:hanging="720"/>
        <w:rPr>
          <w:ins w:id="425" w:author="Sabine Noebel" w:date="2022-03-15T16:08:00Z"/>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DANCHIN, É. &amp; WAGNER, R. H. (1997). The evolution of coloniality: the emergence of new perspectives. </w:t>
      </w:r>
      <w:r w:rsidRPr="00DB4661">
        <w:rPr>
          <w:rFonts w:asciiTheme="minorHAnsi" w:eastAsia="Calibri" w:hAnsiTheme="minorHAnsi" w:cstheme="minorHAnsi"/>
          <w:i/>
          <w:color w:val="000000"/>
          <w:lang w:val="en-GB"/>
        </w:rPr>
        <w:t>Trends in Ecology and Evolution</w:t>
      </w:r>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12</w:t>
      </w:r>
      <w:r w:rsidRPr="00DB4661">
        <w:rPr>
          <w:rFonts w:asciiTheme="minorHAnsi" w:eastAsia="Calibri" w:hAnsiTheme="minorHAnsi" w:cstheme="minorHAnsi"/>
          <w:color w:val="000000"/>
          <w:lang w:val="en-GB"/>
        </w:rPr>
        <w:t>, 342-347.</w:t>
      </w:r>
    </w:p>
    <w:p w14:paraId="78A1C110" w14:textId="1D92E609" w:rsidR="00360E8A" w:rsidRPr="00DB4661" w:rsidRDefault="00203643" w:rsidP="00203643">
      <w:pPr>
        <w:ind w:left="720" w:hanging="720"/>
        <w:jc w:val="both"/>
        <w:rPr>
          <w:rFonts w:asciiTheme="minorHAnsi" w:eastAsia="Calibri" w:hAnsiTheme="minorHAnsi" w:cstheme="minorHAnsi"/>
          <w:color w:val="000000"/>
          <w:lang w:val="en-GB"/>
        </w:rPr>
      </w:pPr>
      <w:ins w:id="426" w:author="Sabine Noebel" w:date="2022-03-15T16:14:00Z">
        <w:r w:rsidRPr="00203643">
          <w:rPr>
            <w:rFonts w:asciiTheme="minorHAnsi" w:eastAsia="Calibri" w:hAnsiTheme="minorHAnsi" w:cstheme="minorHAnsi"/>
            <w:color w:val="000000"/>
            <w:lang w:val="en-GB"/>
          </w:rPr>
          <w:t>DANCHIN, É</w:t>
        </w:r>
      </w:ins>
      <w:ins w:id="427" w:author="Sabine Noebel" w:date="2022-03-15T16:15:00Z">
        <w:r>
          <w:rPr>
            <w:rFonts w:asciiTheme="minorHAnsi" w:eastAsia="Calibri" w:hAnsiTheme="minorHAnsi" w:cstheme="minorHAnsi"/>
            <w:color w:val="000000"/>
            <w:lang w:val="en-GB"/>
          </w:rPr>
          <w:t xml:space="preserve">. &amp; </w:t>
        </w:r>
      </w:ins>
      <w:ins w:id="428" w:author="Sabine Noebel" w:date="2022-03-15T16:14:00Z">
        <w:r w:rsidRPr="00203643">
          <w:rPr>
            <w:rFonts w:asciiTheme="minorHAnsi" w:eastAsia="Calibri" w:hAnsiTheme="minorHAnsi" w:cstheme="minorHAnsi"/>
            <w:color w:val="000000"/>
            <w:lang w:val="en-GB"/>
          </w:rPr>
          <w:t>WAGNER, R</w:t>
        </w:r>
      </w:ins>
      <w:ins w:id="429" w:author="Sabine Noebel" w:date="2022-03-15T16:15:00Z">
        <w:r>
          <w:rPr>
            <w:rFonts w:asciiTheme="minorHAnsi" w:eastAsia="Calibri" w:hAnsiTheme="minorHAnsi" w:cstheme="minorHAnsi"/>
            <w:color w:val="000000"/>
            <w:lang w:val="en-GB"/>
          </w:rPr>
          <w:t xml:space="preserve">. </w:t>
        </w:r>
      </w:ins>
      <w:ins w:id="430" w:author="Sabine Noebel" w:date="2022-03-15T16:14:00Z">
        <w:r w:rsidRPr="00203643">
          <w:rPr>
            <w:rFonts w:asciiTheme="minorHAnsi" w:eastAsia="Calibri" w:hAnsiTheme="minorHAnsi" w:cstheme="minorHAnsi"/>
            <w:color w:val="000000"/>
            <w:lang w:val="en-GB"/>
          </w:rPr>
          <w:t xml:space="preserve">H. </w:t>
        </w:r>
      </w:ins>
      <w:ins w:id="431" w:author="Sabine Noebel" w:date="2022-03-15T16:15:00Z">
        <w:r>
          <w:rPr>
            <w:rFonts w:asciiTheme="minorHAnsi" w:eastAsia="Calibri" w:hAnsiTheme="minorHAnsi" w:cstheme="minorHAnsi"/>
            <w:color w:val="000000"/>
            <w:lang w:val="en-GB"/>
          </w:rPr>
          <w:t xml:space="preserve">(2010). </w:t>
        </w:r>
      </w:ins>
      <w:ins w:id="432" w:author="Sabine Noebel" w:date="2022-03-15T16:14:00Z">
        <w:r w:rsidRPr="00203643">
          <w:rPr>
            <w:rFonts w:asciiTheme="minorHAnsi" w:eastAsia="Calibri" w:hAnsiTheme="minorHAnsi" w:cstheme="minorHAnsi"/>
            <w:color w:val="000000"/>
            <w:lang w:val="en-GB"/>
          </w:rPr>
          <w:t xml:space="preserve">Inclusive heritability: combining genetic and non‐genetic information to study animal </w:t>
        </w:r>
        <w:proofErr w:type="spellStart"/>
        <w:r w:rsidRPr="00203643">
          <w:rPr>
            <w:rFonts w:asciiTheme="minorHAnsi" w:eastAsia="Calibri" w:hAnsiTheme="minorHAnsi" w:cstheme="minorHAnsi"/>
            <w:color w:val="000000"/>
            <w:lang w:val="en-GB"/>
          </w:rPr>
          <w:t>behavior</w:t>
        </w:r>
        <w:proofErr w:type="spellEnd"/>
        <w:r w:rsidRPr="00203643">
          <w:rPr>
            <w:rFonts w:asciiTheme="minorHAnsi" w:eastAsia="Calibri" w:hAnsiTheme="minorHAnsi" w:cstheme="minorHAnsi"/>
            <w:color w:val="000000"/>
            <w:lang w:val="en-GB"/>
          </w:rPr>
          <w:t xml:space="preserve"> and culture. </w:t>
        </w:r>
        <w:r w:rsidRPr="00203643">
          <w:rPr>
            <w:rFonts w:asciiTheme="minorHAnsi" w:eastAsia="Calibri" w:hAnsiTheme="minorHAnsi" w:cstheme="minorHAnsi"/>
            <w:i/>
            <w:iCs/>
            <w:color w:val="000000"/>
            <w:lang w:val="en-GB"/>
          </w:rPr>
          <w:t>Oikos</w:t>
        </w:r>
        <w:r w:rsidRPr="00203643">
          <w:rPr>
            <w:rFonts w:asciiTheme="minorHAnsi" w:eastAsia="Calibri" w:hAnsiTheme="minorHAnsi" w:cstheme="minorHAnsi"/>
            <w:color w:val="000000"/>
            <w:lang w:val="en-GB"/>
          </w:rPr>
          <w:t xml:space="preserve"> </w:t>
        </w:r>
        <w:r w:rsidRPr="00203643">
          <w:rPr>
            <w:rFonts w:asciiTheme="minorHAnsi" w:eastAsia="Calibri" w:hAnsiTheme="minorHAnsi" w:cstheme="minorHAnsi"/>
            <w:b/>
            <w:bCs/>
            <w:color w:val="000000"/>
            <w:lang w:val="en-GB"/>
          </w:rPr>
          <w:t>119</w:t>
        </w:r>
      </w:ins>
      <w:ins w:id="433" w:author="Sabine Noebel" w:date="2022-03-15T16:15:00Z">
        <w:r>
          <w:rPr>
            <w:rFonts w:asciiTheme="minorHAnsi" w:eastAsia="Calibri" w:hAnsiTheme="minorHAnsi" w:cstheme="minorHAnsi"/>
            <w:color w:val="000000"/>
            <w:lang w:val="en-GB"/>
          </w:rPr>
          <w:t xml:space="preserve">, </w:t>
        </w:r>
      </w:ins>
      <w:ins w:id="434" w:author="Sabine Noebel" w:date="2022-03-15T16:14:00Z">
        <w:r w:rsidRPr="00203643">
          <w:rPr>
            <w:rFonts w:asciiTheme="minorHAnsi" w:eastAsia="Calibri" w:hAnsiTheme="minorHAnsi" w:cstheme="minorHAnsi"/>
            <w:color w:val="000000"/>
            <w:lang w:val="en-GB"/>
          </w:rPr>
          <w:t>210-218.</w:t>
        </w:r>
      </w:ins>
    </w:p>
    <w:p w14:paraId="00000098" w14:textId="77777777" w:rsidR="00784C4E" w:rsidRPr="00DB4661" w:rsidRDefault="00697658" w:rsidP="00FD7756">
      <w:pPr>
        <w:ind w:left="720" w:hanging="720"/>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DANCHIN, É., BOULINIER, T. &amp; MASSOT, M. (1998). Conspecific reproductive success and breeding habitat selection: implications for the study of coloniality. </w:t>
      </w:r>
      <w:r w:rsidRPr="00DB4661">
        <w:rPr>
          <w:rFonts w:asciiTheme="minorHAnsi" w:eastAsia="Calibri" w:hAnsiTheme="minorHAnsi" w:cstheme="minorHAnsi"/>
          <w:i/>
          <w:color w:val="000000"/>
          <w:lang w:val="en-GB"/>
        </w:rPr>
        <w:t>Ecology</w:t>
      </w:r>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79</w:t>
      </w:r>
      <w:r w:rsidRPr="00DB4661">
        <w:rPr>
          <w:rFonts w:asciiTheme="minorHAnsi" w:eastAsia="Calibri" w:hAnsiTheme="minorHAnsi" w:cstheme="minorHAnsi"/>
          <w:color w:val="000000"/>
          <w:lang w:val="en-GB"/>
        </w:rPr>
        <w:t>, 2415-2428.</w:t>
      </w:r>
    </w:p>
    <w:p w14:paraId="00000099" w14:textId="3A8382F6"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DANCHIN, É., GIRALDEAU, L. A., VALONE, T. J. &amp; WAGNER, R. H. (2004). Public information: From nosy </w:t>
      </w:r>
      <w:proofErr w:type="spellStart"/>
      <w:r w:rsidRPr="00DB4661">
        <w:rPr>
          <w:rFonts w:asciiTheme="minorHAnsi" w:eastAsia="Calibri" w:hAnsiTheme="minorHAnsi" w:cstheme="minorHAnsi"/>
          <w:color w:val="000000"/>
          <w:lang w:val="en-GB"/>
        </w:rPr>
        <w:t>neighbors</w:t>
      </w:r>
      <w:proofErr w:type="spellEnd"/>
      <w:r w:rsidRPr="00DB4661">
        <w:rPr>
          <w:rFonts w:asciiTheme="minorHAnsi" w:eastAsia="Calibri" w:hAnsiTheme="minorHAnsi" w:cstheme="minorHAnsi"/>
          <w:color w:val="000000"/>
          <w:lang w:val="en-GB"/>
        </w:rPr>
        <w:t xml:space="preserve"> to cultural evolution. </w:t>
      </w:r>
      <w:r w:rsidRPr="00DB4661">
        <w:rPr>
          <w:rFonts w:asciiTheme="minorHAnsi" w:eastAsia="Calibri" w:hAnsiTheme="minorHAnsi" w:cstheme="minorHAnsi"/>
          <w:i/>
          <w:color w:val="000000"/>
          <w:lang w:val="en-GB"/>
        </w:rPr>
        <w:t xml:space="preserve">Science </w:t>
      </w:r>
      <w:r w:rsidRPr="00DB4661">
        <w:rPr>
          <w:rFonts w:asciiTheme="minorHAnsi" w:eastAsia="Calibri" w:hAnsiTheme="minorHAnsi" w:cstheme="minorHAnsi"/>
          <w:b/>
          <w:color w:val="000000"/>
          <w:lang w:val="en-GB"/>
        </w:rPr>
        <w:t>305</w:t>
      </w:r>
      <w:r w:rsidRPr="00DB4661">
        <w:rPr>
          <w:rFonts w:asciiTheme="minorHAnsi" w:eastAsia="Calibri" w:hAnsiTheme="minorHAnsi" w:cstheme="minorHAnsi"/>
          <w:color w:val="000000"/>
          <w:lang w:val="en-GB"/>
        </w:rPr>
        <w:t>, 487-491.</w:t>
      </w:r>
    </w:p>
    <w:p w14:paraId="0000009A" w14:textId="30C4F1E8" w:rsidR="00784C4E" w:rsidRDefault="00697658" w:rsidP="00FD7756">
      <w:pPr>
        <w:ind w:left="720" w:hanging="720"/>
        <w:jc w:val="both"/>
        <w:rPr>
          <w:ins w:id="435" w:author="Sabine Noebel" w:date="2022-03-15T16:11:00Z"/>
          <w:rFonts w:asciiTheme="minorHAnsi" w:eastAsia="Calibri" w:hAnsiTheme="minorHAnsi" w:cstheme="minorHAnsi"/>
          <w:color w:val="000000"/>
          <w:lang w:val="en-GB"/>
        </w:rPr>
      </w:pPr>
      <w:bookmarkStart w:id="436" w:name="_Hlk88498890"/>
      <w:r w:rsidRPr="00DB4661">
        <w:rPr>
          <w:rFonts w:asciiTheme="minorHAnsi" w:eastAsia="Calibri" w:hAnsiTheme="minorHAnsi" w:cstheme="minorHAnsi"/>
          <w:color w:val="000000"/>
          <w:lang w:val="en-GB"/>
        </w:rPr>
        <w:t xml:space="preserve">DANCHIN, E., GIRALDEAU, L. A. &amp; CEZILLY, F. (2008). </w:t>
      </w:r>
      <w:proofErr w:type="spellStart"/>
      <w:r w:rsidRPr="00DB4661">
        <w:rPr>
          <w:rFonts w:asciiTheme="minorHAnsi" w:eastAsia="Calibri" w:hAnsiTheme="minorHAnsi" w:cstheme="minorHAnsi"/>
          <w:color w:val="000000"/>
          <w:lang w:val="en-GB"/>
        </w:rPr>
        <w:t>Behavioral</w:t>
      </w:r>
      <w:proofErr w:type="spellEnd"/>
      <w:r w:rsidRPr="00DB4661">
        <w:rPr>
          <w:rFonts w:asciiTheme="minorHAnsi" w:eastAsia="Calibri" w:hAnsiTheme="minorHAnsi" w:cstheme="minorHAnsi"/>
          <w:color w:val="000000"/>
          <w:lang w:val="en-GB"/>
        </w:rPr>
        <w:t xml:space="preserve"> Ecology. Oxford University Press, London. </w:t>
      </w:r>
    </w:p>
    <w:p w14:paraId="0E8117B8" w14:textId="72F0FA94" w:rsidR="00924087" w:rsidRPr="00DB4661" w:rsidRDefault="00924087" w:rsidP="00FD7756">
      <w:pPr>
        <w:ind w:left="720" w:hanging="720"/>
        <w:jc w:val="both"/>
        <w:rPr>
          <w:rFonts w:asciiTheme="minorHAnsi" w:eastAsia="Calibri" w:hAnsiTheme="minorHAnsi" w:cstheme="minorHAnsi"/>
          <w:color w:val="000000"/>
          <w:lang w:val="en-GB"/>
        </w:rPr>
      </w:pPr>
      <w:ins w:id="437" w:author="Sabine Noebel" w:date="2022-03-15T16:11:00Z">
        <w:r w:rsidRPr="007D0EC2">
          <w:rPr>
            <w:rFonts w:asciiTheme="minorHAnsi" w:eastAsia="Calibri" w:hAnsiTheme="minorHAnsi" w:cstheme="minorHAnsi"/>
            <w:color w:val="000000"/>
            <w:lang w:val="fr-FR"/>
          </w:rPr>
          <w:lastRenderedPageBreak/>
          <w:t>DANCHIN, É., CHARMANTIER, A., CHAMPAGNE, F.</w:t>
        </w:r>
      </w:ins>
      <w:ins w:id="438" w:author="Sabine Noebel" w:date="2022-03-15T16:12:00Z">
        <w:r w:rsidRPr="007D0EC2">
          <w:rPr>
            <w:rFonts w:asciiTheme="minorHAnsi" w:eastAsia="Calibri" w:hAnsiTheme="minorHAnsi" w:cstheme="minorHAnsi"/>
            <w:color w:val="000000"/>
            <w:lang w:val="fr-FR"/>
          </w:rPr>
          <w:t xml:space="preserve">, MESOUDI, A., PUJOL, B., BLANCHET, S. (2011). </w:t>
        </w:r>
      </w:ins>
      <w:ins w:id="439" w:author="Sabine Noebel" w:date="2022-03-15T16:11:00Z">
        <w:r w:rsidRPr="00203643">
          <w:rPr>
            <w:rFonts w:asciiTheme="minorHAnsi" w:eastAsia="Calibri" w:hAnsiTheme="minorHAnsi" w:cstheme="minorHAnsi"/>
            <w:color w:val="000000"/>
            <w:lang w:val="en-GB"/>
          </w:rPr>
          <w:t>Beyond DNA: integrating inclusive inheritance into an extended theory of evolution. </w:t>
        </w:r>
        <w:r w:rsidRPr="00203643">
          <w:rPr>
            <w:rFonts w:asciiTheme="minorHAnsi" w:eastAsia="Calibri" w:hAnsiTheme="minorHAnsi" w:cstheme="minorHAnsi"/>
            <w:i/>
            <w:iCs/>
            <w:color w:val="000000"/>
            <w:lang w:val="en-GB"/>
          </w:rPr>
          <w:t>Nat</w:t>
        </w:r>
      </w:ins>
      <w:ins w:id="440" w:author="Sabine Noebel" w:date="2022-03-15T16:13:00Z">
        <w:r>
          <w:rPr>
            <w:rFonts w:asciiTheme="minorHAnsi" w:eastAsia="Calibri" w:hAnsiTheme="minorHAnsi" w:cstheme="minorHAnsi"/>
            <w:i/>
            <w:iCs/>
            <w:color w:val="000000"/>
            <w:lang w:val="en-GB"/>
          </w:rPr>
          <w:t>ure</w:t>
        </w:r>
      </w:ins>
      <w:ins w:id="441" w:author="Sabine Noebel" w:date="2022-03-15T16:11:00Z">
        <w:r w:rsidRPr="00203643">
          <w:rPr>
            <w:rFonts w:asciiTheme="minorHAnsi" w:eastAsia="Calibri" w:hAnsiTheme="minorHAnsi" w:cstheme="minorHAnsi"/>
            <w:i/>
            <w:iCs/>
            <w:color w:val="000000"/>
            <w:lang w:val="en-GB"/>
          </w:rPr>
          <w:t xml:space="preserve"> Rev</w:t>
        </w:r>
      </w:ins>
      <w:ins w:id="442" w:author="Sabine Noebel" w:date="2022-03-15T16:13:00Z">
        <w:r>
          <w:rPr>
            <w:rFonts w:asciiTheme="minorHAnsi" w:eastAsia="Calibri" w:hAnsiTheme="minorHAnsi" w:cstheme="minorHAnsi"/>
            <w:i/>
            <w:iCs/>
            <w:color w:val="000000"/>
            <w:lang w:val="en-GB"/>
          </w:rPr>
          <w:t>iews in</w:t>
        </w:r>
      </w:ins>
      <w:ins w:id="443" w:author="Sabine Noebel" w:date="2022-03-15T16:11:00Z">
        <w:r w:rsidRPr="00203643">
          <w:rPr>
            <w:rFonts w:asciiTheme="minorHAnsi" w:eastAsia="Calibri" w:hAnsiTheme="minorHAnsi" w:cstheme="minorHAnsi"/>
            <w:i/>
            <w:iCs/>
            <w:color w:val="000000"/>
            <w:lang w:val="en-GB"/>
          </w:rPr>
          <w:t xml:space="preserve"> Genet</w:t>
        </w:r>
      </w:ins>
      <w:ins w:id="444" w:author="Sabine Noebel" w:date="2022-03-15T16:13:00Z">
        <w:r>
          <w:rPr>
            <w:rFonts w:asciiTheme="minorHAnsi" w:eastAsia="Calibri" w:hAnsiTheme="minorHAnsi" w:cstheme="minorHAnsi"/>
            <w:i/>
            <w:iCs/>
            <w:color w:val="000000"/>
            <w:lang w:val="en-GB"/>
          </w:rPr>
          <w:t>ics</w:t>
        </w:r>
      </w:ins>
      <w:ins w:id="445" w:author="Sabine Noebel" w:date="2022-03-15T16:11:00Z">
        <w:r w:rsidRPr="00203643">
          <w:rPr>
            <w:rFonts w:asciiTheme="minorHAnsi" w:eastAsia="Calibri" w:hAnsiTheme="minorHAnsi" w:cstheme="minorHAnsi"/>
            <w:color w:val="000000"/>
            <w:lang w:val="en-GB"/>
          </w:rPr>
          <w:t> </w:t>
        </w:r>
        <w:r w:rsidRPr="00203643">
          <w:rPr>
            <w:rFonts w:asciiTheme="minorHAnsi" w:eastAsia="Calibri" w:hAnsiTheme="minorHAnsi" w:cstheme="minorHAnsi"/>
            <w:b/>
            <w:bCs/>
            <w:color w:val="000000"/>
            <w:lang w:val="en-GB"/>
          </w:rPr>
          <w:t>12</w:t>
        </w:r>
        <w:r w:rsidRPr="00203643">
          <w:rPr>
            <w:rFonts w:asciiTheme="minorHAnsi" w:eastAsia="Calibri" w:hAnsiTheme="minorHAnsi" w:cstheme="minorHAnsi"/>
            <w:color w:val="000000"/>
            <w:lang w:val="en-GB"/>
          </w:rPr>
          <w:t>, 475–486.</w:t>
        </w:r>
      </w:ins>
    </w:p>
    <w:bookmarkEnd w:id="436"/>
    <w:p w14:paraId="0000009B" w14:textId="48D09D16" w:rsidR="00784C4E" w:rsidRDefault="00697658" w:rsidP="00FD7756">
      <w:pPr>
        <w:ind w:left="720" w:hanging="720"/>
        <w:jc w:val="both"/>
        <w:rPr>
          <w:ins w:id="446" w:author="Sabine Noebel" w:date="2022-03-15T16:16:00Z"/>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DANCHIN, É., NÖBEL, S., POCHEVILLE, A., DAGAEFF, A.-C., DEMAY, L., ALPHAND, M., RANTY-ROBY, S., VAN RENSSEN, L., MONIER, M., GAZAGNE, E., ALLAIN, M. &amp; ISABEL, G. (2018). Cultural flies: Conformist social learning in </w:t>
      </w:r>
      <w:proofErr w:type="spellStart"/>
      <w:r w:rsidRPr="00DB4661">
        <w:rPr>
          <w:rFonts w:asciiTheme="minorHAnsi" w:eastAsia="Calibri" w:hAnsiTheme="minorHAnsi" w:cstheme="minorHAnsi"/>
          <w:color w:val="000000"/>
          <w:lang w:val="en-GB"/>
        </w:rPr>
        <w:t>fruitflies</w:t>
      </w:r>
      <w:proofErr w:type="spellEnd"/>
      <w:r w:rsidRPr="00DB4661">
        <w:rPr>
          <w:rFonts w:asciiTheme="minorHAnsi" w:eastAsia="Calibri" w:hAnsiTheme="minorHAnsi" w:cstheme="minorHAnsi"/>
          <w:color w:val="000000"/>
          <w:lang w:val="en-GB"/>
        </w:rPr>
        <w:t xml:space="preserve"> predicts long-lasting mate-choice traditions. </w:t>
      </w:r>
      <w:r w:rsidRPr="00DB4661">
        <w:rPr>
          <w:rFonts w:asciiTheme="minorHAnsi" w:eastAsia="Calibri" w:hAnsiTheme="minorHAnsi" w:cstheme="minorHAnsi"/>
          <w:i/>
          <w:color w:val="000000"/>
          <w:lang w:val="en-GB"/>
        </w:rPr>
        <w:t xml:space="preserve">Science </w:t>
      </w:r>
      <w:r w:rsidRPr="00DB4661">
        <w:rPr>
          <w:rFonts w:asciiTheme="minorHAnsi" w:eastAsia="Calibri" w:hAnsiTheme="minorHAnsi" w:cstheme="minorHAnsi"/>
          <w:b/>
          <w:color w:val="000000"/>
          <w:lang w:val="en-GB"/>
        </w:rPr>
        <w:t>362</w:t>
      </w:r>
      <w:r w:rsidRPr="00DB4661">
        <w:rPr>
          <w:rFonts w:asciiTheme="minorHAnsi" w:eastAsia="Calibri" w:hAnsiTheme="minorHAnsi" w:cstheme="minorHAnsi"/>
          <w:color w:val="000000"/>
          <w:lang w:val="en-GB"/>
        </w:rPr>
        <w:t>, 1025-1030.</w:t>
      </w:r>
    </w:p>
    <w:p w14:paraId="7395F35B" w14:textId="77777777" w:rsidR="00203643" w:rsidRPr="00DB4661" w:rsidRDefault="00203643" w:rsidP="00203643">
      <w:pPr>
        <w:ind w:left="720" w:hanging="720"/>
        <w:jc w:val="both"/>
        <w:rPr>
          <w:ins w:id="447" w:author="Sabine Noebel" w:date="2022-03-15T16:17:00Z"/>
          <w:rFonts w:asciiTheme="minorHAnsi" w:eastAsia="Calibri" w:hAnsiTheme="minorHAnsi" w:cstheme="minorHAnsi"/>
          <w:color w:val="000000"/>
          <w:lang w:val="en-GB"/>
        </w:rPr>
      </w:pPr>
      <w:ins w:id="448" w:author="Sabine Noebel" w:date="2022-03-15T16:16:00Z">
        <w:r>
          <w:rPr>
            <w:rFonts w:asciiTheme="minorHAnsi" w:eastAsia="Calibri" w:hAnsiTheme="minorHAnsi" w:cstheme="minorHAnsi"/>
            <w:color w:val="000000"/>
            <w:lang w:val="en-GB"/>
          </w:rPr>
          <w:t>DAVID, B. &amp; TURNER</w:t>
        </w:r>
      </w:ins>
      <w:ins w:id="449" w:author="Sabine Noebel" w:date="2022-03-15T16:17:00Z">
        <w:r>
          <w:rPr>
            <w:rFonts w:asciiTheme="minorHAnsi" w:eastAsia="Calibri" w:hAnsiTheme="minorHAnsi" w:cstheme="minorHAnsi"/>
            <w:color w:val="000000"/>
            <w:lang w:val="en-GB"/>
          </w:rPr>
          <w:t xml:space="preserve">, J. C. (1996). </w:t>
        </w:r>
        <w:r w:rsidRPr="001E35A1">
          <w:rPr>
            <w:rFonts w:ascii="Calibri" w:eastAsia="Calibri" w:hAnsi="Calibri" w:cs="Calibri"/>
          </w:rPr>
          <w:t xml:space="preserve">Studies in </w:t>
        </w:r>
        <w:proofErr w:type="spellStart"/>
        <w:r w:rsidRPr="001E35A1">
          <w:rPr>
            <w:rFonts w:ascii="Calibri" w:eastAsia="Calibri" w:hAnsi="Calibri" w:cs="Calibri"/>
          </w:rPr>
          <w:t>self</w:t>
        </w:r>
        <w:proofErr w:type="spellEnd"/>
        <w:r w:rsidRPr="001E35A1">
          <w:rPr>
            <w:rFonts w:ascii="Calibri" w:eastAsia="Calibri" w:hAnsi="Calibri" w:cs="Calibri"/>
          </w:rPr>
          <w:t xml:space="preserve"> </w:t>
        </w:r>
        <w:proofErr w:type="spellStart"/>
        <w:r w:rsidRPr="001E35A1">
          <w:rPr>
            <w:rFonts w:ascii="Calibri" w:eastAsia="Calibri" w:hAnsi="Calibri" w:cs="Calibri"/>
          </w:rPr>
          <w:t>categorization</w:t>
        </w:r>
        <w:proofErr w:type="spellEnd"/>
        <w:r w:rsidRPr="001E35A1">
          <w:rPr>
            <w:rFonts w:ascii="Calibri" w:eastAsia="Calibri" w:hAnsi="Calibri" w:cs="Calibri"/>
          </w:rPr>
          <w:t xml:space="preserve"> and </w:t>
        </w:r>
        <w:proofErr w:type="spellStart"/>
        <w:r w:rsidRPr="001E35A1">
          <w:rPr>
            <w:rFonts w:ascii="Calibri" w:eastAsia="Calibri" w:hAnsi="Calibri" w:cs="Calibri"/>
          </w:rPr>
          <w:t>minority</w:t>
        </w:r>
        <w:proofErr w:type="spellEnd"/>
        <w:r w:rsidRPr="001E35A1">
          <w:rPr>
            <w:rFonts w:ascii="Calibri" w:eastAsia="Calibri" w:hAnsi="Calibri" w:cs="Calibri"/>
          </w:rPr>
          <w:t xml:space="preserve"> </w:t>
        </w:r>
        <w:proofErr w:type="spellStart"/>
        <w:r w:rsidRPr="001E35A1">
          <w:rPr>
            <w:rFonts w:ascii="Calibri" w:eastAsia="Calibri" w:hAnsi="Calibri" w:cs="Calibri"/>
          </w:rPr>
          <w:t>conversion</w:t>
        </w:r>
        <w:proofErr w:type="spellEnd"/>
        <w:r w:rsidRPr="001E35A1">
          <w:rPr>
            <w:rFonts w:ascii="Calibri" w:eastAsia="Calibri" w:hAnsi="Calibri" w:cs="Calibri"/>
          </w:rPr>
          <w:t xml:space="preserve">: </w:t>
        </w:r>
        <w:proofErr w:type="spellStart"/>
        <w:r w:rsidRPr="001E35A1">
          <w:rPr>
            <w:rFonts w:ascii="Calibri" w:eastAsia="Calibri" w:hAnsi="Calibri" w:cs="Calibri"/>
          </w:rPr>
          <w:t>Is</w:t>
        </w:r>
        <w:proofErr w:type="spellEnd"/>
        <w:r w:rsidRPr="001E35A1">
          <w:rPr>
            <w:rFonts w:ascii="Calibri" w:eastAsia="Calibri" w:hAnsi="Calibri" w:cs="Calibri"/>
          </w:rPr>
          <w:t xml:space="preserve"> </w:t>
        </w:r>
        <w:proofErr w:type="spellStart"/>
        <w:r w:rsidRPr="001E35A1">
          <w:rPr>
            <w:rFonts w:ascii="Calibri" w:eastAsia="Calibri" w:hAnsi="Calibri" w:cs="Calibri"/>
          </w:rPr>
          <w:t>being</w:t>
        </w:r>
        <w:proofErr w:type="spellEnd"/>
        <w:r w:rsidRPr="001E35A1">
          <w:rPr>
            <w:rFonts w:ascii="Calibri" w:eastAsia="Calibri" w:hAnsi="Calibri" w:cs="Calibri"/>
          </w:rPr>
          <w:t xml:space="preserve"> a </w:t>
        </w:r>
        <w:proofErr w:type="spellStart"/>
        <w:r w:rsidRPr="001E35A1">
          <w:rPr>
            <w:rFonts w:ascii="Calibri" w:eastAsia="Calibri" w:hAnsi="Calibri" w:cs="Calibri"/>
          </w:rPr>
          <w:t>member</w:t>
        </w:r>
        <w:proofErr w:type="spellEnd"/>
        <w:r w:rsidRPr="001E35A1">
          <w:rPr>
            <w:rFonts w:ascii="Calibri" w:eastAsia="Calibri" w:hAnsi="Calibri" w:cs="Calibri"/>
          </w:rPr>
          <w:t xml:space="preserve"> </w:t>
        </w:r>
        <w:proofErr w:type="spellStart"/>
        <w:r w:rsidRPr="001E35A1">
          <w:rPr>
            <w:rFonts w:ascii="Calibri" w:eastAsia="Calibri" w:hAnsi="Calibri" w:cs="Calibri"/>
          </w:rPr>
          <w:t>of</w:t>
        </w:r>
        <w:proofErr w:type="spellEnd"/>
        <w:r w:rsidRPr="001E35A1">
          <w:rPr>
            <w:rFonts w:ascii="Calibri" w:eastAsia="Calibri" w:hAnsi="Calibri" w:cs="Calibri"/>
          </w:rPr>
          <w:t xml:space="preserve"> </w:t>
        </w:r>
        <w:proofErr w:type="spellStart"/>
        <w:r w:rsidRPr="001E35A1">
          <w:rPr>
            <w:rFonts w:ascii="Calibri" w:eastAsia="Calibri" w:hAnsi="Calibri" w:cs="Calibri"/>
          </w:rPr>
          <w:t>the</w:t>
        </w:r>
        <w:proofErr w:type="spellEnd"/>
        <w:r w:rsidRPr="001E35A1">
          <w:rPr>
            <w:rFonts w:ascii="Calibri" w:eastAsia="Calibri" w:hAnsi="Calibri" w:cs="Calibri"/>
          </w:rPr>
          <w:t xml:space="preserve"> out-group an </w:t>
        </w:r>
        <w:proofErr w:type="spellStart"/>
        <w:r w:rsidRPr="001E35A1">
          <w:rPr>
            <w:rFonts w:ascii="Calibri" w:eastAsia="Calibri" w:hAnsi="Calibri" w:cs="Calibri"/>
          </w:rPr>
          <w:t>advantage</w:t>
        </w:r>
        <w:proofErr w:type="spellEnd"/>
        <w:r w:rsidRPr="001E35A1">
          <w:rPr>
            <w:rFonts w:ascii="Calibri" w:eastAsia="Calibri" w:hAnsi="Calibri" w:cs="Calibri"/>
          </w:rPr>
          <w:t>?</w:t>
        </w:r>
        <w:r>
          <w:rPr>
            <w:rFonts w:ascii="Calibri" w:eastAsia="Calibri" w:hAnsi="Calibri" w:cs="Calibri"/>
          </w:rPr>
          <w:t xml:space="preserve"> </w:t>
        </w:r>
      </w:ins>
      <w:customXmlInsRangeStart w:id="450" w:author="Sabine Noebel" w:date="2022-03-15T16:17:00Z"/>
      <w:sdt>
        <w:sdtPr>
          <w:tag w:val="goog_rdk_86"/>
          <w:id w:val="1293714942"/>
        </w:sdtPr>
        <w:sdtEndPr/>
        <w:sdtContent>
          <w:customXmlInsRangeEnd w:id="450"/>
          <w:ins w:id="451" w:author="Sabine Noebel" w:date="2022-03-15T16:17:00Z">
            <w:r w:rsidRPr="001E35A1">
              <w:rPr>
                <w:rFonts w:ascii="Calibri" w:eastAsia="Calibri" w:hAnsi="Calibri" w:cs="Calibri"/>
                <w:i/>
              </w:rPr>
              <w:t xml:space="preserve">British Journal </w:t>
            </w:r>
            <w:proofErr w:type="spellStart"/>
            <w:r w:rsidRPr="001E35A1">
              <w:rPr>
                <w:rFonts w:ascii="Calibri" w:eastAsia="Calibri" w:hAnsi="Calibri" w:cs="Calibri"/>
                <w:i/>
              </w:rPr>
              <w:t>of</w:t>
            </w:r>
            <w:proofErr w:type="spellEnd"/>
            <w:r w:rsidRPr="001E35A1">
              <w:rPr>
                <w:rFonts w:ascii="Calibri" w:eastAsia="Calibri" w:hAnsi="Calibri" w:cs="Calibri"/>
                <w:i/>
              </w:rPr>
              <w:t xml:space="preserve"> </w:t>
            </w:r>
            <w:proofErr w:type="spellStart"/>
            <w:r w:rsidRPr="001E35A1">
              <w:rPr>
                <w:rFonts w:ascii="Calibri" w:eastAsia="Calibri" w:hAnsi="Calibri" w:cs="Calibri"/>
                <w:i/>
              </w:rPr>
              <w:t>Social</w:t>
            </w:r>
            <w:proofErr w:type="spellEnd"/>
            <w:r w:rsidRPr="001E35A1">
              <w:rPr>
                <w:rFonts w:ascii="Calibri" w:eastAsia="Calibri" w:hAnsi="Calibri" w:cs="Calibri"/>
                <w:i/>
              </w:rPr>
              <w:t xml:space="preserve"> </w:t>
            </w:r>
            <w:proofErr w:type="spellStart"/>
            <w:r w:rsidRPr="001E35A1">
              <w:rPr>
                <w:rFonts w:ascii="Calibri" w:eastAsia="Calibri" w:hAnsi="Calibri" w:cs="Calibri"/>
                <w:i/>
              </w:rPr>
              <w:t>Psychology</w:t>
            </w:r>
            <w:proofErr w:type="spellEnd"/>
          </w:ins>
          <w:customXmlInsRangeStart w:id="452" w:author="Sabine Noebel" w:date="2022-03-15T16:17:00Z"/>
        </w:sdtContent>
      </w:sdt>
      <w:customXmlInsRangeEnd w:id="452"/>
      <w:customXmlInsRangeStart w:id="453" w:author="Sabine Noebel" w:date="2022-03-15T16:17:00Z"/>
      <w:sdt>
        <w:sdtPr>
          <w:tag w:val="goog_rdk_87"/>
          <w:id w:val="-813798583"/>
        </w:sdtPr>
        <w:sdtEndPr/>
        <w:sdtContent>
          <w:customXmlInsRangeEnd w:id="453"/>
          <w:ins w:id="454" w:author="Sabine Noebel" w:date="2022-03-15T16:17:00Z">
            <w:r w:rsidRPr="001E35A1">
              <w:rPr>
                <w:rFonts w:ascii="Calibri" w:eastAsia="Calibri" w:hAnsi="Calibri" w:cs="Calibri"/>
              </w:rPr>
              <w:t xml:space="preserve"> </w:t>
            </w:r>
          </w:ins>
          <w:customXmlInsRangeStart w:id="455" w:author="Sabine Noebel" w:date="2022-03-15T16:17:00Z"/>
        </w:sdtContent>
      </w:sdt>
      <w:customXmlInsRangeEnd w:id="455"/>
      <w:customXmlInsRangeStart w:id="456" w:author="Sabine Noebel" w:date="2022-03-15T16:17:00Z"/>
      <w:sdt>
        <w:sdtPr>
          <w:tag w:val="goog_rdk_88"/>
          <w:id w:val="653423582"/>
        </w:sdtPr>
        <w:sdtEndPr/>
        <w:sdtContent>
          <w:customXmlInsRangeEnd w:id="456"/>
          <w:ins w:id="457" w:author="Sabine Noebel" w:date="2022-03-15T16:17:00Z">
            <w:r w:rsidRPr="001E35A1">
              <w:rPr>
                <w:rFonts w:ascii="Calibri" w:eastAsia="Calibri" w:hAnsi="Calibri" w:cs="Calibri"/>
                <w:b/>
              </w:rPr>
              <w:t>35</w:t>
            </w:r>
          </w:ins>
          <w:customXmlInsRangeStart w:id="458" w:author="Sabine Noebel" w:date="2022-03-15T16:17:00Z"/>
        </w:sdtContent>
      </w:sdt>
      <w:customXmlInsRangeEnd w:id="458"/>
      <w:customXmlInsRangeStart w:id="459" w:author="Sabine Noebel" w:date="2022-03-15T16:17:00Z"/>
      <w:sdt>
        <w:sdtPr>
          <w:tag w:val="goog_rdk_89"/>
          <w:id w:val="1770276373"/>
        </w:sdtPr>
        <w:sdtEndPr/>
        <w:sdtContent>
          <w:customXmlInsRangeEnd w:id="459"/>
          <w:ins w:id="460" w:author="Sabine Noebel" w:date="2022-03-15T16:17:00Z">
            <w:r w:rsidRPr="001E35A1">
              <w:rPr>
                <w:rFonts w:ascii="Calibri" w:eastAsia="Calibri" w:hAnsi="Calibri" w:cs="Calibri"/>
              </w:rPr>
              <w:t>, 179-199.</w:t>
            </w:r>
          </w:ins>
          <w:customXmlInsRangeStart w:id="461" w:author="Sabine Noebel" w:date="2022-03-15T16:17:00Z"/>
        </w:sdtContent>
      </w:sdt>
      <w:customXmlInsRangeEnd w:id="461"/>
    </w:p>
    <w:p w14:paraId="0000009C" w14:textId="77777777" w:rsidR="00784C4E" w:rsidRPr="00DB4661" w:rsidRDefault="00697658" w:rsidP="00203643">
      <w:pPr>
        <w:jc w:val="both"/>
        <w:rPr>
          <w:rFonts w:asciiTheme="minorHAnsi" w:eastAsia="Calibri" w:hAnsiTheme="minorHAnsi" w:cstheme="minorHAnsi"/>
          <w:color w:val="000000"/>
          <w:lang w:val="en-GB"/>
        </w:rPr>
      </w:pPr>
      <w:bookmarkStart w:id="462" w:name="_Hlk88498906"/>
      <w:r w:rsidRPr="00DB4661">
        <w:rPr>
          <w:rFonts w:asciiTheme="minorHAnsi" w:eastAsia="Calibri" w:hAnsiTheme="minorHAnsi" w:cstheme="minorHAnsi"/>
          <w:color w:val="000000"/>
          <w:lang w:val="en-GB"/>
        </w:rPr>
        <w:t xml:space="preserve">DAVIES, N. B. &amp; KREBS, J. R. (1984). </w:t>
      </w:r>
      <w:proofErr w:type="spellStart"/>
      <w:r w:rsidRPr="00DB4661">
        <w:rPr>
          <w:rFonts w:asciiTheme="minorHAnsi" w:eastAsia="Calibri" w:hAnsiTheme="minorHAnsi" w:cstheme="minorHAnsi"/>
          <w:color w:val="000000"/>
          <w:lang w:val="en-GB"/>
        </w:rPr>
        <w:t>Behavioral</w:t>
      </w:r>
      <w:proofErr w:type="spellEnd"/>
      <w:r w:rsidRPr="00DB4661">
        <w:rPr>
          <w:rFonts w:asciiTheme="minorHAnsi" w:eastAsia="Calibri" w:hAnsiTheme="minorHAnsi" w:cstheme="minorHAnsi"/>
          <w:color w:val="000000"/>
          <w:lang w:val="en-GB"/>
        </w:rPr>
        <w:t xml:space="preserve"> Ecology. Blackwell Scientific, Oxford.</w:t>
      </w:r>
    </w:p>
    <w:bookmarkEnd w:id="462"/>
    <w:p w14:paraId="0000009D"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DAY, R. L., MACDONALD, T., BROWN, C., LALAND, K. N. &amp; READER, S. M. (2001). Interactions between shoal size and conformity in guppy social foraging. </w:t>
      </w:r>
      <w:r w:rsidRPr="00DB4661">
        <w:rPr>
          <w:rFonts w:asciiTheme="minorHAnsi" w:eastAsia="Calibri" w:hAnsiTheme="minorHAnsi" w:cstheme="minorHAnsi"/>
          <w:i/>
          <w:color w:val="000000"/>
          <w:lang w:val="en-GB"/>
        </w:rPr>
        <w:t>Animal Behaviour</w:t>
      </w:r>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62</w:t>
      </w:r>
      <w:r w:rsidRPr="00DB4661">
        <w:rPr>
          <w:rFonts w:asciiTheme="minorHAnsi" w:eastAsia="Calibri" w:hAnsiTheme="minorHAnsi" w:cstheme="minorHAnsi"/>
          <w:color w:val="000000"/>
          <w:lang w:val="en-GB"/>
        </w:rPr>
        <w:t>, 917-925.</w:t>
      </w:r>
    </w:p>
    <w:p w14:paraId="0000009F" w14:textId="590BA218" w:rsidR="00784C4E" w:rsidRDefault="00697658" w:rsidP="00FD7756">
      <w:pPr>
        <w:ind w:left="720" w:hanging="720"/>
        <w:jc w:val="both"/>
        <w:rPr>
          <w:ins w:id="463" w:author="Sabine Noebel" w:date="2022-02-28T11:10:00Z"/>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DEUTSCH, M. &amp; GERARD, H. B. (1955). A study of normative and informational social influences upon individual judgment. </w:t>
      </w:r>
      <w:r w:rsidRPr="00DB4661">
        <w:rPr>
          <w:rFonts w:asciiTheme="minorHAnsi" w:eastAsia="Calibri" w:hAnsiTheme="minorHAnsi" w:cstheme="minorHAnsi"/>
          <w:i/>
          <w:color w:val="000000"/>
          <w:lang w:val="en-GB"/>
        </w:rPr>
        <w:t>The Journal of Abnormal and Social Psychology</w:t>
      </w:r>
      <w:r w:rsidRPr="00DB4661">
        <w:rPr>
          <w:rFonts w:asciiTheme="minorHAnsi" w:eastAsia="Arial" w:hAnsiTheme="minorHAnsi" w:cstheme="minorHAnsi"/>
          <w:color w:val="000000"/>
          <w:sz w:val="20"/>
          <w:szCs w:val="20"/>
          <w:highlight w:val="white"/>
          <w:lang w:val="en-GB"/>
        </w:rPr>
        <w:t xml:space="preserve"> </w:t>
      </w:r>
      <w:r w:rsidRPr="00DB4661">
        <w:rPr>
          <w:rFonts w:asciiTheme="minorHAnsi" w:eastAsia="Calibri" w:hAnsiTheme="minorHAnsi" w:cstheme="minorHAnsi"/>
          <w:b/>
          <w:color w:val="000000"/>
          <w:lang w:val="en-GB"/>
        </w:rPr>
        <w:t>51</w:t>
      </w:r>
      <w:r w:rsidRPr="00DB4661">
        <w:rPr>
          <w:rFonts w:asciiTheme="minorHAnsi" w:eastAsia="Calibri" w:hAnsiTheme="minorHAnsi" w:cstheme="minorHAnsi"/>
          <w:color w:val="000000"/>
          <w:lang w:val="en-GB"/>
        </w:rPr>
        <w:t>, 629.</w:t>
      </w:r>
    </w:p>
    <w:p w14:paraId="2E5645BE" w14:textId="6DE21C1E" w:rsidR="00AA55BB" w:rsidRPr="00DB4661" w:rsidRDefault="00AA55BB" w:rsidP="00203643">
      <w:pPr>
        <w:pBdr>
          <w:top w:val="nil"/>
          <w:left w:val="nil"/>
          <w:bottom w:val="nil"/>
          <w:right w:val="nil"/>
          <w:between w:val="nil"/>
        </w:pBdr>
        <w:ind w:left="720" w:hanging="720"/>
        <w:jc w:val="both"/>
        <w:rPr>
          <w:rFonts w:asciiTheme="minorHAnsi" w:eastAsia="Calibri" w:hAnsiTheme="minorHAnsi" w:cstheme="minorHAnsi"/>
          <w:color w:val="000000"/>
          <w:lang w:val="en-GB"/>
        </w:rPr>
      </w:pPr>
      <w:ins w:id="464" w:author="Sabine Noebel" w:date="2022-02-28T11:10:00Z">
        <w:r>
          <w:rPr>
            <w:rFonts w:ascii="Calibri" w:eastAsia="Calibri" w:hAnsi="Calibri" w:cs="Calibri"/>
          </w:rPr>
          <w:t xml:space="preserve">DE YOUNG, C. G., PETERSON, J. B. &amp; HIGGINS, D. M. (2002). Higher-order </w:t>
        </w:r>
        <w:proofErr w:type="spellStart"/>
        <w:r>
          <w:rPr>
            <w:rFonts w:ascii="Calibri" w:eastAsia="Calibri" w:hAnsi="Calibri" w:cs="Calibri"/>
          </w:rPr>
          <w:t>factors</w:t>
        </w:r>
        <w:proofErr w:type="spellEnd"/>
        <w:r>
          <w:rPr>
            <w:rFonts w:ascii="Calibri" w:eastAsia="Calibri" w:hAnsi="Calibri" w:cs="Calibri"/>
          </w:rPr>
          <w:t xml:space="preserve"> of </w:t>
        </w:r>
        <w:proofErr w:type="spellStart"/>
        <w:r>
          <w:rPr>
            <w:rFonts w:ascii="Calibri" w:eastAsia="Calibri" w:hAnsi="Calibri" w:cs="Calibri"/>
          </w:rPr>
          <w:t>the</w:t>
        </w:r>
        <w:proofErr w:type="spellEnd"/>
        <w:r>
          <w:rPr>
            <w:rFonts w:ascii="Calibri" w:eastAsia="Calibri" w:hAnsi="Calibri" w:cs="Calibri"/>
          </w:rPr>
          <w:t xml:space="preserve"> Big Five </w:t>
        </w:r>
        <w:proofErr w:type="spellStart"/>
        <w:r>
          <w:rPr>
            <w:rFonts w:ascii="Calibri" w:eastAsia="Calibri" w:hAnsi="Calibri" w:cs="Calibri"/>
          </w:rPr>
          <w:t>predict</w:t>
        </w:r>
        <w:proofErr w:type="spellEnd"/>
        <w:r>
          <w:rPr>
            <w:rFonts w:ascii="Calibri" w:eastAsia="Calibri" w:hAnsi="Calibri" w:cs="Calibri"/>
          </w:rPr>
          <w:t xml:space="preserve"> </w:t>
        </w:r>
        <w:proofErr w:type="spellStart"/>
        <w:r>
          <w:rPr>
            <w:rFonts w:ascii="Calibri" w:eastAsia="Calibri" w:hAnsi="Calibri" w:cs="Calibri"/>
          </w:rPr>
          <w:t>conformity</w:t>
        </w:r>
        <w:proofErr w:type="spellEnd"/>
        <w:r>
          <w:rPr>
            <w:rFonts w:ascii="Calibri" w:eastAsia="Calibri" w:hAnsi="Calibri" w:cs="Calibri"/>
          </w:rPr>
          <w:t xml:space="preserve">: Are </w:t>
        </w:r>
        <w:proofErr w:type="spellStart"/>
        <w:r>
          <w:rPr>
            <w:rFonts w:ascii="Calibri" w:eastAsia="Calibri" w:hAnsi="Calibri" w:cs="Calibri"/>
          </w:rPr>
          <w:t>there</w:t>
        </w:r>
        <w:proofErr w:type="spellEnd"/>
        <w:r>
          <w:rPr>
            <w:rFonts w:ascii="Calibri" w:eastAsia="Calibri" w:hAnsi="Calibri" w:cs="Calibri"/>
          </w:rPr>
          <w:t xml:space="preserve"> </w:t>
        </w:r>
        <w:proofErr w:type="spellStart"/>
        <w:r>
          <w:rPr>
            <w:rFonts w:ascii="Calibri" w:eastAsia="Calibri" w:hAnsi="Calibri" w:cs="Calibri"/>
          </w:rPr>
          <w:t>neuroses</w:t>
        </w:r>
        <w:proofErr w:type="spellEnd"/>
        <w:r>
          <w:rPr>
            <w:rFonts w:ascii="Calibri" w:eastAsia="Calibri" w:hAnsi="Calibri" w:cs="Calibri"/>
          </w:rPr>
          <w:t xml:space="preserve"> </w:t>
        </w:r>
        <w:proofErr w:type="spellStart"/>
        <w:r>
          <w:rPr>
            <w:rFonts w:ascii="Calibri" w:eastAsia="Calibri" w:hAnsi="Calibri" w:cs="Calibri"/>
          </w:rPr>
          <w:t>of</w:t>
        </w:r>
        <w:proofErr w:type="spellEnd"/>
        <w:r>
          <w:rPr>
            <w:rFonts w:ascii="Calibri" w:eastAsia="Calibri" w:hAnsi="Calibri" w:cs="Calibri"/>
          </w:rPr>
          <w:t xml:space="preserve"> </w:t>
        </w:r>
        <w:proofErr w:type="spellStart"/>
        <w:r>
          <w:rPr>
            <w:rFonts w:ascii="Calibri" w:eastAsia="Calibri" w:hAnsi="Calibri" w:cs="Calibri"/>
          </w:rPr>
          <w:t>health</w:t>
        </w:r>
        <w:proofErr w:type="spellEnd"/>
        <w:r>
          <w:rPr>
            <w:rFonts w:ascii="Calibri" w:eastAsia="Calibri" w:hAnsi="Calibri" w:cs="Calibri"/>
          </w:rPr>
          <w:t xml:space="preserve">? </w:t>
        </w:r>
        <w:r>
          <w:rPr>
            <w:rFonts w:ascii="Calibri" w:eastAsia="Calibri" w:hAnsi="Calibri" w:cs="Calibri"/>
            <w:i/>
          </w:rPr>
          <w:t xml:space="preserve">Personality and Individual </w:t>
        </w:r>
        <w:proofErr w:type="spellStart"/>
        <w:r>
          <w:rPr>
            <w:rFonts w:ascii="Calibri" w:eastAsia="Calibri" w:hAnsi="Calibri" w:cs="Calibri"/>
            <w:i/>
          </w:rPr>
          <w:t>Differences</w:t>
        </w:r>
        <w:proofErr w:type="spellEnd"/>
        <w:r>
          <w:rPr>
            <w:rFonts w:ascii="Calibri" w:eastAsia="Calibri" w:hAnsi="Calibri" w:cs="Calibri"/>
            <w:i/>
          </w:rPr>
          <w:t xml:space="preserve"> </w:t>
        </w:r>
        <w:r>
          <w:rPr>
            <w:rFonts w:ascii="Calibri" w:eastAsia="Calibri" w:hAnsi="Calibri" w:cs="Calibri"/>
            <w:b/>
          </w:rPr>
          <w:t>33</w:t>
        </w:r>
        <w:r>
          <w:rPr>
            <w:rFonts w:ascii="Calibri" w:eastAsia="Calibri" w:hAnsi="Calibri" w:cs="Calibri"/>
          </w:rPr>
          <w:t>, 533-552.</w:t>
        </w:r>
      </w:ins>
    </w:p>
    <w:p w14:paraId="000000A0"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DINDO, M., WHITEN, A. &amp; DE WAAL, F. B. (2009). In-group conformity sustains different foraging traditions in capuchin monkeys</w:t>
      </w:r>
      <w:r w:rsidRPr="00DB4661">
        <w:rPr>
          <w:rFonts w:asciiTheme="minorHAnsi" w:eastAsia="Calibri" w:hAnsiTheme="minorHAnsi" w:cstheme="minorHAnsi"/>
          <w:color w:val="000000"/>
          <w:sz w:val="20"/>
          <w:szCs w:val="20"/>
          <w:lang w:val="en-GB"/>
        </w:rPr>
        <w:t xml:space="preserve"> </w:t>
      </w:r>
      <w:r w:rsidRPr="00DB4661">
        <w:rPr>
          <w:rFonts w:asciiTheme="minorHAnsi" w:eastAsia="Calibri" w:hAnsiTheme="minorHAnsi" w:cstheme="minorHAnsi"/>
          <w:color w:val="000000"/>
          <w:lang w:val="en-GB"/>
        </w:rPr>
        <w:t>(</w:t>
      </w:r>
      <w:r w:rsidRPr="00DB4661">
        <w:rPr>
          <w:rFonts w:asciiTheme="minorHAnsi" w:eastAsia="Calibri" w:hAnsiTheme="minorHAnsi" w:cstheme="minorHAnsi"/>
          <w:i/>
          <w:color w:val="000000"/>
          <w:lang w:val="en-GB"/>
        </w:rPr>
        <w:t xml:space="preserve">Cebus </w:t>
      </w:r>
      <w:proofErr w:type="spellStart"/>
      <w:r w:rsidRPr="00DB4661">
        <w:rPr>
          <w:rFonts w:asciiTheme="minorHAnsi" w:eastAsia="Calibri" w:hAnsiTheme="minorHAnsi" w:cstheme="minorHAnsi"/>
          <w:i/>
          <w:color w:val="000000"/>
          <w:lang w:val="en-GB"/>
        </w:rPr>
        <w:t>apella</w:t>
      </w:r>
      <w:proofErr w:type="spellEnd"/>
      <w:r w:rsidRPr="00DB4661">
        <w:rPr>
          <w:rFonts w:asciiTheme="minorHAnsi" w:eastAsia="Calibri" w:hAnsiTheme="minorHAnsi" w:cstheme="minorHAnsi"/>
          <w:color w:val="000000"/>
          <w:lang w:val="en-GB"/>
        </w:rPr>
        <w:t xml:space="preserve">). </w:t>
      </w:r>
      <w:proofErr w:type="spellStart"/>
      <w:r w:rsidRPr="00DB4661">
        <w:rPr>
          <w:rFonts w:asciiTheme="minorHAnsi" w:eastAsia="Calibri" w:hAnsiTheme="minorHAnsi" w:cstheme="minorHAnsi"/>
          <w:i/>
          <w:color w:val="000000"/>
          <w:lang w:val="en-GB"/>
        </w:rPr>
        <w:t>PLoS</w:t>
      </w:r>
      <w:proofErr w:type="spellEnd"/>
      <w:r w:rsidRPr="00DB4661">
        <w:rPr>
          <w:rFonts w:asciiTheme="minorHAnsi" w:eastAsia="Calibri" w:hAnsiTheme="minorHAnsi" w:cstheme="minorHAnsi"/>
          <w:i/>
          <w:color w:val="000000"/>
          <w:lang w:val="en-GB"/>
        </w:rPr>
        <w:t xml:space="preserve"> ONE </w:t>
      </w:r>
      <w:r w:rsidRPr="00DB4661">
        <w:rPr>
          <w:rFonts w:asciiTheme="minorHAnsi" w:eastAsia="Calibri" w:hAnsiTheme="minorHAnsi" w:cstheme="minorHAnsi"/>
          <w:b/>
          <w:color w:val="000000"/>
          <w:lang w:val="en-GB"/>
        </w:rPr>
        <w:t>4</w:t>
      </w:r>
      <w:r w:rsidRPr="00DB4661">
        <w:rPr>
          <w:rFonts w:asciiTheme="minorHAnsi" w:eastAsia="Calibri" w:hAnsiTheme="minorHAnsi" w:cstheme="minorHAnsi"/>
          <w:color w:val="000000"/>
          <w:lang w:val="en-GB"/>
        </w:rPr>
        <w:t>, e7858.</w:t>
      </w:r>
    </w:p>
    <w:p w14:paraId="000000A1" w14:textId="77777777" w:rsidR="00784C4E" w:rsidRPr="00DB4661" w:rsidRDefault="00697658" w:rsidP="00FD7756">
      <w:pPr>
        <w:ind w:left="720" w:hanging="720"/>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DOLIGEZ, B., DANCHIN, É., CLOBERT, J. &amp; GUSTAFSSON, L. (1999). The use of conspecific reproductive success for breeding habitat selection in a non-colonial, hole-nesting species, the collared flycatcher. </w:t>
      </w:r>
      <w:r w:rsidRPr="00DB4661">
        <w:rPr>
          <w:rFonts w:asciiTheme="minorHAnsi" w:eastAsia="Calibri" w:hAnsiTheme="minorHAnsi" w:cstheme="minorHAnsi"/>
          <w:i/>
          <w:color w:val="000000"/>
          <w:lang w:val="en-GB"/>
        </w:rPr>
        <w:t>Journal of Animal Ecology</w:t>
      </w:r>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68</w:t>
      </w:r>
      <w:r w:rsidRPr="00DB4661">
        <w:rPr>
          <w:rFonts w:asciiTheme="minorHAnsi" w:eastAsia="Calibri" w:hAnsiTheme="minorHAnsi" w:cstheme="minorHAnsi"/>
          <w:color w:val="000000"/>
          <w:lang w:val="en-GB"/>
        </w:rPr>
        <w:t>, 1193-1206.</w:t>
      </w:r>
    </w:p>
    <w:p w14:paraId="000000A2" w14:textId="77777777" w:rsidR="00784C4E" w:rsidRPr="00DB4661" w:rsidRDefault="00697658" w:rsidP="00FD7756">
      <w:pPr>
        <w:ind w:left="720" w:hanging="720"/>
        <w:rPr>
          <w:rFonts w:asciiTheme="minorHAnsi" w:eastAsia="Calibri" w:hAnsiTheme="minorHAnsi" w:cstheme="minorHAnsi"/>
          <w:color w:val="000000"/>
          <w:lang w:val="en-GB"/>
        </w:rPr>
      </w:pPr>
      <w:bookmarkStart w:id="465" w:name="_Hlk88498956"/>
      <w:r w:rsidRPr="00DB4661">
        <w:rPr>
          <w:rFonts w:asciiTheme="minorHAnsi" w:eastAsia="Calibri" w:hAnsiTheme="minorHAnsi" w:cstheme="minorHAnsi"/>
          <w:color w:val="000000"/>
          <w:lang w:val="en-GB"/>
        </w:rPr>
        <w:t xml:space="preserve">DOLIGEZ, B., DANCHIN, E. &amp; CLOBERT, J. (2002). Public information and breeding habitat selection in a wild bird population. </w:t>
      </w:r>
      <w:r w:rsidRPr="00DB4661">
        <w:rPr>
          <w:rFonts w:asciiTheme="minorHAnsi" w:eastAsia="Calibri" w:hAnsiTheme="minorHAnsi" w:cstheme="minorHAnsi"/>
          <w:i/>
          <w:color w:val="000000"/>
          <w:lang w:val="en-GB"/>
        </w:rPr>
        <w:t>Science</w:t>
      </w:r>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297</w:t>
      </w:r>
      <w:r w:rsidRPr="00DB4661">
        <w:rPr>
          <w:rFonts w:asciiTheme="minorHAnsi" w:eastAsia="Calibri" w:hAnsiTheme="minorHAnsi" w:cstheme="minorHAnsi"/>
          <w:color w:val="000000"/>
          <w:lang w:val="en-GB"/>
        </w:rPr>
        <w:t>,1168-1170.</w:t>
      </w:r>
    </w:p>
    <w:p w14:paraId="000000A3" w14:textId="77777777" w:rsidR="00784C4E" w:rsidRPr="00DB4661" w:rsidRDefault="00697658" w:rsidP="00FD7756">
      <w:pPr>
        <w:ind w:left="720" w:hanging="720"/>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DOLIGEZ, B., CADET, C., DANCHIN, E. &amp; BOULINIER, T. (2003). When to use public information for breeding habitat selection? The role of environmental predictability and density dependence. </w:t>
      </w:r>
      <w:r w:rsidRPr="00DB4661">
        <w:rPr>
          <w:rFonts w:asciiTheme="minorHAnsi" w:eastAsia="Calibri" w:hAnsiTheme="minorHAnsi" w:cstheme="minorHAnsi"/>
          <w:i/>
          <w:color w:val="000000"/>
          <w:lang w:val="en-GB"/>
        </w:rPr>
        <w:t>Animal Behaviour</w:t>
      </w:r>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66</w:t>
      </w:r>
      <w:r w:rsidRPr="00DB4661">
        <w:rPr>
          <w:rFonts w:asciiTheme="minorHAnsi" w:eastAsia="Calibri" w:hAnsiTheme="minorHAnsi" w:cstheme="minorHAnsi"/>
          <w:color w:val="000000"/>
          <w:lang w:val="en-GB"/>
        </w:rPr>
        <w:t>, 973-988.</w:t>
      </w:r>
    </w:p>
    <w:bookmarkEnd w:id="465"/>
    <w:p w14:paraId="000000A4" w14:textId="77777777" w:rsidR="00784C4E" w:rsidRPr="00DB4661" w:rsidRDefault="00697658" w:rsidP="00FD7756">
      <w:pPr>
        <w:ind w:left="720" w:hanging="720"/>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DUKAS, R. &amp; EDELSTEIN-KESHET, L. (1998). The spatial distribution of colonial food provisioners. </w:t>
      </w:r>
      <w:r w:rsidRPr="00DB4661">
        <w:rPr>
          <w:rFonts w:asciiTheme="minorHAnsi" w:eastAsia="Calibri" w:hAnsiTheme="minorHAnsi" w:cstheme="minorHAnsi"/>
          <w:i/>
          <w:color w:val="000000"/>
          <w:lang w:val="en-GB"/>
        </w:rPr>
        <w:t>Journal of Theoretical Biology</w:t>
      </w:r>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190</w:t>
      </w:r>
      <w:r w:rsidRPr="00DB4661">
        <w:rPr>
          <w:rFonts w:asciiTheme="minorHAnsi" w:eastAsia="Calibri" w:hAnsiTheme="minorHAnsi" w:cstheme="minorHAnsi"/>
          <w:color w:val="000000"/>
          <w:lang w:val="en-GB"/>
        </w:rPr>
        <w:t>, 121-134.</w:t>
      </w:r>
    </w:p>
    <w:p w14:paraId="000000A5" w14:textId="77777777" w:rsidR="00784C4E" w:rsidRPr="00DB4661" w:rsidRDefault="00697658" w:rsidP="00FD7756">
      <w:pPr>
        <w:ind w:left="720" w:hanging="720"/>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EBERHARD, J. R. (2002). Cavity adoption and the evolution of coloniality in cavity-nesting birds. </w:t>
      </w:r>
      <w:r w:rsidRPr="00DB4661">
        <w:rPr>
          <w:rFonts w:asciiTheme="minorHAnsi" w:eastAsia="Calibri" w:hAnsiTheme="minorHAnsi" w:cstheme="minorHAnsi"/>
          <w:i/>
          <w:color w:val="000000"/>
          <w:lang w:val="en-GB"/>
        </w:rPr>
        <w:t>The Condor</w:t>
      </w:r>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104</w:t>
      </w:r>
      <w:r w:rsidRPr="00DB4661">
        <w:rPr>
          <w:rFonts w:asciiTheme="minorHAnsi" w:eastAsia="Calibri" w:hAnsiTheme="minorHAnsi" w:cstheme="minorHAnsi"/>
          <w:color w:val="000000"/>
          <w:lang w:val="en-GB"/>
        </w:rPr>
        <w:t>, 240-247.</w:t>
      </w:r>
    </w:p>
    <w:p w14:paraId="000000A6" w14:textId="6E0D1019" w:rsidR="00784C4E" w:rsidRPr="00DB4661" w:rsidRDefault="00697658" w:rsidP="00FD7756">
      <w:pPr>
        <w:ind w:left="720" w:hanging="720"/>
        <w:rPr>
          <w:rFonts w:asciiTheme="minorHAnsi" w:eastAsia="Calibri" w:hAnsiTheme="minorHAnsi" w:cstheme="minorHAnsi"/>
          <w:color w:val="000000"/>
          <w:lang w:val="en-GB"/>
        </w:rPr>
      </w:pPr>
      <w:bookmarkStart w:id="466" w:name="_Hlk88498990"/>
      <w:r w:rsidRPr="00DB4661">
        <w:rPr>
          <w:rFonts w:asciiTheme="minorHAnsi" w:eastAsia="Calibri" w:hAnsiTheme="minorHAnsi" w:cstheme="minorHAnsi"/>
          <w:color w:val="000000"/>
          <w:lang w:val="en-GB"/>
        </w:rPr>
        <w:t>EFFERSON</w:t>
      </w:r>
      <w:r w:rsidRPr="00DB4661">
        <w:rPr>
          <w:rFonts w:asciiTheme="minorHAnsi" w:eastAsia="Calibri" w:hAnsiTheme="minorHAnsi" w:cstheme="minorHAnsi"/>
          <w:i/>
          <w:color w:val="000000"/>
          <w:lang w:val="en-GB"/>
        </w:rPr>
        <w:t>, C</w:t>
      </w:r>
      <w:r w:rsidRPr="00DB4661">
        <w:rPr>
          <w:rFonts w:asciiTheme="minorHAnsi" w:eastAsia="Calibri" w:hAnsiTheme="minorHAnsi" w:cstheme="minorHAnsi"/>
          <w:color w:val="000000"/>
          <w:lang w:val="en-GB"/>
        </w:rPr>
        <w:t>., LALIVE, R., RICHERSON, P. J., MCELREATH, R. &amp; LUBELL, M. (2008). Conformists and mavericks: the empirics of frequency-dependent cultural transmission</w:t>
      </w:r>
      <w:r w:rsidRPr="00DB4661">
        <w:rPr>
          <w:rFonts w:asciiTheme="minorHAnsi" w:eastAsia="Calibri" w:hAnsiTheme="minorHAnsi" w:cstheme="minorHAnsi"/>
          <w:i/>
          <w:color w:val="000000"/>
          <w:lang w:val="en-GB"/>
        </w:rPr>
        <w:t>.</w:t>
      </w:r>
      <w:r w:rsidR="00054AFC">
        <w:rPr>
          <w:rFonts w:asciiTheme="minorHAnsi" w:eastAsia="Calibri" w:hAnsiTheme="minorHAnsi" w:cstheme="minorHAnsi"/>
          <w:i/>
          <w:color w:val="000000"/>
          <w:lang w:val="en-GB"/>
        </w:rPr>
        <w:t xml:space="preserve"> </w:t>
      </w:r>
      <w:r w:rsidRPr="00DB4661">
        <w:rPr>
          <w:rFonts w:asciiTheme="minorHAnsi" w:eastAsia="Calibri" w:hAnsiTheme="minorHAnsi" w:cstheme="minorHAnsi"/>
          <w:i/>
          <w:color w:val="000000"/>
          <w:lang w:val="en-GB"/>
        </w:rPr>
        <w:t xml:space="preserve">Evolution and Human </w:t>
      </w:r>
      <w:proofErr w:type="spellStart"/>
      <w:r w:rsidRPr="00DB4661">
        <w:rPr>
          <w:rFonts w:asciiTheme="minorHAnsi" w:eastAsia="Calibri" w:hAnsiTheme="minorHAnsi" w:cstheme="minorHAnsi"/>
          <w:i/>
          <w:color w:val="000000"/>
          <w:lang w:val="en-GB"/>
        </w:rPr>
        <w:t>Behavior</w:t>
      </w:r>
      <w:proofErr w:type="spellEnd"/>
      <w:r w:rsidR="00054AFC">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29</w:t>
      </w:r>
      <w:r w:rsidRPr="00DB4661">
        <w:rPr>
          <w:rFonts w:asciiTheme="minorHAnsi" w:eastAsia="Calibri" w:hAnsiTheme="minorHAnsi" w:cstheme="minorHAnsi"/>
          <w:color w:val="000000"/>
          <w:lang w:val="en-GB"/>
        </w:rPr>
        <w:t>, 56-64.</w:t>
      </w:r>
    </w:p>
    <w:p w14:paraId="000000A7" w14:textId="371D626A" w:rsidR="00784C4E" w:rsidRPr="00DB4661" w:rsidRDefault="00697658" w:rsidP="00FD7756">
      <w:pPr>
        <w:ind w:left="720" w:hanging="720"/>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EFFERSON, C., LALIVE, R., CACULT, M. P., &amp; KISTLER, D. (2016). The evolution of facultative conformity based on similarity</w:t>
      </w:r>
      <w:r w:rsidRPr="00DB4661">
        <w:rPr>
          <w:rFonts w:asciiTheme="minorHAnsi" w:eastAsia="Calibri" w:hAnsiTheme="minorHAnsi" w:cstheme="minorHAnsi"/>
          <w:i/>
          <w:color w:val="000000"/>
          <w:lang w:val="en-GB"/>
        </w:rPr>
        <w:t>.</w:t>
      </w:r>
      <w:r w:rsidR="00054AFC">
        <w:rPr>
          <w:rFonts w:asciiTheme="minorHAnsi" w:eastAsia="Calibri" w:hAnsiTheme="minorHAnsi" w:cstheme="minorHAnsi"/>
          <w:i/>
          <w:color w:val="000000"/>
          <w:lang w:val="en-GB"/>
        </w:rPr>
        <w:t xml:space="preserve"> </w:t>
      </w:r>
      <w:proofErr w:type="spellStart"/>
      <w:r w:rsidRPr="00DB4661">
        <w:rPr>
          <w:rFonts w:asciiTheme="minorHAnsi" w:eastAsia="Calibri" w:hAnsiTheme="minorHAnsi" w:cstheme="minorHAnsi"/>
          <w:i/>
          <w:color w:val="000000"/>
          <w:lang w:val="en-GB"/>
        </w:rPr>
        <w:t>PLoS</w:t>
      </w:r>
      <w:proofErr w:type="spellEnd"/>
      <w:r w:rsidRPr="00DB4661">
        <w:rPr>
          <w:rFonts w:asciiTheme="minorHAnsi" w:eastAsia="Calibri" w:hAnsiTheme="minorHAnsi" w:cstheme="minorHAnsi"/>
          <w:i/>
          <w:color w:val="000000"/>
          <w:lang w:val="en-GB"/>
        </w:rPr>
        <w:t xml:space="preserve"> ONE</w:t>
      </w:r>
      <w:r w:rsidR="00054AFC">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11</w:t>
      </w:r>
      <w:r w:rsidRPr="00DB4661">
        <w:rPr>
          <w:rFonts w:asciiTheme="minorHAnsi" w:eastAsia="Calibri" w:hAnsiTheme="minorHAnsi" w:cstheme="minorHAnsi"/>
          <w:color w:val="000000"/>
          <w:lang w:val="en-GB"/>
        </w:rPr>
        <w:t>, e0168551.</w:t>
      </w:r>
    </w:p>
    <w:bookmarkEnd w:id="466"/>
    <w:p w14:paraId="000000A8" w14:textId="77777777" w:rsidR="00784C4E" w:rsidRPr="00DB4661" w:rsidRDefault="00697658" w:rsidP="00FD7756">
      <w:pPr>
        <w:ind w:left="720" w:hanging="720"/>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ENQUIST, M., ERIKSSON, K. &amp; GHIRLANDA, S. (2007). Critical social learning: a solution to Rogers's paradox of nonadaptive culture. </w:t>
      </w:r>
      <w:r w:rsidRPr="00DB4661">
        <w:rPr>
          <w:rFonts w:asciiTheme="minorHAnsi" w:eastAsia="Calibri" w:hAnsiTheme="minorHAnsi" w:cstheme="minorHAnsi"/>
          <w:i/>
          <w:color w:val="000000"/>
          <w:lang w:val="en-GB"/>
        </w:rPr>
        <w:t xml:space="preserve">American Anthropology </w:t>
      </w:r>
      <w:r w:rsidRPr="00DB4661">
        <w:rPr>
          <w:rFonts w:asciiTheme="minorHAnsi" w:eastAsia="Calibri" w:hAnsiTheme="minorHAnsi" w:cstheme="minorHAnsi"/>
          <w:b/>
          <w:color w:val="000000"/>
          <w:lang w:val="en-GB"/>
        </w:rPr>
        <w:t>109</w:t>
      </w:r>
      <w:r w:rsidRPr="00DB4661">
        <w:rPr>
          <w:rFonts w:asciiTheme="minorHAnsi" w:eastAsia="Calibri" w:hAnsiTheme="minorHAnsi" w:cstheme="minorHAnsi"/>
          <w:color w:val="000000"/>
          <w:lang w:val="en-GB"/>
        </w:rPr>
        <w:t>, 727-734.</w:t>
      </w:r>
    </w:p>
    <w:p w14:paraId="000000A9"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FELDMAN, M. W., AOKI, K. &amp; KUMM, J. (1996). Individual versus social learning: evolutionary analysis in a fluctuating environment. </w:t>
      </w:r>
      <w:r w:rsidRPr="00DB4661">
        <w:rPr>
          <w:rFonts w:asciiTheme="minorHAnsi" w:eastAsia="Calibri" w:hAnsiTheme="minorHAnsi" w:cstheme="minorHAnsi"/>
          <w:i/>
          <w:color w:val="000000"/>
          <w:lang w:val="en-GB"/>
        </w:rPr>
        <w:t xml:space="preserve">Anthropological Science </w:t>
      </w:r>
      <w:r w:rsidRPr="00DB4661">
        <w:rPr>
          <w:rFonts w:asciiTheme="minorHAnsi" w:eastAsia="Calibri" w:hAnsiTheme="minorHAnsi" w:cstheme="minorHAnsi"/>
          <w:b/>
          <w:color w:val="000000"/>
          <w:lang w:val="en-GB"/>
        </w:rPr>
        <w:t>104</w:t>
      </w:r>
      <w:r w:rsidRPr="00DB4661">
        <w:rPr>
          <w:rFonts w:asciiTheme="minorHAnsi" w:eastAsia="Calibri" w:hAnsiTheme="minorHAnsi" w:cstheme="minorHAnsi"/>
          <w:color w:val="000000"/>
          <w:lang w:val="en-GB"/>
        </w:rPr>
        <w:t>, 209-231.</w:t>
      </w:r>
    </w:p>
    <w:p w14:paraId="000000AA"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FISHER, R. A. (1930). </w:t>
      </w:r>
      <w:r w:rsidRPr="00DB4661">
        <w:rPr>
          <w:rFonts w:asciiTheme="minorHAnsi" w:eastAsia="Calibri" w:hAnsiTheme="minorHAnsi" w:cstheme="minorHAnsi"/>
          <w:i/>
          <w:color w:val="000000"/>
          <w:lang w:val="en-GB"/>
        </w:rPr>
        <w:t>The Genetical Theory of Natural Selection</w:t>
      </w:r>
      <w:r w:rsidRPr="00DB4661">
        <w:rPr>
          <w:rFonts w:asciiTheme="minorHAnsi" w:eastAsia="Calibri" w:hAnsiTheme="minorHAnsi" w:cstheme="minorHAnsi"/>
          <w:color w:val="000000"/>
          <w:lang w:val="en-GB"/>
        </w:rPr>
        <w:t>. (Clarendon Press, Oxford, UK).</w:t>
      </w:r>
    </w:p>
    <w:p w14:paraId="000000AB"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lastRenderedPageBreak/>
        <w:t xml:space="preserve">FRANZ, M. &amp; MATTHEWS, L. J. (2010). Social enhancement can create adaptive, </w:t>
      </w:r>
      <w:proofErr w:type="gramStart"/>
      <w:r w:rsidRPr="00DB4661">
        <w:rPr>
          <w:rFonts w:asciiTheme="minorHAnsi" w:eastAsia="Calibri" w:hAnsiTheme="minorHAnsi" w:cstheme="minorHAnsi"/>
          <w:color w:val="000000"/>
          <w:lang w:val="en-GB"/>
        </w:rPr>
        <w:t>arbitrary</w:t>
      </w:r>
      <w:proofErr w:type="gramEnd"/>
      <w:r w:rsidRPr="00DB4661">
        <w:rPr>
          <w:rFonts w:asciiTheme="minorHAnsi" w:eastAsia="Calibri" w:hAnsiTheme="minorHAnsi" w:cstheme="minorHAnsi"/>
          <w:color w:val="000000"/>
          <w:lang w:val="en-GB"/>
        </w:rPr>
        <w:t xml:space="preserve"> and maladaptive cultural traditions. </w:t>
      </w:r>
      <w:r w:rsidRPr="00DB4661">
        <w:rPr>
          <w:rFonts w:asciiTheme="minorHAnsi" w:eastAsia="Calibri" w:hAnsiTheme="minorHAnsi" w:cstheme="minorHAnsi"/>
          <w:i/>
          <w:color w:val="000000"/>
          <w:lang w:val="en-GB"/>
        </w:rPr>
        <w:t xml:space="preserve">Proceedings of the Royal Society B: Biological Science </w:t>
      </w:r>
      <w:r w:rsidRPr="00DB4661">
        <w:rPr>
          <w:rFonts w:asciiTheme="minorHAnsi" w:eastAsia="Calibri" w:hAnsiTheme="minorHAnsi" w:cstheme="minorHAnsi"/>
          <w:b/>
          <w:color w:val="000000"/>
          <w:lang w:val="en-GB"/>
        </w:rPr>
        <w:t>277</w:t>
      </w:r>
      <w:r w:rsidRPr="00DB4661">
        <w:rPr>
          <w:rFonts w:asciiTheme="minorHAnsi" w:eastAsia="Calibri" w:hAnsiTheme="minorHAnsi" w:cstheme="minorHAnsi"/>
          <w:color w:val="000000"/>
          <w:lang w:val="en-GB"/>
        </w:rPr>
        <w:t>, 3363-3372.</w:t>
      </w:r>
    </w:p>
    <w:p w14:paraId="000000AC"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FÜRSTBAUER, I. &amp; FRY, A. (2018). Social conformity in solitary crabs, </w:t>
      </w:r>
      <w:proofErr w:type="spellStart"/>
      <w:r w:rsidRPr="00DB4661">
        <w:rPr>
          <w:rFonts w:asciiTheme="minorHAnsi" w:eastAsia="Calibri" w:hAnsiTheme="minorHAnsi" w:cstheme="minorHAnsi"/>
          <w:i/>
          <w:color w:val="000000"/>
          <w:lang w:val="en-GB"/>
        </w:rPr>
        <w:t>Carcinus</w:t>
      </w:r>
      <w:proofErr w:type="spellEnd"/>
      <w:r w:rsidRPr="00DB4661">
        <w:rPr>
          <w:rFonts w:asciiTheme="minorHAnsi" w:eastAsia="Calibri" w:hAnsiTheme="minorHAnsi" w:cstheme="minorHAnsi"/>
          <w:i/>
          <w:color w:val="000000"/>
          <w:lang w:val="en-GB"/>
        </w:rPr>
        <w:t xml:space="preserve"> </w:t>
      </w:r>
      <w:proofErr w:type="spellStart"/>
      <w:r w:rsidRPr="00DB4661">
        <w:rPr>
          <w:rFonts w:asciiTheme="minorHAnsi" w:eastAsia="Calibri" w:hAnsiTheme="minorHAnsi" w:cstheme="minorHAnsi"/>
          <w:i/>
          <w:color w:val="000000"/>
          <w:lang w:val="en-GB"/>
        </w:rPr>
        <w:t>maenas</w:t>
      </w:r>
      <w:proofErr w:type="spellEnd"/>
      <w:r w:rsidRPr="00DB4661">
        <w:rPr>
          <w:rFonts w:asciiTheme="minorHAnsi" w:eastAsia="Calibri" w:hAnsiTheme="minorHAnsi" w:cstheme="minorHAnsi"/>
          <w:color w:val="000000"/>
          <w:lang w:val="en-GB"/>
        </w:rPr>
        <w:t>, is driven by individual differences in behavioural plasticity</w:t>
      </w:r>
      <w:r w:rsidRPr="00DB4661">
        <w:rPr>
          <w:rFonts w:asciiTheme="minorHAnsi" w:eastAsia="Calibri" w:hAnsiTheme="minorHAnsi" w:cstheme="minorHAnsi"/>
          <w:i/>
          <w:color w:val="000000"/>
          <w:lang w:val="en-GB"/>
        </w:rPr>
        <w:t>. Animal Behaviour 135</w:t>
      </w:r>
      <w:r w:rsidRPr="00DB4661">
        <w:rPr>
          <w:rFonts w:asciiTheme="minorHAnsi" w:eastAsia="Calibri" w:hAnsiTheme="minorHAnsi" w:cstheme="minorHAnsi"/>
          <w:color w:val="000000"/>
          <w:lang w:val="en-GB"/>
        </w:rPr>
        <w:t>, 131-137.</w:t>
      </w:r>
    </w:p>
    <w:p w14:paraId="000000AD"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GELBLUM, A., PINKOVIEZKY, I., FONIO, E., GHOSH, A., GOV, N. &amp; FEINERMAN, O. (2015). Ant groups optimally amplify the effect of transiently informed individuals. </w:t>
      </w:r>
      <w:r w:rsidRPr="00DB4661">
        <w:rPr>
          <w:rFonts w:asciiTheme="minorHAnsi" w:eastAsia="Calibri" w:hAnsiTheme="minorHAnsi" w:cstheme="minorHAnsi"/>
          <w:i/>
          <w:color w:val="000000"/>
          <w:lang w:val="en-GB"/>
        </w:rPr>
        <w:t xml:space="preserve">Nature Communications </w:t>
      </w:r>
      <w:r w:rsidRPr="00DB4661">
        <w:rPr>
          <w:rFonts w:asciiTheme="minorHAnsi" w:eastAsia="Calibri" w:hAnsiTheme="minorHAnsi" w:cstheme="minorHAnsi"/>
          <w:b/>
          <w:color w:val="000000"/>
          <w:lang w:val="en-GB"/>
        </w:rPr>
        <w:t>6</w:t>
      </w:r>
      <w:r w:rsidRPr="00DB4661">
        <w:rPr>
          <w:rFonts w:asciiTheme="minorHAnsi" w:eastAsia="Calibri" w:hAnsiTheme="minorHAnsi" w:cstheme="minorHAnsi"/>
          <w:color w:val="000000"/>
          <w:lang w:val="en-GB"/>
        </w:rPr>
        <w:t xml:space="preserve">, 7729. </w:t>
      </w:r>
    </w:p>
    <w:p w14:paraId="000000AE"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GRISKEVICIUS, V., GOLDSTEIN, N. J., MORTENSEN, C. R., CIALDINI, R. B. &amp; KENRICK, D. T. (2006). Going along versus going alone: When fundamental motives facilitate strategic (non) conformity. </w:t>
      </w:r>
      <w:r w:rsidRPr="00DB4661">
        <w:rPr>
          <w:rFonts w:asciiTheme="minorHAnsi" w:eastAsia="Calibri" w:hAnsiTheme="minorHAnsi" w:cstheme="minorHAnsi"/>
          <w:i/>
          <w:color w:val="000000"/>
          <w:lang w:val="en-GB"/>
        </w:rPr>
        <w:t xml:space="preserve">Journal of Personality and Social Psychology </w:t>
      </w:r>
      <w:r w:rsidRPr="00DB4661">
        <w:rPr>
          <w:rFonts w:asciiTheme="minorHAnsi" w:eastAsia="Calibri" w:hAnsiTheme="minorHAnsi" w:cstheme="minorHAnsi"/>
          <w:b/>
          <w:color w:val="000000"/>
          <w:lang w:val="en-GB"/>
        </w:rPr>
        <w:t>91,</w:t>
      </w:r>
      <w:r w:rsidRPr="00DB4661">
        <w:rPr>
          <w:rFonts w:asciiTheme="minorHAnsi" w:eastAsia="Calibri" w:hAnsiTheme="minorHAnsi" w:cstheme="minorHAnsi"/>
          <w:color w:val="000000"/>
          <w:lang w:val="en-GB"/>
        </w:rPr>
        <w:t xml:space="preserve"> 281. </w:t>
      </w:r>
    </w:p>
    <w:p w14:paraId="000000AF" w14:textId="78B52452"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GUZMAN, R. A., RODRIUEZ-SICKERT, C. &amp; ROWTHORN, R. (2007). When in Rome, do as the Romans do: the coevolution of altruistic punishment, conformist learning, and cooperation.</w:t>
      </w:r>
      <w:r w:rsidR="007C0B92">
        <w:rPr>
          <w:rFonts w:asciiTheme="minorHAnsi" w:eastAsia="Calibri" w:hAnsiTheme="minorHAnsi" w:cstheme="minorHAnsi"/>
          <w:color w:val="000000"/>
          <w:lang w:val="en-GB"/>
        </w:rPr>
        <w:t xml:space="preserve"> </w:t>
      </w:r>
      <w:r w:rsidRPr="00DB4661">
        <w:rPr>
          <w:rFonts w:asciiTheme="minorHAnsi" w:eastAsia="Calibri" w:hAnsiTheme="minorHAnsi" w:cstheme="minorHAnsi"/>
          <w:i/>
          <w:color w:val="000000"/>
          <w:lang w:val="en-GB"/>
        </w:rPr>
        <w:t xml:space="preserve">Evolutionary Human </w:t>
      </w:r>
      <w:proofErr w:type="spellStart"/>
      <w:r w:rsidRPr="00DB4661">
        <w:rPr>
          <w:rFonts w:asciiTheme="minorHAnsi" w:eastAsia="Calibri" w:hAnsiTheme="minorHAnsi" w:cstheme="minorHAnsi"/>
          <w:i/>
          <w:color w:val="000000"/>
          <w:lang w:val="en-GB"/>
        </w:rPr>
        <w:t>Behavior</w:t>
      </w:r>
      <w:proofErr w:type="spellEnd"/>
      <w:r w:rsidRPr="00DB4661">
        <w:rPr>
          <w:rFonts w:asciiTheme="minorHAnsi" w:eastAsia="Calibri" w:hAnsiTheme="minorHAnsi" w:cstheme="minorHAnsi"/>
          <w:i/>
          <w:color w:val="000000"/>
          <w:lang w:val="en-GB"/>
        </w:rPr>
        <w:t xml:space="preserve"> </w:t>
      </w:r>
      <w:r w:rsidRPr="00DB4661">
        <w:rPr>
          <w:rFonts w:asciiTheme="minorHAnsi" w:eastAsia="Calibri" w:hAnsiTheme="minorHAnsi" w:cstheme="minorHAnsi"/>
          <w:b/>
          <w:color w:val="000000"/>
          <w:lang w:val="en-GB"/>
        </w:rPr>
        <w:t>28</w:t>
      </w:r>
      <w:r w:rsidRPr="00DB4661">
        <w:rPr>
          <w:rFonts w:asciiTheme="minorHAnsi" w:eastAsia="Calibri" w:hAnsiTheme="minorHAnsi" w:cstheme="minorHAnsi"/>
          <w:color w:val="000000"/>
          <w:lang w:val="en-GB"/>
        </w:rPr>
        <w:t>, 112-117.</w:t>
      </w:r>
    </w:p>
    <w:p w14:paraId="000000B0"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HAUN, D. B., REKERS, Y. &amp; TOMASELLO, M. (2012). Majority-biased transmission in chimpanzees and human children, but not orangutans. </w:t>
      </w:r>
      <w:r w:rsidRPr="00DB4661">
        <w:rPr>
          <w:rFonts w:asciiTheme="minorHAnsi" w:eastAsia="Calibri" w:hAnsiTheme="minorHAnsi" w:cstheme="minorHAnsi"/>
          <w:i/>
          <w:color w:val="000000"/>
          <w:lang w:val="en-GB"/>
        </w:rPr>
        <w:t xml:space="preserve">Current Biology </w:t>
      </w:r>
      <w:r w:rsidRPr="00DB4661">
        <w:rPr>
          <w:rFonts w:asciiTheme="minorHAnsi" w:eastAsia="Calibri" w:hAnsiTheme="minorHAnsi" w:cstheme="minorHAnsi"/>
          <w:b/>
          <w:color w:val="000000"/>
          <w:lang w:val="en-GB"/>
        </w:rPr>
        <w:t>22</w:t>
      </w:r>
      <w:r w:rsidRPr="00DB4661">
        <w:rPr>
          <w:rFonts w:asciiTheme="minorHAnsi" w:eastAsia="Calibri" w:hAnsiTheme="minorHAnsi" w:cstheme="minorHAnsi"/>
          <w:i/>
          <w:color w:val="000000"/>
          <w:lang w:val="en-GB"/>
        </w:rPr>
        <w:t>,</w:t>
      </w:r>
      <w:r w:rsidRPr="00DB4661">
        <w:rPr>
          <w:rFonts w:asciiTheme="minorHAnsi" w:eastAsia="Calibri" w:hAnsiTheme="minorHAnsi" w:cstheme="minorHAnsi"/>
          <w:color w:val="000000"/>
          <w:lang w:val="en-GB"/>
        </w:rPr>
        <w:t xml:space="preserve"> 727-731. </w:t>
      </w:r>
    </w:p>
    <w:p w14:paraId="000000B1"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HAUN, D. B., REKERS, Y. &amp; TOMASELLO, M. (2014). Children conform to the </w:t>
      </w:r>
      <w:proofErr w:type="spellStart"/>
      <w:r w:rsidRPr="00DB4661">
        <w:rPr>
          <w:rFonts w:asciiTheme="minorHAnsi" w:eastAsia="Calibri" w:hAnsiTheme="minorHAnsi" w:cstheme="minorHAnsi"/>
          <w:color w:val="000000"/>
          <w:lang w:val="en-GB"/>
        </w:rPr>
        <w:t>behavior</w:t>
      </w:r>
      <w:proofErr w:type="spellEnd"/>
      <w:r w:rsidRPr="00DB4661">
        <w:rPr>
          <w:rFonts w:asciiTheme="minorHAnsi" w:eastAsia="Calibri" w:hAnsiTheme="minorHAnsi" w:cstheme="minorHAnsi"/>
          <w:color w:val="000000"/>
          <w:lang w:val="en-GB"/>
        </w:rPr>
        <w:t xml:space="preserve"> of peers; other great apes stick with what they know. </w:t>
      </w:r>
      <w:r w:rsidRPr="00DB4661">
        <w:rPr>
          <w:rFonts w:asciiTheme="minorHAnsi" w:eastAsia="Calibri" w:hAnsiTheme="minorHAnsi" w:cstheme="minorHAnsi"/>
          <w:i/>
          <w:color w:val="000000"/>
          <w:lang w:val="en-GB"/>
        </w:rPr>
        <w:t xml:space="preserve">Psychological Science </w:t>
      </w:r>
      <w:r w:rsidRPr="00DB4661">
        <w:rPr>
          <w:rFonts w:asciiTheme="minorHAnsi" w:eastAsia="Calibri" w:hAnsiTheme="minorHAnsi" w:cstheme="minorHAnsi"/>
          <w:b/>
          <w:i/>
          <w:color w:val="000000"/>
          <w:lang w:val="en-GB"/>
        </w:rPr>
        <w:t>25</w:t>
      </w:r>
      <w:r w:rsidRPr="00DB4661">
        <w:rPr>
          <w:rFonts w:asciiTheme="minorHAnsi" w:eastAsia="Calibri" w:hAnsiTheme="minorHAnsi" w:cstheme="minorHAnsi"/>
          <w:color w:val="000000"/>
          <w:lang w:val="en-GB"/>
        </w:rPr>
        <w:t>, 2160-2167.</w:t>
      </w:r>
    </w:p>
    <w:p w14:paraId="000000B2"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HELLSTRÖM, G., HEYNEN, M., OOSTEN, J., BORCHERDING, J. &amp; MAGNHAGEN, C. (2011). The effect of group size on risk taking and social conformity in Eurasian perch. </w:t>
      </w:r>
      <w:r w:rsidRPr="00DB4661">
        <w:rPr>
          <w:rFonts w:asciiTheme="minorHAnsi" w:eastAsia="Calibri" w:hAnsiTheme="minorHAnsi" w:cstheme="minorHAnsi"/>
          <w:i/>
          <w:color w:val="000000"/>
          <w:lang w:val="en-GB"/>
        </w:rPr>
        <w:t xml:space="preserve">Ecology of Freshwater Fishes </w:t>
      </w:r>
      <w:r w:rsidRPr="00DB4661">
        <w:rPr>
          <w:rFonts w:asciiTheme="minorHAnsi" w:eastAsia="Calibri" w:hAnsiTheme="minorHAnsi" w:cstheme="minorHAnsi"/>
          <w:b/>
          <w:color w:val="000000"/>
          <w:lang w:val="en-GB"/>
        </w:rPr>
        <w:t>20</w:t>
      </w:r>
      <w:r w:rsidRPr="00DB4661">
        <w:rPr>
          <w:rFonts w:asciiTheme="minorHAnsi" w:eastAsia="Calibri" w:hAnsiTheme="minorHAnsi" w:cstheme="minorHAnsi"/>
          <w:i/>
          <w:color w:val="000000"/>
          <w:lang w:val="en-GB"/>
        </w:rPr>
        <w:t>,</w:t>
      </w:r>
      <w:r w:rsidRPr="00DB4661">
        <w:rPr>
          <w:rFonts w:asciiTheme="minorHAnsi" w:eastAsia="Calibri" w:hAnsiTheme="minorHAnsi" w:cstheme="minorHAnsi"/>
          <w:color w:val="000000"/>
          <w:lang w:val="en-GB"/>
        </w:rPr>
        <w:t xml:space="preserve"> 499-502.</w:t>
      </w:r>
    </w:p>
    <w:p w14:paraId="000000B3"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HENRICH, J. &amp; BOYD, R. (1998). The evolution of conformist transmission and the emergence of between-group differences. </w:t>
      </w:r>
      <w:r w:rsidRPr="00DB4661">
        <w:rPr>
          <w:rFonts w:asciiTheme="minorHAnsi" w:eastAsia="Calibri" w:hAnsiTheme="minorHAnsi" w:cstheme="minorHAnsi"/>
          <w:i/>
          <w:color w:val="000000"/>
          <w:lang w:val="en-GB"/>
        </w:rPr>
        <w:t xml:space="preserve">Evolutionary Human </w:t>
      </w:r>
      <w:proofErr w:type="spellStart"/>
      <w:r w:rsidRPr="00DB4661">
        <w:rPr>
          <w:rFonts w:asciiTheme="minorHAnsi" w:eastAsia="Calibri" w:hAnsiTheme="minorHAnsi" w:cstheme="minorHAnsi"/>
          <w:i/>
          <w:color w:val="000000"/>
          <w:lang w:val="en-GB"/>
        </w:rPr>
        <w:t>Behavior</w:t>
      </w:r>
      <w:proofErr w:type="spellEnd"/>
      <w:r w:rsidRPr="00DB4661">
        <w:rPr>
          <w:rFonts w:asciiTheme="minorHAnsi" w:eastAsia="Calibri" w:hAnsiTheme="minorHAnsi" w:cstheme="minorHAnsi"/>
          <w:i/>
          <w:color w:val="000000"/>
          <w:lang w:val="en-GB"/>
        </w:rPr>
        <w:t xml:space="preserve"> </w:t>
      </w:r>
      <w:r w:rsidRPr="00DB4661">
        <w:rPr>
          <w:rFonts w:asciiTheme="minorHAnsi" w:eastAsia="Calibri" w:hAnsiTheme="minorHAnsi" w:cstheme="minorHAnsi"/>
          <w:b/>
          <w:color w:val="000000"/>
          <w:lang w:val="en-GB"/>
        </w:rPr>
        <w:t>19,</w:t>
      </w:r>
      <w:r w:rsidRPr="00DB4661">
        <w:rPr>
          <w:rFonts w:asciiTheme="minorHAnsi" w:eastAsia="Calibri" w:hAnsiTheme="minorHAnsi" w:cstheme="minorHAnsi"/>
          <w:color w:val="000000"/>
          <w:lang w:val="en-GB"/>
        </w:rPr>
        <w:t xml:space="preserve"> 215-241.</w:t>
      </w:r>
    </w:p>
    <w:p w14:paraId="000000B4"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HENRICH, J. &amp; MCELREATH, R. (2003). The evolution of cultural evolution. </w:t>
      </w:r>
      <w:r w:rsidRPr="00DB4661">
        <w:rPr>
          <w:rFonts w:asciiTheme="minorHAnsi" w:eastAsia="Calibri" w:hAnsiTheme="minorHAnsi" w:cstheme="minorHAnsi"/>
          <w:i/>
          <w:color w:val="000000"/>
          <w:lang w:val="en-GB"/>
        </w:rPr>
        <w:t xml:space="preserve">Evolutionary Anthropology </w:t>
      </w:r>
      <w:r w:rsidRPr="00DB4661">
        <w:rPr>
          <w:rFonts w:asciiTheme="minorHAnsi" w:eastAsia="Calibri" w:hAnsiTheme="minorHAnsi" w:cstheme="minorHAnsi"/>
          <w:b/>
          <w:color w:val="000000"/>
          <w:lang w:val="en-GB"/>
        </w:rPr>
        <w:t>12,</w:t>
      </w:r>
      <w:r w:rsidRPr="00DB4661">
        <w:rPr>
          <w:rFonts w:asciiTheme="minorHAnsi" w:eastAsia="Calibri" w:hAnsiTheme="minorHAnsi" w:cstheme="minorHAnsi"/>
          <w:color w:val="000000"/>
          <w:lang w:val="en-GB"/>
        </w:rPr>
        <w:t xml:space="preserve"> 123-135. </w:t>
      </w:r>
    </w:p>
    <w:p w14:paraId="000000B5"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HENRICH, J. &amp; BOYD, R. (2001). Why people punish defectors: Weak conformist transmission can stabilize costly enforcement of norms in cooperative dilemmas. </w:t>
      </w:r>
      <w:r w:rsidRPr="00DB4661">
        <w:rPr>
          <w:rFonts w:asciiTheme="minorHAnsi" w:eastAsia="Calibri" w:hAnsiTheme="minorHAnsi" w:cstheme="minorHAnsi"/>
          <w:i/>
          <w:color w:val="000000"/>
          <w:lang w:val="en-GB"/>
        </w:rPr>
        <w:t xml:space="preserve">Journal of Theoretical Biology </w:t>
      </w:r>
      <w:r w:rsidRPr="00DB4661">
        <w:rPr>
          <w:rFonts w:asciiTheme="minorHAnsi" w:eastAsia="Calibri" w:hAnsiTheme="minorHAnsi" w:cstheme="minorHAnsi"/>
          <w:b/>
          <w:color w:val="000000"/>
          <w:lang w:val="en-GB"/>
        </w:rPr>
        <w:t>208</w:t>
      </w:r>
      <w:r w:rsidRPr="00DB4661">
        <w:rPr>
          <w:rFonts w:asciiTheme="minorHAnsi" w:eastAsia="Calibri" w:hAnsiTheme="minorHAnsi" w:cstheme="minorHAnsi"/>
          <w:color w:val="000000"/>
          <w:lang w:val="en-GB"/>
        </w:rPr>
        <w:t>, 79-89.</w:t>
      </w:r>
    </w:p>
    <w:p w14:paraId="000000B6"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HERBERT-READ, J. E., KRAUSE, S., MORRELL, L. J., SCHAERF, T. M., KRAUSE, J., &amp; WARD, A. J. W. (2013). The role of individuality in collective group movement. </w:t>
      </w:r>
      <w:r w:rsidRPr="00DB4661">
        <w:rPr>
          <w:rFonts w:asciiTheme="minorHAnsi" w:eastAsia="Calibri" w:hAnsiTheme="minorHAnsi" w:cstheme="minorHAnsi"/>
          <w:i/>
          <w:color w:val="000000"/>
          <w:lang w:val="en-GB"/>
        </w:rPr>
        <w:t xml:space="preserve">Proceedings of the Royal Society B: Biological Science </w:t>
      </w:r>
      <w:r w:rsidRPr="00DB4661">
        <w:rPr>
          <w:rFonts w:asciiTheme="minorHAnsi" w:eastAsia="Calibri" w:hAnsiTheme="minorHAnsi" w:cstheme="minorHAnsi"/>
          <w:b/>
          <w:color w:val="000000"/>
          <w:lang w:val="en-GB"/>
        </w:rPr>
        <w:t>280</w:t>
      </w:r>
      <w:r w:rsidRPr="00DB4661">
        <w:rPr>
          <w:rFonts w:asciiTheme="minorHAnsi" w:eastAsia="Calibri" w:hAnsiTheme="minorHAnsi" w:cstheme="minorHAnsi"/>
          <w:color w:val="000000"/>
          <w:lang w:val="en-GB"/>
        </w:rPr>
        <w:t>, 20122564.</w:t>
      </w:r>
    </w:p>
    <w:p w14:paraId="000000B7"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HEYES, C. M. (1994). Social learning in animals: categories and mechanisms</w:t>
      </w:r>
      <w:r w:rsidRPr="00DB4661">
        <w:rPr>
          <w:rFonts w:asciiTheme="minorHAnsi" w:eastAsia="Calibri" w:hAnsiTheme="minorHAnsi" w:cstheme="minorHAnsi"/>
          <w:i/>
          <w:color w:val="000000"/>
          <w:lang w:val="en-GB"/>
        </w:rPr>
        <w:t xml:space="preserve">. Biological Reviews </w:t>
      </w:r>
      <w:r w:rsidRPr="00DB4661">
        <w:rPr>
          <w:rFonts w:asciiTheme="minorHAnsi" w:eastAsia="Calibri" w:hAnsiTheme="minorHAnsi" w:cstheme="minorHAnsi"/>
          <w:b/>
          <w:color w:val="000000"/>
          <w:lang w:val="en-GB"/>
        </w:rPr>
        <w:t>69</w:t>
      </w:r>
      <w:r w:rsidRPr="00DB4661">
        <w:rPr>
          <w:rFonts w:asciiTheme="minorHAnsi" w:eastAsia="Calibri" w:hAnsiTheme="minorHAnsi" w:cstheme="minorHAnsi"/>
          <w:b/>
          <w:i/>
          <w:color w:val="000000"/>
          <w:lang w:val="en-GB"/>
        </w:rPr>
        <w:t>,</w:t>
      </w:r>
      <w:r w:rsidRPr="00DB4661">
        <w:rPr>
          <w:rFonts w:asciiTheme="minorHAnsi" w:eastAsia="Calibri" w:hAnsiTheme="minorHAnsi" w:cstheme="minorHAnsi"/>
          <w:color w:val="000000"/>
          <w:lang w:val="en-GB"/>
        </w:rPr>
        <w:t xml:space="preserve"> 207-231.</w:t>
      </w:r>
    </w:p>
    <w:p w14:paraId="000000B8"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HOPPER, L. M., SHAPIRO, S. J., LAMBETH, S. P. &amp; BROSNAN, F. (2011). Chimpanzees’ socially maintained food preferences indicate both conservatism and conformity. </w:t>
      </w:r>
      <w:r w:rsidRPr="00DB4661">
        <w:rPr>
          <w:rFonts w:asciiTheme="minorHAnsi" w:eastAsia="Calibri" w:hAnsiTheme="minorHAnsi" w:cstheme="minorHAnsi"/>
          <w:i/>
          <w:color w:val="000000"/>
          <w:lang w:val="en-GB"/>
        </w:rPr>
        <w:t>Animal Behaviour</w:t>
      </w:r>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81</w:t>
      </w:r>
      <w:r w:rsidRPr="00DB4661">
        <w:rPr>
          <w:rFonts w:asciiTheme="minorHAnsi" w:eastAsia="Calibri" w:hAnsiTheme="minorHAnsi" w:cstheme="minorHAnsi"/>
          <w:color w:val="000000"/>
          <w:lang w:val="en-GB"/>
        </w:rPr>
        <w:t>, 1195-1202.</w:t>
      </w:r>
    </w:p>
    <w:p w14:paraId="000000B9"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JENNESS, A. (1932). The role of discussion in changing opinion regarding a matter of fact. </w:t>
      </w:r>
      <w:r w:rsidRPr="00DB4661">
        <w:rPr>
          <w:rFonts w:asciiTheme="minorHAnsi" w:eastAsia="Calibri" w:hAnsiTheme="minorHAnsi" w:cstheme="minorHAnsi"/>
          <w:i/>
          <w:color w:val="000000"/>
          <w:lang w:val="en-GB"/>
        </w:rPr>
        <w:t xml:space="preserve">Journal of Personality and Social Psychology </w:t>
      </w:r>
      <w:r w:rsidRPr="00DB4661">
        <w:rPr>
          <w:rFonts w:asciiTheme="minorHAnsi" w:eastAsia="Calibri" w:hAnsiTheme="minorHAnsi" w:cstheme="minorHAnsi"/>
          <w:b/>
          <w:color w:val="000000"/>
          <w:lang w:val="en-GB"/>
        </w:rPr>
        <w:t>27</w:t>
      </w:r>
      <w:r w:rsidRPr="00DB4661">
        <w:rPr>
          <w:rFonts w:asciiTheme="minorHAnsi" w:eastAsia="Calibri" w:hAnsiTheme="minorHAnsi" w:cstheme="minorHAnsi"/>
          <w:i/>
          <w:color w:val="000000"/>
          <w:lang w:val="en-GB"/>
        </w:rPr>
        <w:t>,</w:t>
      </w:r>
      <w:r w:rsidRPr="00DB4661">
        <w:rPr>
          <w:rFonts w:asciiTheme="minorHAnsi" w:eastAsia="Calibri" w:hAnsiTheme="minorHAnsi" w:cstheme="minorHAnsi"/>
          <w:color w:val="000000"/>
          <w:lang w:val="en-GB"/>
        </w:rPr>
        <w:t xml:space="preserve"> 279-296.</w:t>
      </w:r>
    </w:p>
    <w:p w14:paraId="000000BA"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JOLLES, J. W., DE VISSER, L. &amp; VAN DEN BOS, R. (2011). Male Wistar rats show individual differences in an animal model of conformity</w:t>
      </w:r>
      <w:r w:rsidRPr="00DB4661">
        <w:rPr>
          <w:rFonts w:asciiTheme="minorHAnsi" w:eastAsia="Calibri" w:hAnsiTheme="minorHAnsi" w:cstheme="minorHAnsi"/>
          <w:i/>
          <w:color w:val="000000"/>
          <w:lang w:val="en-GB"/>
        </w:rPr>
        <w:t xml:space="preserve">. Animal Cognition </w:t>
      </w:r>
      <w:r w:rsidRPr="00DB4661">
        <w:rPr>
          <w:rFonts w:asciiTheme="minorHAnsi" w:eastAsia="Calibri" w:hAnsiTheme="minorHAnsi" w:cstheme="minorHAnsi"/>
          <w:b/>
          <w:color w:val="000000"/>
          <w:lang w:val="en-GB"/>
        </w:rPr>
        <w:t>14,</w:t>
      </w:r>
      <w:r w:rsidRPr="00DB4661">
        <w:rPr>
          <w:rFonts w:asciiTheme="minorHAnsi" w:eastAsia="Calibri" w:hAnsiTheme="minorHAnsi" w:cstheme="minorHAnsi"/>
          <w:color w:val="000000"/>
          <w:lang w:val="en-GB"/>
        </w:rPr>
        <w:t xml:space="preserve"> 769.</w:t>
      </w:r>
    </w:p>
    <w:p w14:paraId="000000BB"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KENDAL, J., GIRALDEAU, L. A. &amp; LALAND, K. (2009). The evolution of social learning rules: Payoff-biased and frequency-dependent biased transmission. </w:t>
      </w:r>
      <w:r w:rsidRPr="00DB4661">
        <w:rPr>
          <w:rFonts w:asciiTheme="minorHAnsi" w:eastAsia="Calibri" w:hAnsiTheme="minorHAnsi" w:cstheme="minorHAnsi"/>
          <w:i/>
          <w:color w:val="000000"/>
          <w:lang w:val="en-GB"/>
        </w:rPr>
        <w:t xml:space="preserve">Journal of Theoretical Biology </w:t>
      </w:r>
      <w:r w:rsidRPr="00DB4661">
        <w:rPr>
          <w:rFonts w:asciiTheme="minorHAnsi" w:eastAsia="Calibri" w:hAnsiTheme="minorHAnsi" w:cstheme="minorHAnsi"/>
          <w:b/>
          <w:color w:val="000000"/>
          <w:lang w:val="en-GB"/>
        </w:rPr>
        <w:t>260</w:t>
      </w:r>
      <w:r w:rsidRPr="00DB4661">
        <w:rPr>
          <w:rFonts w:asciiTheme="minorHAnsi" w:eastAsia="Calibri" w:hAnsiTheme="minorHAnsi" w:cstheme="minorHAnsi"/>
          <w:b/>
          <w:i/>
          <w:color w:val="000000"/>
          <w:lang w:val="en-GB"/>
        </w:rPr>
        <w:t>,</w:t>
      </w:r>
      <w:r w:rsidRPr="00DB4661">
        <w:rPr>
          <w:rFonts w:asciiTheme="minorHAnsi" w:eastAsia="Calibri" w:hAnsiTheme="minorHAnsi" w:cstheme="minorHAnsi"/>
          <w:b/>
          <w:color w:val="000000"/>
          <w:lang w:val="en-GB"/>
        </w:rPr>
        <w:t xml:space="preserve"> </w:t>
      </w:r>
      <w:r w:rsidRPr="00DB4661">
        <w:rPr>
          <w:rFonts w:asciiTheme="minorHAnsi" w:eastAsia="Calibri" w:hAnsiTheme="minorHAnsi" w:cstheme="minorHAnsi"/>
          <w:color w:val="000000"/>
          <w:lang w:val="en-GB"/>
        </w:rPr>
        <w:t>210-219.</w:t>
      </w:r>
    </w:p>
    <w:p w14:paraId="000000BC"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lastRenderedPageBreak/>
        <w:t xml:space="preserve">KING, A. J., WILLIAMS, L. J. &amp; METTKE-HOFMANN, C. (2015). The effects of social conformity on Gouldian finch personality. </w:t>
      </w:r>
      <w:r w:rsidRPr="00DB4661">
        <w:rPr>
          <w:rFonts w:asciiTheme="minorHAnsi" w:eastAsia="Calibri" w:hAnsiTheme="minorHAnsi" w:cstheme="minorHAnsi"/>
          <w:i/>
          <w:color w:val="000000"/>
          <w:lang w:val="en-GB"/>
        </w:rPr>
        <w:t xml:space="preserve">Animal Behaviour </w:t>
      </w:r>
      <w:r w:rsidRPr="00DB4661">
        <w:rPr>
          <w:rFonts w:asciiTheme="minorHAnsi" w:eastAsia="Calibri" w:hAnsiTheme="minorHAnsi" w:cstheme="minorHAnsi"/>
          <w:b/>
          <w:color w:val="000000"/>
          <w:lang w:val="en-GB"/>
        </w:rPr>
        <w:t>99,</w:t>
      </w:r>
      <w:r w:rsidRPr="00DB4661">
        <w:rPr>
          <w:rFonts w:asciiTheme="minorHAnsi" w:eastAsia="Calibri" w:hAnsiTheme="minorHAnsi" w:cstheme="minorHAnsi"/>
          <w:color w:val="000000"/>
          <w:lang w:val="en-GB"/>
        </w:rPr>
        <w:t xml:space="preserve"> 25-31.</w:t>
      </w:r>
    </w:p>
    <w:p w14:paraId="000000BD"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KOSKI, E. &amp; BURKART, J. M. (2015). Common marmosets show social plasticity and group-level similarity in personality. </w:t>
      </w:r>
      <w:r w:rsidRPr="00DB4661">
        <w:rPr>
          <w:rFonts w:asciiTheme="minorHAnsi" w:eastAsia="Calibri" w:hAnsiTheme="minorHAnsi" w:cstheme="minorHAnsi"/>
          <w:i/>
          <w:color w:val="000000"/>
          <w:lang w:val="en-GB"/>
        </w:rPr>
        <w:t xml:space="preserve">Scientific Reports </w:t>
      </w:r>
      <w:r w:rsidRPr="00DB4661">
        <w:rPr>
          <w:rFonts w:asciiTheme="minorHAnsi" w:eastAsia="Calibri" w:hAnsiTheme="minorHAnsi" w:cstheme="minorHAnsi"/>
          <w:b/>
          <w:color w:val="000000"/>
          <w:lang w:val="en-GB"/>
        </w:rPr>
        <w:t>5</w:t>
      </w:r>
      <w:r w:rsidRPr="00DB4661">
        <w:rPr>
          <w:rFonts w:asciiTheme="minorHAnsi" w:eastAsia="Calibri" w:hAnsiTheme="minorHAnsi" w:cstheme="minorHAnsi"/>
          <w:color w:val="000000"/>
          <w:lang w:val="en-GB"/>
        </w:rPr>
        <w:t>, 8878.</w:t>
      </w:r>
    </w:p>
    <w:p w14:paraId="000000BE" w14:textId="75CF6BA8"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highlight w:val="white"/>
          <w:lang w:val="en-GB"/>
        </w:rPr>
        <w:t xml:space="preserve">KREBS DENTON, K., RAM, Y., LIBERMAN, U., &amp; FELDMAN, M. W. (2020). Cultural evolution of conformity and </w:t>
      </w:r>
      <w:proofErr w:type="spellStart"/>
      <w:r w:rsidRPr="00DB4661">
        <w:rPr>
          <w:rFonts w:asciiTheme="minorHAnsi" w:eastAsia="Calibri" w:hAnsiTheme="minorHAnsi" w:cstheme="minorHAnsi"/>
          <w:color w:val="000000"/>
          <w:highlight w:val="white"/>
          <w:lang w:val="en-GB"/>
        </w:rPr>
        <w:t>anticonformity</w:t>
      </w:r>
      <w:proofErr w:type="spellEnd"/>
      <w:r w:rsidRPr="00DB4661">
        <w:rPr>
          <w:rFonts w:asciiTheme="minorHAnsi" w:eastAsia="Calibri" w:hAnsiTheme="minorHAnsi" w:cstheme="minorHAnsi"/>
          <w:color w:val="000000"/>
          <w:highlight w:val="white"/>
          <w:lang w:val="en-GB"/>
        </w:rPr>
        <w:t>.</w:t>
      </w:r>
      <w:r w:rsidR="007C0B92">
        <w:rPr>
          <w:rFonts w:asciiTheme="minorHAnsi" w:eastAsia="Calibri" w:hAnsiTheme="minorHAnsi" w:cstheme="minorHAnsi"/>
          <w:color w:val="000000"/>
          <w:lang w:val="en-GB"/>
        </w:rPr>
        <w:t xml:space="preserve"> </w:t>
      </w:r>
      <w:r w:rsidRPr="00DB4661">
        <w:rPr>
          <w:rFonts w:asciiTheme="minorHAnsi" w:eastAsia="Calibri" w:hAnsiTheme="minorHAnsi" w:cstheme="minorHAnsi"/>
          <w:i/>
          <w:color w:val="000000"/>
          <w:lang w:val="en-GB"/>
        </w:rPr>
        <w:t>Proceedings of the National Academy of Sciences</w:t>
      </w:r>
      <w:r w:rsidR="007C0B92">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117</w:t>
      </w:r>
      <w:r w:rsidRPr="00DB4661">
        <w:rPr>
          <w:rFonts w:asciiTheme="minorHAnsi" w:eastAsia="Calibri" w:hAnsiTheme="minorHAnsi" w:cstheme="minorHAnsi"/>
          <w:color w:val="000000"/>
          <w:highlight w:val="white"/>
          <w:lang w:val="en-GB"/>
        </w:rPr>
        <w:t>, 13603-13614.</w:t>
      </w:r>
    </w:p>
    <w:p w14:paraId="000000BF" w14:textId="0AC8B759"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LACHLAN, R. F., RATMANN, O. &amp; NOWICKI, S. (2018). Cultural conformity generates extremely stable traditions in bird song. </w:t>
      </w:r>
      <w:r w:rsidRPr="00DB4661">
        <w:rPr>
          <w:rFonts w:asciiTheme="minorHAnsi" w:eastAsia="Calibri" w:hAnsiTheme="minorHAnsi" w:cstheme="minorHAnsi"/>
          <w:i/>
          <w:color w:val="000000"/>
          <w:lang w:val="en-GB"/>
        </w:rPr>
        <w:t xml:space="preserve">Nature Communications </w:t>
      </w:r>
      <w:r w:rsidRPr="00DB4661">
        <w:rPr>
          <w:rFonts w:asciiTheme="minorHAnsi" w:eastAsia="Calibri" w:hAnsiTheme="minorHAnsi" w:cstheme="minorHAnsi"/>
          <w:b/>
          <w:color w:val="000000"/>
          <w:lang w:val="en-GB"/>
        </w:rPr>
        <w:t>9,</w:t>
      </w:r>
      <w:r w:rsidRPr="00DB4661">
        <w:rPr>
          <w:rFonts w:asciiTheme="minorHAnsi" w:eastAsia="Calibri" w:hAnsiTheme="minorHAnsi" w:cstheme="minorHAnsi"/>
          <w:color w:val="000000"/>
          <w:lang w:val="en-GB"/>
        </w:rPr>
        <w:t xml:space="preserve"> 2417.</w:t>
      </w:r>
    </w:p>
    <w:p w14:paraId="000000C0"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LALAND, K. N. (1994). Sexual selection with a culturally transmitted mating preference. </w:t>
      </w:r>
      <w:r w:rsidRPr="00DB4661">
        <w:rPr>
          <w:rFonts w:asciiTheme="minorHAnsi" w:eastAsia="Calibri" w:hAnsiTheme="minorHAnsi" w:cstheme="minorHAnsi"/>
          <w:i/>
          <w:color w:val="000000"/>
          <w:lang w:val="en-GB"/>
        </w:rPr>
        <w:t xml:space="preserve">Theoretical Population Biology </w:t>
      </w:r>
      <w:r w:rsidRPr="00DB4661">
        <w:rPr>
          <w:rFonts w:asciiTheme="minorHAnsi" w:eastAsia="Calibri" w:hAnsiTheme="minorHAnsi" w:cstheme="minorHAnsi"/>
          <w:b/>
          <w:color w:val="000000"/>
          <w:lang w:val="en-GB"/>
        </w:rPr>
        <w:t>45</w:t>
      </w:r>
      <w:r w:rsidRPr="00DB4661">
        <w:rPr>
          <w:rFonts w:asciiTheme="minorHAnsi" w:eastAsia="Calibri" w:hAnsiTheme="minorHAnsi" w:cstheme="minorHAnsi"/>
          <w:b/>
          <w:i/>
          <w:color w:val="000000"/>
          <w:lang w:val="en-GB"/>
        </w:rPr>
        <w:t>,</w:t>
      </w:r>
      <w:r w:rsidRPr="00DB4661">
        <w:rPr>
          <w:rFonts w:asciiTheme="minorHAnsi" w:eastAsia="Calibri" w:hAnsiTheme="minorHAnsi" w:cstheme="minorHAnsi"/>
          <w:color w:val="000000"/>
          <w:lang w:val="en-GB"/>
        </w:rPr>
        <w:t xml:space="preserve"> 1-15.</w:t>
      </w:r>
    </w:p>
    <w:p w14:paraId="000000C1"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LALAND, K. N. (2004). Social learning strategies. </w:t>
      </w:r>
      <w:r w:rsidRPr="00DB4661">
        <w:rPr>
          <w:rFonts w:asciiTheme="minorHAnsi" w:eastAsia="Calibri" w:hAnsiTheme="minorHAnsi" w:cstheme="minorHAnsi"/>
          <w:i/>
          <w:color w:val="000000"/>
          <w:lang w:val="en-GB"/>
        </w:rPr>
        <w:t xml:space="preserve">Animal Learning &amp; </w:t>
      </w:r>
      <w:proofErr w:type="spellStart"/>
      <w:r w:rsidRPr="00DB4661">
        <w:rPr>
          <w:rFonts w:asciiTheme="minorHAnsi" w:eastAsia="Calibri" w:hAnsiTheme="minorHAnsi" w:cstheme="minorHAnsi"/>
          <w:i/>
          <w:color w:val="000000"/>
          <w:lang w:val="en-GB"/>
        </w:rPr>
        <w:t>Behavior</w:t>
      </w:r>
      <w:proofErr w:type="spellEnd"/>
      <w:r w:rsidRPr="00DB4661">
        <w:rPr>
          <w:rFonts w:asciiTheme="minorHAnsi" w:eastAsia="Calibri" w:hAnsiTheme="minorHAnsi" w:cstheme="minorHAnsi"/>
          <w:i/>
          <w:color w:val="000000"/>
          <w:lang w:val="en-GB"/>
        </w:rPr>
        <w:t xml:space="preserve"> </w:t>
      </w:r>
      <w:r w:rsidRPr="00DB4661">
        <w:rPr>
          <w:rFonts w:asciiTheme="minorHAnsi" w:eastAsia="Calibri" w:hAnsiTheme="minorHAnsi" w:cstheme="minorHAnsi"/>
          <w:b/>
          <w:i/>
          <w:color w:val="000000"/>
          <w:lang w:val="en-GB"/>
        </w:rPr>
        <w:t>32</w:t>
      </w:r>
      <w:r w:rsidRPr="00DB4661">
        <w:rPr>
          <w:rFonts w:asciiTheme="minorHAnsi" w:eastAsia="Calibri" w:hAnsiTheme="minorHAnsi" w:cstheme="minorHAnsi"/>
          <w:b/>
          <w:color w:val="000000"/>
          <w:lang w:val="en-GB"/>
        </w:rPr>
        <w:t>,</w:t>
      </w:r>
      <w:r w:rsidRPr="00DB4661">
        <w:rPr>
          <w:rFonts w:asciiTheme="minorHAnsi" w:eastAsia="Calibri" w:hAnsiTheme="minorHAnsi" w:cstheme="minorHAnsi"/>
          <w:color w:val="000000"/>
          <w:lang w:val="en-GB"/>
        </w:rPr>
        <w:t xml:space="preserve"> 4-14.</w:t>
      </w:r>
    </w:p>
    <w:p w14:paraId="000000C2"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LALAND, K. N., ATTON, N. &amp; WEBSTER, M. M. (2011). From fish to fashion: experimental and theoretical insights into the evolution of culture. </w:t>
      </w:r>
      <w:r w:rsidRPr="00DB4661">
        <w:rPr>
          <w:rFonts w:asciiTheme="minorHAnsi" w:eastAsia="Calibri" w:hAnsiTheme="minorHAnsi" w:cstheme="minorHAnsi"/>
          <w:i/>
          <w:color w:val="000000"/>
          <w:lang w:val="en-GB"/>
        </w:rPr>
        <w:t xml:space="preserve">Philosophical Transactions of the Royal Society B </w:t>
      </w:r>
      <w:r w:rsidRPr="00DB4661">
        <w:rPr>
          <w:rFonts w:asciiTheme="minorHAnsi" w:eastAsia="Calibri" w:hAnsiTheme="minorHAnsi" w:cstheme="minorHAnsi"/>
          <w:b/>
          <w:color w:val="000000"/>
          <w:lang w:val="en-GB"/>
        </w:rPr>
        <w:t>366</w:t>
      </w:r>
      <w:r w:rsidRPr="00DB4661">
        <w:rPr>
          <w:rFonts w:asciiTheme="minorHAnsi" w:eastAsia="Calibri" w:hAnsiTheme="minorHAnsi" w:cstheme="minorHAnsi"/>
          <w:i/>
          <w:color w:val="000000"/>
          <w:lang w:val="en-GB"/>
        </w:rPr>
        <w:t>,</w:t>
      </w:r>
      <w:r w:rsidRPr="00DB4661">
        <w:rPr>
          <w:rFonts w:asciiTheme="minorHAnsi" w:eastAsia="Calibri" w:hAnsiTheme="minorHAnsi" w:cstheme="minorHAnsi"/>
          <w:color w:val="000000"/>
          <w:lang w:val="en-GB"/>
        </w:rPr>
        <w:t xml:space="preserve"> 958-968.</w:t>
      </w:r>
    </w:p>
    <w:p w14:paraId="000000C3" w14:textId="0002DD06"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LATANE, B. (1981). The psychology of social impact. </w:t>
      </w:r>
      <w:r w:rsidRPr="00DB4661">
        <w:rPr>
          <w:rFonts w:asciiTheme="minorHAnsi" w:eastAsia="Calibri" w:hAnsiTheme="minorHAnsi" w:cstheme="minorHAnsi"/>
          <w:i/>
          <w:color w:val="000000"/>
          <w:lang w:val="en-GB"/>
        </w:rPr>
        <w:t xml:space="preserve">American Psychology </w:t>
      </w:r>
      <w:r w:rsidRPr="00DB4661">
        <w:rPr>
          <w:rFonts w:asciiTheme="minorHAnsi" w:eastAsia="Calibri" w:hAnsiTheme="minorHAnsi" w:cstheme="minorHAnsi"/>
          <w:b/>
          <w:color w:val="000000"/>
          <w:lang w:val="en-GB"/>
        </w:rPr>
        <w:t>36</w:t>
      </w:r>
      <w:r w:rsidRPr="00DB4661">
        <w:rPr>
          <w:rFonts w:asciiTheme="minorHAnsi" w:eastAsia="Calibri" w:hAnsiTheme="minorHAnsi" w:cstheme="minorHAnsi"/>
          <w:color w:val="000000"/>
          <w:lang w:val="en-GB"/>
        </w:rPr>
        <w:t>, 343.</w:t>
      </w:r>
    </w:p>
    <w:p w14:paraId="000000C4"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LATANE, B. &amp; WOLF, S. (1981). The social impact of majorities and minorities. </w:t>
      </w:r>
      <w:r w:rsidRPr="00DB4661">
        <w:rPr>
          <w:rFonts w:asciiTheme="minorHAnsi" w:eastAsia="Calibri" w:hAnsiTheme="minorHAnsi" w:cstheme="minorHAnsi"/>
          <w:i/>
          <w:color w:val="000000"/>
          <w:lang w:val="en-GB"/>
        </w:rPr>
        <w:t xml:space="preserve">Psychological Review </w:t>
      </w:r>
      <w:r w:rsidRPr="00DB4661">
        <w:rPr>
          <w:rFonts w:asciiTheme="minorHAnsi" w:eastAsia="Calibri" w:hAnsiTheme="minorHAnsi" w:cstheme="minorHAnsi"/>
          <w:b/>
          <w:color w:val="000000"/>
          <w:lang w:val="en-GB"/>
        </w:rPr>
        <w:t>88</w:t>
      </w:r>
      <w:r w:rsidRPr="00DB4661">
        <w:rPr>
          <w:rFonts w:asciiTheme="minorHAnsi" w:eastAsia="Calibri" w:hAnsiTheme="minorHAnsi" w:cstheme="minorHAnsi"/>
          <w:i/>
          <w:color w:val="000000"/>
          <w:lang w:val="en-GB"/>
        </w:rPr>
        <w:t>,</w:t>
      </w:r>
      <w:r w:rsidRPr="00DB4661">
        <w:rPr>
          <w:rFonts w:asciiTheme="minorHAnsi" w:eastAsia="Calibri" w:hAnsiTheme="minorHAnsi" w:cstheme="minorHAnsi"/>
          <w:color w:val="000000"/>
          <w:lang w:val="en-GB"/>
        </w:rPr>
        <w:t xml:space="preserve"> 438.</w:t>
      </w:r>
    </w:p>
    <w:p w14:paraId="000000C5"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LECA, J. B., GUNST, N. &amp; HUFFMAN, M. A. (2010). Indirect social influence in the maintenance of the stone-handling tradition in Japanese macaques, </w:t>
      </w:r>
      <w:r w:rsidRPr="00DB4661">
        <w:rPr>
          <w:rFonts w:asciiTheme="minorHAnsi" w:eastAsia="Calibri" w:hAnsiTheme="minorHAnsi" w:cstheme="minorHAnsi"/>
          <w:i/>
          <w:color w:val="000000"/>
          <w:lang w:val="en-GB"/>
        </w:rPr>
        <w:t xml:space="preserve">Macaca </w:t>
      </w:r>
      <w:proofErr w:type="spellStart"/>
      <w:r w:rsidRPr="00DB4661">
        <w:rPr>
          <w:rFonts w:asciiTheme="minorHAnsi" w:eastAsia="Calibri" w:hAnsiTheme="minorHAnsi" w:cstheme="minorHAnsi"/>
          <w:i/>
          <w:color w:val="000000"/>
          <w:lang w:val="en-GB"/>
        </w:rPr>
        <w:t>fuscata</w:t>
      </w:r>
      <w:proofErr w:type="spellEnd"/>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i/>
          <w:color w:val="000000"/>
          <w:lang w:val="en-GB"/>
        </w:rPr>
        <w:t xml:space="preserve">Animal Behaviour </w:t>
      </w:r>
      <w:r w:rsidRPr="00DB4661">
        <w:rPr>
          <w:rFonts w:asciiTheme="minorHAnsi" w:eastAsia="Calibri" w:hAnsiTheme="minorHAnsi" w:cstheme="minorHAnsi"/>
          <w:b/>
          <w:color w:val="000000"/>
          <w:lang w:val="en-GB"/>
        </w:rPr>
        <w:t>79,</w:t>
      </w:r>
      <w:r w:rsidRPr="00DB4661">
        <w:rPr>
          <w:rFonts w:asciiTheme="minorHAnsi" w:eastAsia="Calibri" w:hAnsiTheme="minorHAnsi" w:cstheme="minorHAnsi"/>
          <w:color w:val="000000"/>
          <w:lang w:val="en-GB"/>
        </w:rPr>
        <w:t xml:space="preserve"> 117-126.</w:t>
      </w:r>
    </w:p>
    <w:p w14:paraId="000000C6" w14:textId="067A8CE3" w:rsidR="00784C4E" w:rsidRPr="00DB4661" w:rsidRDefault="00697658" w:rsidP="00FD7756">
      <w:pPr>
        <w:ind w:left="720" w:hanging="720"/>
        <w:jc w:val="both"/>
        <w:rPr>
          <w:rFonts w:asciiTheme="minorHAnsi" w:eastAsia="Calibri" w:hAnsiTheme="minorHAnsi" w:cstheme="minorHAnsi"/>
          <w:color w:val="000000"/>
          <w:sz w:val="36"/>
          <w:szCs w:val="36"/>
          <w:lang w:val="en-GB"/>
        </w:rPr>
      </w:pPr>
      <w:r w:rsidRPr="00DB4661">
        <w:rPr>
          <w:rFonts w:asciiTheme="minorHAnsi" w:eastAsia="Calibri" w:hAnsiTheme="minorHAnsi" w:cstheme="minorHAnsi"/>
          <w:color w:val="000000"/>
          <w:lang w:val="en-GB"/>
        </w:rPr>
        <w:t xml:space="preserve">LECHEVAL, V., JIANG, L., TICHIT, P., SIRE, C., HEMELRIJK, C. K. &amp; THERAULAZ, G. (2018). </w:t>
      </w:r>
      <w:r w:rsidRPr="00DB4661">
        <w:rPr>
          <w:rFonts w:asciiTheme="minorHAnsi" w:eastAsia="Calibri" w:hAnsiTheme="minorHAnsi" w:cstheme="minorHAnsi"/>
          <w:color w:val="000000"/>
          <w:highlight w:val="white"/>
          <w:lang w:val="en-GB"/>
        </w:rPr>
        <w:t>Social conformity and propagation of information in collective U-turns of fish schools.</w:t>
      </w:r>
      <w:r w:rsidR="007C0B92">
        <w:rPr>
          <w:rFonts w:asciiTheme="minorHAnsi" w:eastAsia="Calibri" w:hAnsiTheme="minorHAnsi" w:cstheme="minorHAnsi"/>
          <w:color w:val="000000"/>
          <w:lang w:val="en-GB"/>
        </w:rPr>
        <w:t xml:space="preserve"> </w:t>
      </w:r>
      <w:r w:rsidRPr="00DB4661">
        <w:rPr>
          <w:rFonts w:asciiTheme="minorHAnsi" w:eastAsia="Calibri" w:hAnsiTheme="minorHAnsi" w:cstheme="minorHAnsi"/>
          <w:i/>
          <w:color w:val="000000"/>
          <w:lang w:val="en-GB"/>
        </w:rPr>
        <w:t>Proceedings of the Royal Society B: Biological Sciences</w:t>
      </w:r>
      <w:r w:rsidR="007C0B92">
        <w:rPr>
          <w:rFonts w:asciiTheme="minorHAnsi" w:eastAsia="Calibri" w:hAnsiTheme="minorHAnsi" w:cstheme="minorHAnsi"/>
          <w:i/>
          <w:color w:val="000000"/>
          <w:lang w:val="en-GB"/>
        </w:rPr>
        <w:t xml:space="preserve"> </w:t>
      </w:r>
      <w:r w:rsidRPr="00DB4661">
        <w:rPr>
          <w:rFonts w:asciiTheme="minorHAnsi" w:eastAsia="Calibri" w:hAnsiTheme="minorHAnsi" w:cstheme="minorHAnsi"/>
          <w:b/>
          <w:color w:val="000000"/>
          <w:lang w:val="en-GB"/>
        </w:rPr>
        <w:t>285</w:t>
      </w:r>
      <w:r w:rsidRPr="00DB4661">
        <w:rPr>
          <w:rFonts w:asciiTheme="minorHAnsi" w:eastAsia="Calibri" w:hAnsiTheme="minorHAnsi" w:cstheme="minorHAnsi"/>
          <w:color w:val="000000"/>
          <w:highlight w:val="white"/>
          <w:lang w:val="en-GB"/>
        </w:rPr>
        <w:t>, 20180251.</w:t>
      </w:r>
    </w:p>
    <w:p w14:paraId="000000C7"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LEHMANN, L. &amp; FELDMAN, M. V. (2008). The co-evolution of culturally inherited altruistic helping and cultural transmission under random group formation. </w:t>
      </w:r>
      <w:r w:rsidRPr="00DB4661">
        <w:rPr>
          <w:rFonts w:asciiTheme="minorHAnsi" w:eastAsia="Calibri" w:hAnsiTheme="minorHAnsi" w:cstheme="minorHAnsi"/>
          <w:i/>
          <w:color w:val="000000"/>
          <w:lang w:val="en-GB"/>
        </w:rPr>
        <w:t xml:space="preserve">Theoretical Population Biology </w:t>
      </w:r>
      <w:r w:rsidRPr="00DB4661">
        <w:rPr>
          <w:rFonts w:asciiTheme="minorHAnsi" w:eastAsia="Calibri" w:hAnsiTheme="minorHAnsi" w:cstheme="minorHAnsi"/>
          <w:b/>
          <w:color w:val="000000"/>
          <w:lang w:val="en-GB"/>
        </w:rPr>
        <w:t>73</w:t>
      </w:r>
      <w:r w:rsidRPr="00DB4661">
        <w:rPr>
          <w:rFonts w:asciiTheme="minorHAnsi" w:eastAsia="Calibri" w:hAnsiTheme="minorHAnsi" w:cstheme="minorHAnsi"/>
          <w:i/>
          <w:color w:val="000000"/>
          <w:lang w:val="en-GB"/>
        </w:rPr>
        <w:t>,</w:t>
      </w:r>
      <w:r w:rsidRPr="00DB4661">
        <w:rPr>
          <w:rFonts w:asciiTheme="minorHAnsi" w:eastAsia="Calibri" w:hAnsiTheme="minorHAnsi" w:cstheme="minorHAnsi"/>
          <w:color w:val="000000"/>
          <w:lang w:val="en-GB"/>
        </w:rPr>
        <w:t xml:space="preserve"> 506-516.</w:t>
      </w:r>
    </w:p>
    <w:p w14:paraId="000000C8" w14:textId="17CC837A"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LUNCZ, L. V. &amp; BOESCH, C. (2014). Tradition over trend: </w:t>
      </w:r>
      <w:proofErr w:type="spellStart"/>
      <w:r w:rsidRPr="00DB4661">
        <w:rPr>
          <w:rFonts w:asciiTheme="minorHAnsi" w:eastAsia="Calibri" w:hAnsiTheme="minorHAnsi" w:cstheme="minorHAnsi"/>
          <w:color w:val="000000"/>
          <w:lang w:val="en-GB"/>
        </w:rPr>
        <w:t>Neighboring</w:t>
      </w:r>
      <w:proofErr w:type="spellEnd"/>
      <w:r w:rsidRPr="00DB4661">
        <w:rPr>
          <w:rFonts w:asciiTheme="minorHAnsi" w:eastAsia="Calibri" w:hAnsiTheme="minorHAnsi" w:cstheme="minorHAnsi"/>
          <w:color w:val="000000"/>
          <w:lang w:val="en-GB"/>
        </w:rPr>
        <w:t xml:space="preserve"> chimpanzee communities maintain differences in cultural </w:t>
      </w:r>
      <w:proofErr w:type="spellStart"/>
      <w:r w:rsidRPr="00DB4661">
        <w:rPr>
          <w:rFonts w:asciiTheme="minorHAnsi" w:eastAsia="Calibri" w:hAnsiTheme="minorHAnsi" w:cstheme="minorHAnsi"/>
          <w:color w:val="000000"/>
          <w:lang w:val="en-GB"/>
        </w:rPr>
        <w:t>behavior</w:t>
      </w:r>
      <w:proofErr w:type="spellEnd"/>
      <w:r w:rsidRPr="00DB4661">
        <w:rPr>
          <w:rFonts w:asciiTheme="minorHAnsi" w:eastAsia="Calibri" w:hAnsiTheme="minorHAnsi" w:cstheme="minorHAnsi"/>
          <w:color w:val="000000"/>
          <w:lang w:val="en-GB"/>
        </w:rPr>
        <w:t xml:space="preserve"> despite frequent immigration of adult females.</w:t>
      </w:r>
      <w:r w:rsidR="007C0B92">
        <w:rPr>
          <w:rFonts w:asciiTheme="minorHAnsi" w:eastAsia="Calibri" w:hAnsiTheme="minorHAnsi" w:cstheme="minorHAnsi"/>
          <w:color w:val="000000"/>
          <w:lang w:val="en-GB"/>
        </w:rPr>
        <w:t xml:space="preserve"> </w:t>
      </w:r>
      <w:r w:rsidRPr="00DB4661">
        <w:rPr>
          <w:rFonts w:asciiTheme="minorHAnsi" w:eastAsia="Calibri" w:hAnsiTheme="minorHAnsi" w:cstheme="minorHAnsi"/>
          <w:i/>
          <w:color w:val="000000"/>
          <w:lang w:val="en-GB"/>
        </w:rPr>
        <w:t>American Journal of Primatology</w:t>
      </w:r>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76</w:t>
      </w:r>
      <w:r w:rsidRPr="00DB4661">
        <w:rPr>
          <w:rFonts w:asciiTheme="minorHAnsi" w:eastAsia="Calibri" w:hAnsiTheme="minorHAnsi" w:cstheme="minorHAnsi"/>
          <w:color w:val="000000"/>
          <w:lang w:val="en-GB"/>
        </w:rPr>
        <w:t>, 649-657.</w:t>
      </w:r>
    </w:p>
    <w:p w14:paraId="000000C9"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LUNCZ, L. V. &amp; BOESCH, C. (2014). Tradition over trend: </w:t>
      </w:r>
      <w:proofErr w:type="spellStart"/>
      <w:r w:rsidRPr="00DB4661">
        <w:rPr>
          <w:rFonts w:asciiTheme="minorHAnsi" w:eastAsia="Calibri" w:hAnsiTheme="minorHAnsi" w:cstheme="minorHAnsi"/>
          <w:color w:val="000000"/>
          <w:lang w:val="en-GB"/>
        </w:rPr>
        <w:t>Neighboring</w:t>
      </w:r>
      <w:proofErr w:type="spellEnd"/>
      <w:r w:rsidRPr="00DB4661">
        <w:rPr>
          <w:rFonts w:asciiTheme="minorHAnsi" w:eastAsia="Calibri" w:hAnsiTheme="minorHAnsi" w:cstheme="minorHAnsi"/>
          <w:color w:val="000000"/>
          <w:lang w:val="en-GB"/>
        </w:rPr>
        <w:t xml:space="preserve"> chimpanzee communities maintain differences in cultural </w:t>
      </w:r>
      <w:proofErr w:type="spellStart"/>
      <w:r w:rsidRPr="00DB4661">
        <w:rPr>
          <w:rFonts w:asciiTheme="minorHAnsi" w:eastAsia="Calibri" w:hAnsiTheme="minorHAnsi" w:cstheme="minorHAnsi"/>
          <w:color w:val="000000"/>
          <w:lang w:val="en-GB"/>
        </w:rPr>
        <w:t>behavior</w:t>
      </w:r>
      <w:proofErr w:type="spellEnd"/>
      <w:r w:rsidRPr="00DB4661">
        <w:rPr>
          <w:rFonts w:asciiTheme="minorHAnsi" w:eastAsia="Calibri" w:hAnsiTheme="minorHAnsi" w:cstheme="minorHAnsi"/>
          <w:color w:val="000000"/>
          <w:lang w:val="en-GB"/>
        </w:rPr>
        <w:t xml:space="preserve"> despite frequent immigration of adult females. </w:t>
      </w:r>
      <w:r w:rsidRPr="00DB4661">
        <w:rPr>
          <w:rFonts w:asciiTheme="minorHAnsi" w:eastAsia="Calibri" w:hAnsiTheme="minorHAnsi" w:cstheme="minorHAnsi"/>
          <w:i/>
          <w:color w:val="000000"/>
          <w:lang w:val="en-GB"/>
        </w:rPr>
        <w:t xml:space="preserve">American Journal of Primatology </w:t>
      </w:r>
      <w:r w:rsidRPr="00DB4661">
        <w:rPr>
          <w:rFonts w:asciiTheme="minorHAnsi" w:eastAsia="Calibri" w:hAnsiTheme="minorHAnsi" w:cstheme="minorHAnsi"/>
          <w:b/>
          <w:color w:val="000000"/>
          <w:lang w:val="en-GB"/>
        </w:rPr>
        <w:t>76</w:t>
      </w:r>
      <w:r w:rsidRPr="00DB4661">
        <w:rPr>
          <w:rFonts w:asciiTheme="minorHAnsi" w:eastAsia="Calibri" w:hAnsiTheme="minorHAnsi" w:cstheme="minorHAnsi"/>
          <w:color w:val="000000"/>
          <w:lang w:val="en-GB"/>
        </w:rPr>
        <w:t>, 649-657.</w:t>
      </w:r>
    </w:p>
    <w:p w14:paraId="000000CA"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MAGNHAGEN, C. (2012). Personalities in a crowd: What shapes the behaviour of Eurasian perch and other shoaling fishes? </w:t>
      </w:r>
      <w:r w:rsidRPr="00DB4661">
        <w:rPr>
          <w:rFonts w:asciiTheme="minorHAnsi" w:eastAsia="Calibri" w:hAnsiTheme="minorHAnsi" w:cstheme="minorHAnsi"/>
          <w:i/>
          <w:color w:val="000000"/>
          <w:lang w:val="en-GB"/>
        </w:rPr>
        <w:t xml:space="preserve">Current Zoology </w:t>
      </w:r>
      <w:r w:rsidRPr="00DB4661">
        <w:rPr>
          <w:rFonts w:asciiTheme="minorHAnsi" w:eastAsia="Calibri" w:hAnsiTheme="minorHAnsi" w:cstheme="minorHAnsi"/>
          <w:b/>
          <w:color w:val="000000"/>
          <w:lang w:val="en-GB"/>
        </w:rPr>
        <w:t>58</w:t>
      </w:r>
      <w:r w:rsidRPr="00DB4661">
        <w:rPr>
          <w:rFonts w:asciiTheme="minorHAnsi" w:eastAsia="Calibri" w:hAnsiTheme="minorHAnsi" w:cstheme="minorHAnsi"/>
          <w:color w:val="000000"/>
          <w:lang w:val="en-GB"/>
        </w:rPr>
        <w:t>, 35-44.</w:t>
      </w:r>
    </w:p>
    <w:p w14:paraId="000000CB" w14:textId="79DDB678"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MCDONALD, N. D., RANDS, S. A., HILL, F., ELDER, C. C. &amp; IOANNOU, C. C. (2016). Consensus and experience trump leadership, suppressing individual personality during social foraging. </w:t>
      </w:r>
      <w:r w:rsidRPr="00DB4661">
        <w:rPr>
          <w:rFonts w:asciiTheme="minorHAnsi" w:eastAsia="Calibri" w:hAnsiTheme="minorHAnsi" w:cstheme="minorHAnsi"/>
          <w:i/>
          <w:color w:val="000000"/>
          <w:lang w:val="en-GB"/>
        </w:rPr>
        <w:t xml:space="preserve">Science Advances </w:t>
      </w:r>
      <w:r w:rsidRPr="00DB4661">
        <w:rPr>
          <w:rFonts w:asciiTheme="minorHAnsi" w:eastAsia="Calibri" w:hAnsiTheme="minorHAnsi" w:cstheme="minorHAnsi"/>
          <w:b/>
          <w:color w:val="000000"/>
          <w:lang w:val="en-GB"/>
        </w:rPr>
        <w:t>2</w:t>
      </w:r>
      <w:r w:rsidRPr="00DB4661">
        <w:rPr>
          <w:rFonts w:asciiTheme="minorHAnsi" w:eastAsia="Calibri" w:hAnsiTheme="minorHAnsi" w:cstheme="minorHAnsi"/>
          <w:color w:val="000000"/>
          <w:lang w:val="en-GB"/>
        </w:rPr>
        <w:t>, e1600892.</w:t>
      </w:r>
    </w:p>
    <w:p w14:paraId="000000CC" w14:textId="57DC45D2" w:rsidR="00784C4E" w:rsidRPr="00DB4661" w:rsidRDefault="00697658" w:rsidP="00FD7756">
      <w:pPr>
        <w:ind w:left="720" w:hanging="720"/>
        <w:jc w:val="both"/>
        <w:rPr>
          <w:rFonts w:asciiTheme="minorHAnsi" w:hAnsiTheme="minorHAnsi" w:cstheme="minorHAnsi"/>
          <w:lang w:val="en-GB"/>
        </w:rPr>
      </w:pPr>
      <w:bookmarkStart w:id="467" w:name="_Hlk88499137"/>
      <w:r w:rsidRPr="00DB4661">
        <w:rPr>
          <w:rFonts w:asciiTheme="minorHAnsi" w:eastAsia="Calibri" w:hAnsiTheme="minorHAnsi" w:cstheme="minorHAnsi"/>
          <w:color w:val="000000"/>
          <w:lang w:val="en-GB"/>
        </w:rPr>
        <w:t xml:space="preserve">MCFADDEN, D. (1974). Conditional Logit Analysis of Qualitative Choice </w:t>
      </w:r>
      <w:proofErr w:type="spellStart"/>
      <w:r w:rsidRPr="00DB4661">
        <w:rPr>
          <w:rFonts w:asciiTheme="minorHAnsi" w:eastAsia="Calibri" w:hAnsiTheme="minorHAnsi" w:cstheme="minorHAnsi"/>
          <w:color w:val="000000"/>
          <w:lang w:val="en-GB"/>
        </w:rPr>
        <w:t>Behavior</w:t>
      </w:r>
      <w:proofErr w:type="spellEnd"/>
      <w:r w:rsidRPr="00DB4661">
        <w:rPr>
          <w:rFonts w:asciiTheme="minorHAnsi" w:eastAsia="Calibri" w:hAnsiTheme="minorHAnsi" w:cstheme="minorHAnsi"/>
          <w:color w:val="000000"/>
          <w:lang w:val="en-GB"/>
        </w:rPr>
        <w:t xml:space="preserve">. In </w:t>
      </w:r>
      <w:r w:rsidRPr="007C0B92">
        <w:rPr>
          <w:rFonts w:asciiTheme="minorHAnsi" w:eastAsia="Calibri" w:hAnsiTheme="minorHAnsi" w:cstheme="minorHAnsi"/>
          <w:i/>
          <w:iCs/>
          <w:color w:val="000000"/>
          <w:lang w:val="en-GB"/>
        </w:rPr>
        <w:t>Frontiers in Econometrics</w:t>
      </w:r>
      <w:r w:rsidRPr="00DB4661">
        <w:rPr>
          <w:rFonts w:asciiTheme="minorHAnsi" w:eastAsia="Calibri" w:hAnsiTheme="minorHAnsi" w:cstheme="minorHAnsi"/>
          <w:color w:val="000000"/>
          <w:lang w:val="en-GB"/>
        </w:rPr>
        <w:t xml:space="preserve">, ed. </w:t>
      </w:r>
      <w:r w:rsidR="007C0B92">
        <w:rPr>
          <w:rFonts w:asciiTheme="minorHAnsi" w:eastAsia="Calibri" w:hAnsiTheme="minorHAnsi" w:cstheme="minorHAnsi"/>
          <w:color w:val="000000"/>
          <w:lang w:val="en-GB"/>
        </w:rPr>
        <w:t>ZAMREMBA, P</w:t>
      </w:r>
      <w:r w:rsidRPr="00DB4661">
        <w:rPr>
          <w:rFonts w:asciiTheme="minorHAnsi" w:eastAsia="Calibri" w:hAnsiTheme="minorHAnsi" w:cstheme="minorHAnsi"/>
          <w:color w:val="000000"/>
          <w:lang w:val="en-GB"/>
        </w:rPr>
        <w:t>. New York: Academic Press.</w:t>
      </w:r>
    </w:p>
    <w:bookmarkEnd w:id="467"/>
    <w:p w14:paraId="000000CD"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MENGEL, F. (2009). Conformism and cooperation in a local interaction model. </w:t>
      </w:r>
      <w:r w:rsidRPr="00DB4661">
        <w:rPr>
          <w:rFonts w:asciiTheme="minorHAnsi" w:eastAsia="Calibri" w:hAnsiTheme="minorHAnsi" w:cstheme="minorHAnsi"/>
          <w:i/>
          <w:color w:val="000000"/>
          <w:lang w:val="en-GB"/>
        </w:rPr>
        <w:t xml:space="preserve">Journal of Evolutionary Economics </w:t>
      </w:r>
      <w:r w:rsidRPr="00DB4661">
        <w:rPr>
          <w:rFonts w:asciiTheme="minorHAnsi" w:eastAsia="Calibri" w:hAnsiTheme="minorHAnsi" w:cstheme="minorHAnsi"/>
          <w:b/>
          <w:color w:val="000000"/>
          <w:lang w:val="en-GB"/>
        </w:rPr>
        <w:t>19</w:t>
      </w:r>
      <w:r w:rsidRPr="00DB4661">
        <w:rPr>
          <w:rFonts w:asciiTheme="minorHAnsi" w:eastAsia="Calibri" w:hAnsiTheme="minorHAnsi" w:cstheme="minorHAnsi"/>
          <w:i/>
          <w:color w:val="000000"/>
          <w:lang w:val="en-GB"/>
        </w:rPr>
        <w:t>,</w:t>
      </w:r>
      <w:r w:rsidRPr="00DB4661">
        <w:rPr>
          <w:rFonts w:asciiTheme="minorHAnsi" w:eastAsia="Calibri" w:hAnsiTheme="minorHAnsi" w:cstheme="minorHAnsi"/>
          <w:color w:val="000000"/>
          <w:lang w:val="en-GB"/>
        </w:rPr>
        <w:t xml:space="preserve"> 397-415.</w:t>
      </w:r>
    </w:p>
    <w:p w14:paraId="000000CE" w14:textId="17831378" w:rsidR="00784C4E" w:rsidRPr="00DB4661" w:rsidRDefault="00697658" w:rsidP="00FD7756">
      <w:pPr>
        <w:ind w:left="720" w:hanging="720"/>
        <w:jc w:val="both"/>
        <w:rPr>
          <w:rFonts w:asciiTheme="minorHAnsi" w:eastAsia="Calibri" w:hAnsiTheme="minorHAnsi" w:cstheme="minorHAnsi"/>
          <w:color w:val="000000"/>
          <w:lang w:val="en-GB"/>
        </w:rPr>
      </w:pPr>
      <w:bookmarkStart w:id="468" w:name="_Hlk88499197"/>
      <w:r w:rsidRPr="00DB4661">
        <w:rPr>
          <w:rFonts w:asciiTheme="minorHAnsi" w:eastAsia="Calibri" w:hAnsiTheme="minorHAnsi" w:cstheme="minorHAnsi"/>
          <w:color w:val="000000"/>
          <w:lang w:val="en-GB"/>
        </w:rPr>
        <w:t xml:space="preserve">MERRELL, F. (2011). Conformity and resistance as cultural process in postmodern globalizing times. </w:t>
      </w:r>
      <w:proofErr w:type="spellStart"/>
      <w:r w:rsidRPr="00DB4661">
        <w:rPr>
          <w:rFonts w:asciiTheme="minorHAnsi" w:eastAsia="Calibri" w:hAnsiTheme="minorHAnsi" w:cstheme="minorHAnsi"/>
          <w:i/>
          <w:color w:val="000000"/>
          <w:lang w:val="en-GB"/>
        </w:rPr>
        <w:t>Semiotica</w:t>
      </w:r>
      <w:proofErr w:type="spellEnd"/>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183</w:t>
      </w:r>
      <w:r w:rsidRPr="00DB4661">
        <w:rPr>
          <w:rFonts w:asciiTheme="minorHAnsi" w:eastAsia="Calibri" w:hAnsiTheme="minorHAnsi" w:cstheme="minorHAnsi"/>
          <w:color w:val="000000"/>
          <w:lang w:val="en-GB"/>
        </w:rPr>
        <w:t>, 77-104</w:t>
      </w:r>
    </w:p>
    <w:bookmarkEnd w:id="468"/>
    <w:p w14:paraId="000000CF"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lastRenderedPageBreak/>
        <w:t xml:space="preserve">MESOUDI, A. (2018). Migration, acculturation, and the maintenance of between-group cultural variation. </w:t>
      </w:r>
      <w:proofErr w:type="spellStart"/>
      <w:r w:rsidRPr="00DB4661">
        <w:rPr>
          <w:rFonts w:asciiTheme="minorHAnsi" w:eastAsia="Calibri" w:hAnsiTheme="minorHAnsi" w:cstheme="minorHAnsi"/>
          <w:i/>
          <w:color w:val="000000"/>
          <w:lang w:val="en-GB"/>
        </w:rPr>
        <w:t>PLoS</w:t>
      </w:r>
      <w:proofErr w:type="spellEnd"/>
      <w:r w:rsidRPr="00DB4661">
        <w:rPr>
          <w:rFonts w:asciiTheme="minorHAnsi" w:eastAsia="Calibri" w:hAnsiTheme="minorHAnsi" w:cstheme="minorHAnsi"/>
          <w:i/>
          <w:color w:val="000000"/>
          <w:lang w:val="en-GB"/>
        </w:rPr>
        <w:t xml:space="preserve"> ONE </w:t>
      </w:r>
      <w:r w:rsidRPr="00DB4661">
        <w:rPr>
          <w:rFonts w:asciiTheme="minorHAnsi" w:eastAsia="Calibri" w:hAnsiTheme="minorHAnsi" w:cstheme="minorHAnsi"/>
          <w:b/>
          <w:color w:val="000000"/>
          <w:lang w:val="en-GB"/>
        </w:rPr>
        <w:t>13</w:t>
      </w:r>
      <w:r w:rsidRPr="00DB4661">
        <w:rPr>
          <w:rFonts w:asciiTheme="minorHAnsi" w:eastAsia="Calibri" w:hAnsiTheme="minorHAnsi" w:cstheme="minorHAnsi"/>
          <w:color w:val="000000"/>
          <w:lang w:val="en-GB"/>
        </w:rPr>
        <w:t>, e0205573.</w:t>
      </w:r>
    </w:p>
    <w:p w14:paraId="000000D0"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MOLLEMAN, L., PEN, I. &amp; WEISSING, F. J. (2013). Effects of conformism on the cultural evolution of social behaviour. </w:t>
      </w:r>
      <w:proofErr w:type="spellStart"/>
      <w:r w:rsidRPr="00DB4661">
        <w:rPr>
          <w:rFonts w:asciiTheme="minorHAnsi" w:eastAsia="Calibri" w:hAnsiTheme="minorHAnsi" w:cstheme="minorHAnsi"/>
          <w:i/>
          <w:color w:val="000000"/>
          <w:lang w:val="en-GB"/>
        </w:rPr>
        <w:t>PLoS</w:t>
      </w:r>
      <w:proofErr w:type="spellEnd"/>
      <w:r w:rsidRPr="00DB4661">
        <w:rPr>
          <w:rFonts w:asciiTheme="minorHAnsi" w:eastAsia="Calibri" w:hAnsiTheme="minorHAnsi" w:cstheme="minorHAnsi"/>
          <w:i/>
          <w:color w:val="000000"/>
          <w:lang w:val="en-GB"/>
        </w:rPr>
        <w:t xml:space="preserve"> ONE</w:t>
      </w:r>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 xml:space="preserve">8, </w:t>
      </w:r>
      <w:r w:rsidRPr="00DB4661">
        <w:rPr>
          <w:rFonts w:asciiTheme="minorHAnsi" w:eastAsia="Calibri" w:hAnsiTheme="minorHAnsi" w:cstheme="minorHAnsi"/>
          <w:color w:val="000000"/>
          <w:lang w:val="en-GB"/>
        </w:rPr>
        <w:t>e68153.</w:t>
      </w:r>
    </w:p>
    <w:p w14:paraId="000000D1"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MOLLEMAN, L., QUINONES, A. E. &amp; WEISSING, F. J. (2013). Cultural evolution of cooperation: the interplay between forms of social learning and group selection</w:t>
      </w:r>
      <w:r w:rsidRPr="00DB4661">
        <w:rPr>
          <w:rFonts w:asciiTheme="minorHAnsi" w:eastAsia="Calibri" w:hAnsiTheme="minorHAnsi" w:cstheme="minorHAnsi"/>
          <w:i/>
          <w:color w:val="000000"/>
          <w:lang w:val="en-GB"/>
        </w:rPr>
        <w:t xml:space="preserve">. Evolutionary Human </w:t>
      </w:r>
      <w:proofErr w:type="spellStart"/>
      <w:r w:rsidRPr="00DB4661">
        <w:rPr>
          <w:rFonts w:asciiTheme="minorHAnsi" w:eastAsia="Calibri" w:hAnsiTheme="minorHAnsi" w:cstheme="minorHAnsi"/>
          <w:i/>
          <w:color w:val="000000"/>
          <w:lang w:val="en-GB"/>
        </w:rPr>
        <w:t>Behavior</w:t>
      </w:r>
      <w:proofErr w:type="spellEnd"/>
      <w:r w:rsidRPr="00DB4661">
        <w:rPr>
          <w:rFonts w:asciiTheme="minorHAnsi" w:eastAsia="Calibri" w:hAnsiTheme="minorHAnsi" w:cstheme="minorHAnsi"/>
          <w:i/>
          <w:color w:val="000000"/>
          <w:lang w:val="en-GB"/>
        </w:rPr>
        <w:t xml:space="preserve"> </w:t>
      </w:r>
      <w:r w:rsidRPr="00DB4661">
        <w:rPr>
          <w:rFonts w:asciiTheme="minorHAnsi" w:eastAsia="Calibri" w:hAnsiTheme="minorHAnsi" w:cstheme="minorHAnsi"/>
          <w:b/>
          <w:i/>
          <w:color w:val="000000"/>
          <w:lang w:val="en-GB"/>
        </w:rPr>
        <w:t>34</w:t>
      </w:r>
      <w:r w:rsidRPr="00DB4661">
        <w:rPr>
          <w:rFonts w:asciiTheme="minorHAnsi" w:eastAsia="Calibri" w:hAnsiTheme="minorHAnsi" w:cstheme="minorHAnsi"/>
          <w:color w:val="000000"/>
          <w:lang w:val="en-GB"/>
        </w:rPr>
        <w:t>, 342-349.</w:t>
      </w:r>
    </w:p>
    <w:p w14:paraId="000000D2"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MORGAN, T. J. H. &amp; LALAND, K. N. (2012). The biological bases of conformity. </w:t>
      </w:r>
      <w:r w:rsidRPr="00DB4661">
        <w:rPr>
          <w:rFonts w:asciiTheme="minorHAnsi" w:eastAsia="Calibri" w:hAnsiTheme="minorHAnsi" w:cstheme="minorHAnsi"/>
          <w:i/>
          <w:color w:val="000000"/>
          <w:lang w:val="en-GB"/>
        </w:rPr>
        <w:t xml:space="preserve">Frontiers in Neuroscience </w:t>
      </w:r>
      <w:r w:rsidRPr="00DB4661">
        <w:rPr>
          <w:rFonts w:asciiTheme="minorHAnsi" w:eastAsia="Calibri" w:hAnsiTheme="minorHAnsi" w:cstheme="minorHAnsi"/>
          <w:b/>
          <w:color w:val="000000"/>
          <w:lang w:val="en-GB"/>
        </w:rPr>
        <w:t>6</w:t>
      </w:r>
      <w:r w:rsidRPr="00DB4661">
        <w:rPr>
          <w:rFonts w:asciiTheme="minorHAnsi" w:eastAsia="Calibri" w:hAnsiTheme="minorHAnsi" w:cstheme="minorHAnsi"/>
          <w:color w:val="000000"/>
          <w:lang w:val="en-GB"/>
        </w:rPr>
        <w:t>, 87.</w:t>
      </w:r>
    </w:p>
    <w:p w14:paraId="000000D3"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MORGAN, T. H. J., ACERBI, A. &amp; VAN LEEUWEN, E. J. C. (2019). Copy-the-majority of instances or individuals? Two approaches to the majority and their consequences for conformist decision-making. </w:t>
      </w:r>
      <w:proofErr w:type="spellStart"/>
      <w:r w:rsidRPr="00DB4661">
        <w:rPr>
          <w:rFonts w:asciiTheme="minorHAnsi" w:eastAsia="Calibri" w:hAnsiTheme="minorHAnsi" w:cstheme="minorHAnsi"/>
          <w:i/>
          <w:color w:val="000000"/>
          <w:lang w:val="en-GB"/>
        </w:rPr>
        <w:t>PLoS</w:t>
      </w:r>
      <w:proofErr w:type="spellEnd"/>
      <w:r w:rsidRPr="00DB4661">
        <w:rPr>
          <w:rFonts w:asciiTheme="minorHAnsi" w:eastAsia="Calibri" w:hAnsiTheme="minorHAnsi" w:cstheme="minorHAnsi"/>
          <w:i/>
          <w:color w:val="000000"/>
          <w:lang w:val="en-GB"/>
        </w:rPr>
        <w:t xml:space="preserve"> ONE</w:t>
      </w:r>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14</w:t>
      </w:r>
      <w:r w:rsidRPr="00DB4661">
        <w:rPr>
          <w:rFonts w:asciiTheme="minorHAnsi" w:eastAsia="Calibri" w:hAnsiTheme="minorHAnsi" w:cstheme="minorHAnsi"/>
          <w:color w:val="000000"/>
          <w:lang w:val="en-GB"/>
        </w:rPr>
        <w:t>, e0210748.</w:t>
      </w:r>
    </w:p>
    <w:p w14:paraId="000000D4"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MUTHUKRISHNA, M., MORGAN, T. J. &amp; HENRICH, J. (2016). </w:t>
      </w:r>
      <w:proofErr w:type="gramStart"/>
      <w:r w:rsidRPr="00DB4661">
        <w:rPr>
          <w:rFonts w:asciiTheme="minorHAnsi" w:eastAsia="Calibri" w:hAnsiTheme="minorHAnsi" w:cstheme="minorHAnsi"/>
          <w:color w:val="000000"/>
          <w:lang w:val="en-GB"/>
        </w:rPr>
        <w:t>The when</w:t>
      </w:r>
      <w:proofErr w:type="gramEnd"/>
      <w:r w:rsidRPr="00DB4661">
        <w:rPr>
          <w:rFonts w:asciiTheme="minorHAnsi" w:eastAsia="Calibri" w:hAnsiTheme="minorHAnsi" w:cstheme="minorHAnsi"/>
          <w:color w:val="000000"/>
          <w:lang w:val="en-GB"/>
        </w:rPr>
        <w:t xml:space="preserve"> and who of social learning and conformist transmission</w:t>
      </w:r>
      <w:r w:rsidRPr="00DB4661">
        <w:rPr>
          <w:rFonts w:asciiTheme="minorHAnsi" w:eastAsia="Calibri" w:hAnsiTheme="minorHAnsi" w:cstheme="minorHAnsi"/>
          <w:i/>
          <w:color w:val="000000"/>
          <w:lang w:val="en-GB"/>
        </w:rPr>
        <w:t xml:space="preserve">. Evolutionary Human </w:t>
      </w:r>
      <w:proofErr w:type="spellStart"/>
      <w:r w:rsidRPr="00DB4661">
        <w:rPr>
          <w:rFonts w:asciiTheme="minorHAnsi" w:eastAsia="Calibri" w:hAnsiTheme="minorHAnsi" w:cstheme="minorHAnsi"/>
          <w:i/>
          <w:color w:val="000000"/>
          <w:lang w:val="en-GB"/>
        </w:rPr>
        <w:t>Behavior</w:t>
      </w:r>
      <w:proofErr w:type="spellEnd"/>
      <w:r w:rsidRPr="00DB4661">
        <w:rPr>
          <w:rFonts w:asciiTheme="minorHAnsi" w:eastAsia="Calibri" w:hAnsiTheme="minorHAnsi" w:cstheme="minorHAnsi"/>
          <w:i/>
          <w:color w:val="000000"/>
          <w:lang w:val="en-GB"/>
        </w:rPr>
        <w:t xml:space="preserve"> </w:t>
      </w:r>
      <w:r w:rsidRPr="00DB4661">
        <w:rPr>
          <w:rFonts w:asciiTheme="minorHAnsi" w:eastAsia="Calibri" w:hAnsiTheme="minorHAnsi" w:cstheme="minorHAnsi"/>
          <w:b/>
          <w:color w:val="000000"/>
          <w:lang w:val="en-GB"/>
        </w:rPr>
        <w:t>37</w:t>
      </w:r>
      <w:r w:rsidRPr="00DB4661">
        <w:rPr>
          <w:rFonts w:asciiTheme="minorHAnsi" w:eastAsia="Calibri" w:hAnsiTheme="minorHAnsi" w:cstheme="minorHAnsi"/>
          <w:color w:val="000000"/>
          <w:lang w:val="en-GB"/>
        </w:rPr>
        <w:t>, 10-20.</w:t>
      </w:r>
    </w:p>
    <w:p w14:paraId="000000D5"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NAKAHASHI, W. (2007). The evolution of conformist transmission in social learning when the environment changes periodically. </w:t>
      </w:r>
      <w:r w:rsidRPr="00DB4661">
        <w:rPr>
          <w:rFonts w:asciiTheme="minorHAnsi" w:eastAsia="Calibri" w:hAnsiTheme="minorHAnsi" w:cstheme="minorHAnsi"/>
          <w:i/>
          <w:color w:val="000000"/>
          <w:lang w:val="en-GB"/>
        </w:rPr>
        <w:t xml:space="preserve">Theoretical Population Biology </w:t>
      </w:r>
      <w:r w:rsidRPr="00DB4661">
        <w:rPr>
          <w:rFonts w:asciiTheme="minorHAnsi" w:eastAsia="Calibri" w:hAnsiTheme="minorHAnsi" w:cstheme="minorHAnsi"/>
          <w:b/>
          <w:color w:val="000000"/>
          <w:lang w:val="en-GB"/>
        </w:rPr>
        <w:t>72</w:t>
      </w:r>
      <w:r w:rsidRPr="00DB4661">
        <w:rPr>
          <w:rFonts w:asciiTheme="minorHAnsi" w:eastAsia="Calibri" w:hAnsiTheme="minorHAnsi" w:cstheme="minorHAnsi"/>
          <w:i/>
          <w:color w:val="000000"/>
          <w:lang w:val="en-GB"/>
        </w:rPr>
        <w:t>,</w:t>
      </w:r>
      <w:r w:rsidRPr="00DB4661">
        <w:rPr>
          <w:rFonts w:asciiTheme="minorHAnsi" w:eastAsia="Calibri" w:hAnsiTheme="minorHAnsi" w:cstheme="minorHAnsi"/>
          <w:color w:val="000000"/>
          <w:lang w:val="en-GB"/>
        </w:rPr>
        <w:t xml:space="preserve"> 52-66.</w:t>
      </w:r>
    </w:p>
    <w:p w14:paraId="000000D6"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NAKAHASHI, W., WAKANO, J. Y. &amp; HENRICH, J. (2012). Adaptive social learning strategies in temporally and spatially varying environments. </w:t>
      </w:r>
      <w:r w:rsidRPr="00DB4661">
        <w:rPr>
          <w:rFonts w:asciiTheme="minorHAnsi" w:eastAsia="Calibri" w:hAnsiTheme="minorHAnsi" w:cstheme="minorHAnsi"/>
          <w:i/>
          <w:color w:val="000000"/>
          <w:lang w:val="en-GB"/>
        </w:rPr>
        <w:t xml:space="preserve">Human Nature </w:t>
      </w:r>
      <w:r w:rsidRPr="00DB4661">
        <w:rPr>
          <w:rFonts w:asciiTheme="minorHAnsi" w:eastAsia="Calibri" w:hAnsiTheme="minorHAnsi" w:cstheme="minorHAnsi"/>
          <w:b/>
          <w:color w:val="000000"/>
          <w:lang w:val="en-GB"/>
        </w:rPr>
        <w:t>23</w:t>
      </w:r>
      <w:r w:rsidRPr="00DB4661">
        <w:rPr>
          <w:rFonts w:asciiTheme="minorHAnsi" w:eastAsia="Calibri" w:hAnsiTheme="minorHAnsi" w:cstheme="minorHAnsi"/>
          <w:color w:val="000000"/>
          <w:lang w:val="en-GB"/>
        </w:rPr>
        <w:t>, 386-418.</w:t>
      </w:r>
    </w:p>
    <w:p w14:paraId="000000D7" w14:textId="229C821A" w:rsidR="00784C4E" w:rsidRPr="00DB4661" w:rsidRDefault="00697658" w:rsidP="00FD7756">
      <w:pPr>
        <w:ind w:left="720" w:hanging="720"/>
        <w:jc w:val="both"/>
        <w:rPr>
          <w:rFonts w:asciiTheme="minorHAnsi" w:eastAsia="Calibri" w:hAnsiTheme="minorHAnsi" w:cstheme="minorHAnsi"/>
          <w:color w:val="000000"/>
          <w:lang w:val="en-GB"/>
        </w:rPr>
      </w:pPr>
      <w:r w:rsidRPr="001F62AA">
        <w:rPr>
          <w:rFonts w:asciiTheme="minorHAnsi" w:eastAsia="Calibri" w:hAnsiTheme="minorHAnsi" w:cstheme="minorHAnsi"/>
          <w:color w:val="000000"/>
          <w:lang w:val="en-US"/>
        </w:rPr>
        <w:t>NELSON, D. A. &amp; P</w:t>
      </w:r>
      <w:r w:rsidR="007C0B92" w:rsidRPr="001F62AA">
        <w:rPr>
          <w:rFonts w:asciiTheme="minorHAnsi" w:eastAsia="Calibri" w:hAnsiTheme="minorHAnsi" w:cstheme="minorHAnsi"/>
          <w:color w:val="000000"/>
          <w:lang w:val="en-US"/>
        </w:rPr>
        <w:t>OESEL</w:t>
      </w:r>
      <w:r w:rsidRPr="001F62AA">
        <w:rPr>
          <w:rFonts w:asciiTheme="minorHAnsi" w:eastAsia="Calibri" w:hAnsiTheme="minorHAnsi" w:cstheme="minorHAnsi"/>
          <w:color w:val="000000"/>
          <w:lang w:val="en-US"/>
        </w:rPr>
        <w:t xml:space="preserve">, A. (2009). </w:t>
      </w:r>
      <w:r w:rsidRPr="00DB4661">
        <w:rPr>
          <w:rFonts w:asciiTheme="minorHAnsi" w:eastAsia="Calibri" w:hAnsiTheme="minorHAnsi" w:cstheme="minorHAnsi"/>
          <w:color w:val="000000"/>
          <w:lang w:val="en-GB"/>
        </w:rPr>
        <w:t xml:space="preserve">Does learning produce song conformity or novelty in white-crowned sparrows, </w:t>
      </w:r>
      <w:proofErr w:type="spellStart"/>
      <w:r w:rsidRPr="00DB4661">
        <w:rPr>
          <w:rFonts w:asciiTheme="minorHAnsi" w:eastAsia="Calibri" w:hAnsiTheme="minorHAnsi" w:cstheme="minorHAnsi"/>
          <w:i/>
          <w:color w:val="000000"/>
          <w:lang w:val="en-GB"/>
        </w:rPr>
        <w:t>Zonotrichia</w:t>
      </w:r>
      <w:proofErr w:type="spellEnd"/>
      <w:r w:rsidRPr="00DB4661">
        <w:rPr>
          <w:rFonts w:asciiTheme="minorHAnsi" w:eastAsia="Calibri" w:hAnsiTheme="minorHAnsi" w:cstheme="minorHAnsi"/>
          <w:i/>
          <w:color w:val="000000"/>
          <w:lang w:val="en-GB"/>
        </w:rPr>
        <w:t xml:space="preserve"> </w:t>
      </w:r>
      <w:proofErr w:type="spellStart"/>
      <w:r w:rsidRPr="00DB4661">
        <w:rPr>
          <w:rFonts w:asciiTheme="minorHAnsi" w:eastAsia="Calibri" w:hAnsiTheme="minorHAnsi" w:cstheme="minorHAnsi"/>
          <w:i/>
          <w:color w:val="000000"/>
          <w:lang w:val="en-GB"/>
        </w:rPr>
        <w:t>leucophrys</w:t>
      </w:r>
      <w:proofErr w:type="spellEnd"/>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i/>
          <w:color w:val="000000"/>
          <w:lang w:val="en-GB"/>
        </w:rPr>
        <w:t xml:space="preserve">Animal Behaviour </w:t>
      </w:r>
      <w:r w:rsidRPr="00DB4661">
        <w:rPr>
          <w:rFonts w:asciiTheme="minorHAnsi" w:eastAsia="Calibri" w:hAnsiTheme="minorHAnsi" w:cstheme="minorHAnsi"/>
          <w:b/>
          <w:color w:val="000000"/>
          <w:lang w:val="en-GB"/>
        </w:rPr>
        <w:t>78</w:t>
      </w:r>
      <w:r w:rsidRPr="00DB4661">
        <w:rPr>
          <w:rFonts w:asciiTheme="minorHAnsi" w:eastAsia="Calibri" w:hAnsiTheme="minorHAnsi" w:cstheme="minorHAnsi"/>
          <w:color w:val="000000"/>
          <w:lang w:val="en-GB"/>
        </w:rPr>
        <w:t>, 433-440.</w:t>
      </w:r>
    </w:p>
    <w:p w14:paraId="000000D8"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NELSON, D. A. &amp; POESEL, A. (2014). Tutor choice and imitation accuracy during song learning in a wild population of the Puget Sound white-crowned sparrow. </w:t>
      </w:r>
      <w:proofErr w:type="spellStart"/>
      <w:r w:rsidRPr="00DB4661">
        <w:rPr>
          <w:rFonts w:asciiTheme="minorHAnsi" w:eastAsia="Calibri" w:hAnsiTheme="minorHAnsi" w:cstheme="minorHAnsi"/>
          <w:i/>
          <w:color w:val="000000"/>
          <w:lang w:val="en-GB"/>
        </w:rPr>
        <w:t>Behavioral</w:t>
      </w:r>
      <w:proofErr w:type="spellEnd"/>
      <w:r w:rsidRPr="00DB4661">
        <w:rPr>
          <w:rFonts w:asciiTheme="minorHAnsi" w:eastAsia="Calibri" w:hAnsiTheme="minorHAnsi" w:cstheme="minorHAnsi"/>
          <w:i/>
          <w:color w:val="000000"/>
          <w:lang w:val="en-GB"/>
        </w:rPr>
        <w:t xml:space="preserve"> Ecology and </w:t>
      </w:r>
      <w:proofErr w:type="spellStart"/>
      <w:r w:rsidRPr="00DB4661">
        <w:rPr>
          <w:rFonts w:asciiTheme="minorHAnsi" w:eastAsia="Calibri" w:hAnsiTheme="minorHAnsi" w:cstheme="minorHAnsi"/>
          <w:i/>
          <w:color w:val="000000"/>
          <w:lang w:val="en-GB"/>
        </w:rPr>
        <w:t>Sociobiology</w:t>
      </w:r>
      <w:proofErr w:type="spellEnd"/>
      <w:r w:rsidRPr="00DB4661">
        <w:rPr>
          <w:rFonts w:asciiTheme="minorHAnsi" w:eastAsia="Calibri" w:hAnsiTheme="minorHAnsi" w:cstheme="minorHAnsi"/>
          <w:i/>
          <w:color w:val="000000"/>
          <w:lang w:val="en-GB"/>
        </w:rPr>
        <w:t xml:space="preserve"> </w:t>
      </w:r>
      <w:r w:rsidRPr="00DB4661">
        <w:rPr>
          <w:rFonts w:asciiTheme="minorHAnsi" w:eastAsia="Calibri" w:hAnsiTheme="minorHAnsi" w:cstheme="minorHAnsi"/>
          <w:b/>
          <w:color w:val="000000"/>
          <w:lang w:val="en-GB"/>
        </w:rPr>
        <w:t>68,</w:t>
      </w:r>
      <w:r w:rsidRPr="00DB4661">
        <w:rPr>
          <w:rFonts w:asciiTheme="minorHAnsi" w:eastAsia="Calibri" w:hAnsiTheme="minorHAnsi" w:cstheme="minorHAnsi"/>
          <w:color w:val="000000"/>
          <w:lang w:val="en-GB"/>
        </w:rPr>
        <w:t xml:space="preserve"> 1741-1752.</w:t>
      </w:r>
    </w:p>
    <w:p w14:paraId="000000D9" w14:textId="77777777" w:rsidR="00784C4E" w:rsidRPr="00DB4661" w:rsidRDefault="00697658" w:rsidP="00FD7756">
      <w:pPr>
        <w:ind w:left="720" w:hanging="720"/>
        <w:jc w:val="both"/>
        <w:rPr>
          <w:rFonts w:asciiTheme="minorHAnsi" w:eastAsia="Calibri" w:hAnsiTheme="minorHAnsi" w:cstheme="minorHAnsi"/>
          <w:color w:val="000000"/>
          <w:lang w:val="en-GB"/>
        </w:rPr>
      </w:pPr>
      <w:bookmarkStart w:id="469" w:name="_Hlk88499247"/>
      <w:r w:rsidRPr="00DB4661">
        <w:rPr>
          <w:rFonts w:asciiTheme="minorHAnsi" w:eastAsia="Calibri" w:hAnsiTheme="minorHAnsi" w:cstheme="minorHAnsi"/>
          <w:color w:val="000000"/>
          <w:lang w:val="en-GB"/>
        </w:rPr>
        <w:t xml:space="preserve">PAREJO, D., WHITE, J. F., CLOBERT, J., DREISS, A. N. &amp; DANCHIN E. (2007). Blue tits use fledging quantity and quality as public information in breeding habitat choice. </w:t>
      </w:r>
      <w:r w:rsidRPr="00DB4661">
        <w:rPr>
          <w:rFonts w:asciiTheme="minorHAnsi" w:eastAsia="Calibri" w:hAnsiTheme="minorHAnsi" w:cstheme="minorHAnsi"/>
          <w:i/>
          <w:color w:val="000000"/>
          <w:lang w:val="en-GB"/>
        </w:rPr>
        <w:t>Ecology</w:t>
      </w:r>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88,</w:t>
      </w:r>
      <w:r w:rsidRPr="00DB4661">
        <w:rPr>
          <w:rFonts w:asciiTheme="minorHAnsi" w:eastAsia="Calibri" w:hAnsiTheme="minorHAnsi" w:cstheme="minorHAnsi"/>
          <w:color w:val="000000"/>
          <w:lang w:val="en-GB"/>
        </w:rPr>
        <w:t>2373-2382.</w:t>
      </w:r>
    </w:p>
    <w:bookmarkEnd w:id="469"/>
    <w:p w14:paraId="000000DA"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PERREAULT, C., MOYA, C. &amp; BOYD, R. (2012). A Bayesian approach to the evolution of social learning. </w:t>
      </w:r>
      <w:r w:rsidRPr="00DB4661">
        <w:rPr>
          <w:rFonts w:asciiTheme="minorHAnsi" w:eastAsia="Calibri" w:hAnsiTheme="minorHAnsi" w:cstheme="minorHAnsi"/>
          <w:i/>
          <w:color w:val="000000"/>
          <w:lang w:val="en-GB"/>
        </w:rPr>
        <w:t xml:space="preserve">Evolutionary Human </w:t>
      </w:r>
      <w:proofErr w:type="spellStart"/>
      <w:r w:rsidRPr="00DB4661">
        <w:rPr>
          <w:rFonts w:asciiTheme="minorHAnsi" w:eastAsia="Calibri" w:hAnsiTheme="minorHAnsi" w:cstheme="minorHAnsi"/>
          <w:i/>
          <w:color w:val="000000"/>
          <w:lang w:val="en-GB"/>
        </w:rPr>
        <w:t>Behavior</w:t>
      </w:r>
      <w:proofErr w:type="spellEnd"/>
      <w:r w:rsidRPr="00DB4661">
        <w:rPr>
          <w:rFonts w:asciiTheme="minorHAnsi" w:eastAsia="Calibri" w:hAnsiTheme="minorHAnsi" w:cstheme="minorHAnsi"/>
          <w:b/>
          <w:i/>
          <w:color w:val="000000"/>
          <w:lang w:val="en-GB"/>
        </w:rPr>
        <w:t xml:space="preserve"> </w:t>
      </w:r>
      <w:r w:rsidRPr="00DB4661">
        <w:rPr>
          <w:rFonts w:asciiTheme="minorHAnsi" w:eastAsia="Calibri" w:hAnsiTheme="minorHAnsi" w:cstheme="minorHAnsi"/>
          <w:b/>
          <w:color w:val="000000"/>
          <w:lang w:val="en-GB"/>
        </w:rPr>
        <w:t>33</w:t>
      </w:r>
      <w:r w:rsidRPr="00DB4661">
        <w:rPr>
          <w:rFonts w:asciiTheme="minorHAnsi" w:eastAsia="Calibri" w:hAnsiTheme="minorHAnsi" w:cstheme="minorHAnsi"/>
          <w:color w:val="000000"/>
          <w:lang w:val="en-GB"/>
        </w:rPr>
        <w:t xml:space="preserve">, 449-459. </w:t>
      </w:r>
    </w:p>
    <w:p w14:paraId="000000DB"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PENA, J., VOLKEN, H., PESTELACCI, E. &amp; TOMASSINI, M. (2009). Conformity hinders the evolution of cooperation on scale-free networks. </w:t>
      </w:r>
      <w:r w:rsidRPr="00DB4661">
        <w:rPr>
          <w:rFonts w:asciiTheme="minorHAnsi" w:eastAsia="Calibri" w:hAnsiTheme="minorHAnsi" w:cstheme="minorHAnsi"/>
          <w:i/>
          <w:color w:val="000000"/>
          <w:lang w:val="en-GB"/>
        </w:rPr>
        <w:t xml:space="preserve">Physical Review E </w:t>
      </w:r>
      <w:r w:rsidRPr="00DB4661">
        <w:rPr>
          <w:rFonts w:asciiTheme="minorHAnsi" w:eastAsia="Calibri" w:hAnsiTheme="minorHAnsi" w:cstheme="minorHAnsi"/>
          <w:b/>
          <w:color w:val="000000"/>
          <w:lang w:val="en-GB"/>
        </w:rPr>
        <w:t>80</w:t>
      </w:r>
      <w:r w:rsidRPr="00DB4661">
        <w:rPr>
          <w:rFonts w:asciiTheme="minorHAnsi" w:eastAsia="Calibri" w:hAnsiTheme="minorHAnsi" w:cstheme="minorHAnsi"/>
          <w:i/>
          <w:color w:val="000000"/>
          <w:lang w:val="en-GB"/>
        </w:rPr>
        <w:t>,</w:t>
      </w:r>
      <w:r w:rsidRPr="00DB4661">
        <w:rPr>
          <w:rFonts w:asciiTheme="minorHAnsi" w:eastAsia="Calibri" w:hAnsiTheme="minorHAnsi" w:cstheme="minorHAnsi"/>
          <w:color w:val="000000"/>
          <w:lang w:val="en-GB"/>
        </w:rPr>
        <w:t xml:space="preserve"> 016110.</w:t>
      </w:r>
    </w:p>
    <w:p w14:paraId="000000DC"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PERRY, S. (2009). Conformism in the food processing techniques of white-faced capuchin monkeys (</w:t>
      </w:r>
      <w:r w:rsidRPr="00DB4661">
        <w:rPr>
          <w:rFonts w:asciiTheme="minorHAnsi" w:eastAsia="Calibri" w:hAnsiTheme="minorHAnsi" w:cstheme="minorHAnsi"/>
          <w:i/>
          <w:color w:val="000000"/>
          <w:lang w:val="en-GB"/>
        </w:rPr>
        <w:t>Cebus capucinus</w:t>
      </w:r>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i/>
          <w:color w:val="000000"/>
          <w:lang w:val="en-GB"/>
        </w:rPr>
        <w:t xml:space="preserve">Animal Cognition </w:t>
      </w:r>
      <w:r w:rsidRPr="00DB4661">
        <w:rPr>
          <w:rFonts w:asciiTheme="minorHAnsi" w:eastAsia="Calibri" w:hAnsiTheme="minorHAnsi" w:cstheme="minorHAnsi"/>
          <w:b/>
          <w:color w:val="000000"/>
          <w:lang w:val="en-GB"/>
        </w:rPr>
        <w:t>12</w:t>
      </w:r>
      <w:r w:rsidRPr="00DB4661">
        <w:rPr>
          <w:rFonts w:asciiTheme="minorHAnsi" w:eastAsia="Calibri" w:hAnsiTheme="minorHAnsi" w:cstheme="minorHAnsi"/>
          <w:color w:val="000000"/>
          <w:lang w:val="en-GB"/>
        </w:rPr>
        <w:t>, 705-716.</w:t>
      </w:r>
    </w:p>
    <w:p w14:paraId="000000DD"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PIKE, T. W. &amp; LALAND, K. N. (2010). Conformist learning in nine-spined sticklebacks' foraging decisions. </w:t>
      </w:r>
      <w:r w:rsidRPr="00DB4661">
        <w:rPr>
          <w:rFonts w:asciiTheme="minorHAnsi" w:eastAsia="Calibri" w:hAnsiTheme="minorHAnsi" w:cstheme="minorHAnsi"/>
          <w:i/>
          <w:color w:val="000000"/>
          <w:lang w:val="en-GB"/>
        </w:rPr>
        <w:t xml:space="preserve">Biology Letters </w:t>
      </w:r>
      <w:r w:rsidRPr="00DB4661">
        <w:rPr>
          <w:rFonts w:asciiTheme="minorHAnsi" w:eastAsia="Calibri" w:hAnsiTheme="minorHAnsi" w:cstheme="minorHAnsi"/>
          <w:b/>
          <w:color w:val="000000"/>
          <w:lang w:val="en-GB"/>
        </w:rPr>
        <w:t>6</w:t>
      </w:r>
      <w:r w:rsidRPr="00DB4661">
        <w:rPr>
          <w:rFonts w:asciiTheme="minorHAnsi" w:eastAsia="Calibri" w:hAnsiTheme="minorHAnsi" w:cstheme="minorHAnsi"/>
          <w:color w:val="000000"/>
          <w:lang w:val="en-GB"/>
        </w:rPr>
        <w:t>, 466-468.</w:t>
      </w:r>
    </w:p>
    <w:p w14:paraId="000000DE"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RAIHANI, N. J., THORNTON, A. &amp; BSHARY, R. (2012). Punishment and cooperation in nature. </w:t>
      </w:r>
      <w:r w:rsidRPr="00DB4661">
        <w:rPr>
          <w:rFonts w:asciiTheme="minorHAnsi" w:eastAsia="Calibri" w:hAnsiTheme="minorHAnsi" w:cstheme="minorHAnsi"/>
          <w:i/>
          <w:color w:val="000000"/>
          <w:lang w:val="en-GB"/>
        </w:rPr>
        <w:t xml:space="preserve">Trends in Ecology &amp; Evolution </w:t>
      </w:r>
      <w:r w:rsidRPr="00DB4661">
        <w:rPr>
          <w:rFonts w:asciiTheme="minorHAnsi" w:eastAsia="Calibri" w:hAnsiTheme="minorHAnsi" w:cstheme="minorHAnsi"/>
          <w:b/>
          <w:color w:val="000000"/>
          <w:lang w:val="en-GB"/>
        </w:rPr>
        <w:t>27</w:t>
      </w:r>
      <w:r w:rsidRPr="00DB4661">
        <w:rPr>
          <w:rFonts w:asciiTheme="minorHAnsi" w:eastAsia="Calibri" w:hAnsiTheme="minorHAnsi" w:cstheme="minorHAnsi"/>
          <w:color w:val="000000"/>
          <w:lang w:val="en-GB"/>
        </w:rPr>
        <w:t>, 288-295.</w:t>
      </w:r>
    </w:p>
    <w:p w14:paraId="000000DF"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RENDELL, L., FORGARTY, L., HOPPITT, W. J., MORGAN, T. J., WEBSTER, M. M. &amp; LALAND, K. N. (2011) Cognitive culture: theoretical and empirical insights into social learning strategies. </w:t>
      </w:r>
      <w:r w:rsidRPr="00DB4661">
        <w:rPr>
          <w:rFonts w:asciiTheme="minorHAnsi" w:eastAsia="Calibri" w:hAnsiTheme="minorHAnsi" w:cstheme="minorHAnsi"/>
          <w:i/>
          <w:color w:val="000000"/>
          <w:lang w:val="en-GB"/>
        </w:rPr>
        <w:t>Trends in Cognitive Science</w:t>
      </w:r>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15</w:t>
      </w:r>
      <w:r w:rsidRPr="00DB4661">
        <w:rPr>
          <w:rFonts w:asciiTheme="minorHAnsi" w:eastAsia="Calibri" w:hAnsiTheme="minorHAnsi" w:cstheme="minorHAnsi"/>
          <w:color w:val="000000"/>
          <w:lang w:val="en-GB"/>
        </w:rPr>
        <w:t>, 68-76.</w:t>
      </w:r>
    </w:p>
    <w:p w14:paraId="000000E0"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ROLLAND, C., DANCHIN, É. &amp; DE FRAIPONT, M. (1998). The evolution of coloniality in birds in relation to food, habitat, predation, and life-history traits: a comparative analysis. </w:t>
      </w:r>
      <w:r w:rsidRPr="00DB4661">
        <w:rPr>
          <w:rFonts w:asciiTheme="minorHAnsi" w:eastAsia="Calibri" w:hAnsiTheme="minorHAnsi" w:cstheme="minorHAnsi"/>
          <w:i/>
          <w:color w:val="000000"/>
          <w:lang w:val="en-GB"/>
        </w:rPr>
        <w:t>American Naturalist</w:t>
      </w:r>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151</w:t>
      </w:r>
      <w:r w:rsidRPr="00DB4661">
        <w:rPr>
          <w:rFonts w:asciiTheme="minorHAnsi" w:eastAsia="Calibri" w:hAnsiTheme="minorHAnsi" w:cstheme="minorHAnsi"/>
          <w:color w:val="000000"/>
          <w:lang w:val="en-GB"/>
        </w:rPr>
        <w:t>, 514-529.</w:t>
      </w:r>
    </w:p>
    <w:p w14:paraId="000000E1"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SCHNOELL, A. V. &amp; FICHTEL, C. (2012). Wild </w:t>
      </w:r>
      <w:proofErr w:type="spellStart"/>
      <w:r w:rsidRPr="00DB4661">
        <w:rPr>
          <w:rFonts w:asciiTheme="minorHAnsi" w:eastAsia="Calibri" w:hAnsiTheme="minorHAnsi" w:cstheme="minorHAnsi"/>
          <w:color w:val="000000"/>
          <w:lang w:val="en-GB"/>
        </w:rPr>
        <w:t>redfronted</w:t>
      </w:r>
      <w:proofErr w:type="spellEnd"/>
      <w:r w:rsidRPr="00DB4661">
        <w:rPr>
          <w:rFonts w:asciiTheme="minorHAnsi" w:eastAsia="Calibri" w:hAnsiTheme="minorHAnsi" w:cstheme="minorHAnsi"/>
          <w:color w:val="000000"/>
          <w:lang w:val="en-GB"/>
        </w:rPr>
        <w:t xml:space="preserve"> lemurs (</w:t>
      </w:r>
      <w:proofErr w:type="spellStart"/>
      <w:r w:rsidRPr="00DB4661">
        <w:rPr>
          <w:rFonts w:asciiTheme="minorHAnsi" w:eastAsia="Calibri" w:hAnsiTheme="minorHAnsi" w:cstheme="minorHAnsi"/>
          <w:i/>
          <w:color w:val="000000"/>
          <w:lang w:val="en-GB"/>
        </w:rPr>
        <w:t>Eulemur</w:t>
      </w:r>
      <w:proofErr w:type="spellEnd"/>
      <w:r w:rsidRPr="00DB4661">
        <w:rPr>
          <w:rFonts w:asciiTheme="minorHAnsi" w:eastAsia="Calibri" w:hAnsiTheme="minorHAnsi" w:cstheme="minorHAnsi"/>
          <w:i/>
          <w:color w:val="000000"/>
          <w:lang w:val="en-GB"/>
        </w:rPr>
        <w:t xml:space="preserve"> </w:t>
      </w:r>
      <w:proofErr w:type="spellStart"/>
      <w:r w:rsidRPr="00DB4661">
        <w:rPr>
          <w:rFonts w:asciiTheme="minorHAnsi" w:eastAsia="Calibri" w:hAnsiTheme="minorHAnsi" w:cstheme="minorHAnsi"/>
          <w:i/>
          <w:color w:val="000000"/>
          <w:lang w:val="en-GB"/>
        </w:rPr>
        <w:t>rufifrons</w:t>
      </w:r>
      <w:proofErr w:type="spellEnd"/>
      <w:r w:rsidRPr="00DB4661">
        <w:rPr>
          <w:rFonts w:asciiTheme="minorHAnsi" w:eastAsia="Calibri" w:hAnsiTheme="minorHAnsi" w:cstheme="minorHAnsi"/>
          <w:color w:val="000000"/>
          <w:lang w:val="en-GB"/>
        </w:rPr>
        <w:t xml:space="preserve">) use social information to learn new foraging techniques. </w:t>
      </w:r>
      <w:r w:rsidRPr="00DB4661">
        <w:rPr>
          <w:rFonts w:asciiTheme="minorHAnsi" w:eastAsia="Calibri" w:hAnsiTheme="minorHAnsi" w:cstheme="minorHAnsi"/>
          <w:i/>
          <w:color w:val="000000"/>
          <w:lang w:val="en-GB"/>
        </w:rPr>
        <w:t xml:space="preserve">Animal Cognition </w:t>
      </w:r>
      <w:r w:rsidRPr="00DB4661">
        <w:rPr>
          <w:rFonts w:asciiTheme="minorHAnsi" w:eastAsia="Calibri" w:hAnsiTheme="minorHAnsi" w:cstheme="minorHAnsi"/>
          <w:b/>
          <w:color w:val="000000"/>
          <w:lang w:val="en-GB"/>
        </w:rPr>
        <w:t>15</w:t>
      </w:r>
      <w:r w:rsidRPr="00DB4661">
        <w:rPr>
          <w:rFonts w:asciiTheme="minorHAnsi" w:eastAsia="Calibri" w:hAnsiTheme="minorHAnsi" w:cstheme="minorHAnsi"/>
          <w:color w:val="000000"/>
          <w:lang w:val="en-GB"/>
        </w:rPr>
        <w:t xml:space="preserve">, 505-516. </w:t>
      </w:r>
    </w:p>
    <w:p w14:paraId="000000E2" w14:textId="77777777" w:rsidR="00784C4E" w:rsidRPr="00DB4661" w:rsidRDefault="00697658" w:rsidP="00FD7756">
      <w:pPr>
        <w:ind w:left="720" w:hanging="720"/>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lastRenderedPageBreak/>
        <w:t xml:space="preserve">SERRANO, D., TELLA, J. L., FORERO, M. G. &amp; DONAZAR, J. A. (2001). Factors affecting breeding dispersal in the facultatively colonial lesser kestrel: individual experience vs. conspecific cues. </w:t>
      </w:r>
      <w:r w:rsidRPr="00DB4661">
        <w:rPr>
          <w:rFonts w:asciiTheme="minorHAnsi" w:eastAsia="Calibri" w:hAnsiTheme="minorHAnsi" w:cstheme="minorHAnsi"/>
          <w:i/>
          <w:color w:val="000000"/>
          <w:lang w:val="en-GB"/>
        </w:rPr>
        <w:t>Journal of Animal Ecology</w:t>
      </w:r>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70</w:t>
      </w:r>
      <w:r w:rsidRPr="00DB4661">
        <w:rPr>
          <w:rFonts w:asciiTheme="minorHAnsi" w:eastAsia="Calibri" w:hAnsiTheme="minorHAnsi" w:cstheme="minorHAnsi"/>
          <w:color w:val="000000"/>
          <w:lang w:val="en-GB"/>
        </w:rPr>
        <w:t>, 568-578.</w:t>
      </w:r>
    </w:p>
    <w:p w14:paraId="000000E3"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SHERIF, M. (1935). A study of some social factors in perception. </w:t>
      </w:r>
      <w:r w:rsidRPr="00DB4661">
        <w:rPr>
          <w:rFonts w:asciiTheme="minorHAnsi" w:eastAsia="Calibri" w:hAnsiTheme="minorHAnsi" w:cstheme="minorHAnsi"/>
          <w:i/>
          <w:color w:val="000000"/>
          <w:lang w:val="en-GB"/>
        </w:rPr>
        <w:t xml:space="preserve">Archives of Psychology </w:t>
      </w:r>
      <w:r w:rsidRPr="00DB4661">
        <w:rPr>
          <w:rFonts w:asciiTheme="minorHAnsi" w:eastAsia="Calibri" w:hAnsiTheme="minorHAnsi" w:cstheme="minorHAnsi"/>
          <w:b/>
          <w:color w:val="000000"/>
          <w:lang w:val="en-GB"/>
        </w:rPr>
        <w:t>187</w:t>
      </w:r>
      <w:r w:rsidRPr="00DB4661">
        <w:rPr>
          <w:rFonts w:asciiTheme="minorHAnsi" w:eastAsia="Calibri" w:hAnsiTheme="minorHAnsi" w:cstheme="minorHAnsi"/>
          <w:color w:val="000000"/>
          <w:lang w:val="en-GB"/>
        </w:rPr>
        <w:t>, 60.</w:t>
      </w:r>
    </w:p>
    <w:p w14:paraId="000000E4" w14:textId="161091FE" w:rsidR="00784C4E" w:rsidRPr="00DB4661" w:rsidRDefault="00697658" w:rsidP="00FD7756">
      <w:pPr>
        <w:ind w:left="720" w:hanging="720"/>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SIEGEL-CAUSEY, D. &amp; KHARITONOV, S. P. (1990). The evolution of coloniality. In </w:t>
      </w:r>
      <w:r w:rsidRPr="00533C88">
        <w:rPr>
          <w:rFonts w:asciiTheme="minorHAnsi" w:eastAsia="Calibri" w:hAnsiTheme="minorHAnsi" w:cstheme="minorHAnsi"/>
          <w:i/>
          <w:iCs/>
          <w:color w:val="000000"/>
          <w:lang w:val="en-GB"/>
        </w:rPr>
        <w:t>Current Ornithology</w:t>
      </w:r>
      <w:r w:rsidR="00533C88">
        <w:rPr>
          <w:rFonts w:asciiTheme="minorHAnsi" w:eastAsia="Calibri" w:hAnsiTheme="minorHAnsi" w:cstheme="minorHAnsi"/>
          <w:i/>
          <w:iCs/>
          <w:color w:val="000000"/>
          <w:lang w:val="en-GB"/>
        </w:rPr>
        <w:t>.</w:t>
      </w:r>
      <w:r w:rsidRPr="00DB4661">
        <w:rPr>
          <w:rFonts w:asciiTheme="minorHAnsi" w:eastAsia="Calibri" w:hAnsiTheme="minorHAnsi" w:cstheme="minorHAnsi"/>
          <w:color w:val="000000"/>
          <w:lang w:val="en-GB"/>
        </w:rPr>
        <w:t xml:space="preserve"> </w:t>
      </w:r>
      <w:r w:rsidR="00533C88">
        <w:rPr>
          <w:rFonts w:asciiTheme="minorHAnsi" w:eastAsia="Calibri" w:hAnsiTheme="minorHAnsi" w:cstheme="minorHAnsi"/>
          <w:color w:val="000000"/>
          <w:lang w:val="en-GB"/>
        </w:rPr>
        <w:t>e</w:t>
      </w:r>
      <w:r w:rsidRPr="00DB4661">
        <w:rPr>
          <w:rFonts w:asciiTheme="minorHAnsi" w:eastAsia="Calibri" w:hAnsiTheme="minorHAnsi" w:cstheme="minorHAnsi"/>
          <w:color w:val="000000"/>
          <w:lang w:val="en-GB"/>
        </w:rPr>
        <w:t xml:space="preserve">d. </w:t>
      </w:r>
      <w:r w:rsidR="00533C88">
        <w:rPr>
          <w:rFonts w:asciiTheme="minorHAnsi" w:eastAsia="Calibri" w:hAnsiTheme="minorHAnsi" w:cstheme="minorHAnsi"/>
          <w:color w:val="000000"/>
          <w:lang w:val="en-GB"/>
        </w:rPr>
        <w:t>POWER</w:t>
      </w:r>
      <w:r w:rsidRPr="00DB4661">
        <w:rPr>
          <w:rFonts w:asciiTheme="minorHAnsi" w:eastAsia="Calibri" w:hAnsiTheme="minorHAnsi" w:cstheme="minorHAnsi"/>
          <w:color w:val="000000"/>
          <w:lang w:val="en-GB"/>
        </w:rPr>
        <w:t>, D. M.), pp. 285-330. New York: Plenum Press.</w:t>
      </w:r>
    </w:p>
    <w:p w14:paraId="000000E5"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SINGH, M. &amp; BOOMSMA, J. J. (2015). Policing and punishment across the domains of social evolution. </w:t>
      </w:r>
      <w:r w:rsidRPr="00DB4661">
        <w:rPr>
          <w:rFonts w:asciiTheme="minorHAnsi" w:eastAsia="Calibri" w:hAnsiTheme="minorHAnsi" w:cstheme="minorHAnsi"/>
          <w:i/>
          <w:color w:val="000000"/>
          <w:lang w:val="en-GB"/>
        </w:rPr>
        <w:t xml:space="preserve">Oikos </w:t>
      </w:r>
      <w:r w:rsidRPr="00DB4661">
        <w:rPr>
          <w:rFonts w:asciiTheme="minorHAnsi" w:eastAsia="Calibri" w:hAnsiTheme="minorHAnsi" w:cstheme="minorHAnsi"/>
          <w:b/>
          <w:color w:val="000000"/>
          <w:lang w:val="en-GB"/>
        </w:rPr>
        <w:t>124</w:t>
      </w:r>
      <w:r w:rsidRPr="00DB4661">
        <w:rPr>
          <w:rFonts w:asciiTheme="minorHAnsi" w:eastAsia="Calibri" w:hAnsiTheme="minorHAnsi" w:cstheme="minorHAnsi"/>
          <w:b/>
          <w:i/>
          <w:color w:val="000000"/>
          <w:lang w:val="en-GB"/>
        </w:rPr>
        <w:t>,</w:t>
      </w:r>
      <w:r w:rsidRPr="00DB4661">
        <w:rPr>
          <w:rFonts w:asciiTheme="minorHAnsi" w:eastAsia="Calibri" w:hAnsiTheme="minorHAnsi" w:cstheme="minorHAnsi"/>
          <w:color w:val="000000"/>
          <w:lang w:val="en-GB"/>
        </w:rPr>
        <w:t xml:space="preserve"> 971-982.</w:t>
      </w:r>
    </w:p>
    <w:p w14:paraId="000000E6" w14:textId="56F11796" w:rsidR="00784C4E" w:rsidRDefault="00697658" w:rsidP="00FD7756">
      <w:pPr>
        <w:ind w:left="720" w:hanging="720"/>
        <w:jc w:val="both"/>
        <w:rPr>
          <w:ins w:id="470" w:author="Sabine Noebel" w:date="2022-02-28T11:11:00Z"/>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SMALDINO, P. E., APLIN, L. M. &amp; FARINE, D. R. (2018). Sigmoidal acquisition curves are good indicators of conformist transmission. </w:t>
      </w:r>
      <w:r w:rsidRPr="00DB4661">
        <w:rPr>
          <w:rFonts w:asciiTheme="minorHAnsi" w:eastAsia="Calibri" w:hAnsiTheme="minorHAnsi" w:cstheme="minorHAnsi"/>
          <w:i/>
          <w:color w:val="000000"/>
          <w:lang w:val="en-GB"/>
        </w:rPr>
        <w:t xml:space="preserve">Scientific Reports </w:t>
      </w:r>
      <w:r w:rsidRPr="00DB4661">
        <w:rPr>
          <w:rFonts w:asciiTheme="minorHAnsi" w:eastAsia="Calibri" w:hAnsiTheme="minorHAnsi" w:cstheme="minorHAnsi"/>
          <w:b/>
          <w:color w:val="000000"/>
          <w:lang w:val="en-GB"/>
        </w:rPr>
        <w:t>8</w:t>
      </w:r>
      <w:r w:rsidRPr="00DB4661">
        <w:rPr>
          <w:rFonts w:asciiTheme="minorHAnsi" w:eastAsia="Calibri" w:hAnsiTheme="minorHAnsi" w:cstheme="minorHAnsi"/>
          <w:color w:val="000000"/>
          <w:lang w:val="en-GB"/>
        </w:rPr>
        <w:t>, 14015.</w:t>
      </w:r>
    </w:p>
    <w:p w14:paraId="7A22BB9E" w14:textId="5BAA93DF" w:rsidR="00AA55BB" w:rsidRPr="00DB4661" w:rsidRDefault="00511288" w:rsidP="00FD7756">
      <w:pPr>
        <w:ind w:left="720" w:hanging="720"/>
        <w:jc w:val="both"/>
        <w:rPr>
          <w:rFonts w:asciiTheme="minorHAnsi" w:eastAsia="Calibri" w:hAnsiTheme="minorHAnsi" w:cstheme="minorHAnsi"/>
          <w:color w:val="000000"/>
          <w:lang w:val="en-GB"/>
        </w:rPr>
      </w:pPr>
      <w:customXmlInsRangeStart w:id="471" w:author="Sabine Noebel" w:date="2022-02-28T11:11:00Z"/>
      <w:sdt>
        <w:sdtPr>
          <w:tag w:val="goog_rdk_95"/>
          <w:id w:val="-850787535"/>
        </w:sdtPr>
        <w:sdtEndPr/>
        <w:sdtContent>
          <w:customXmlInsRangeEnd w:id="471"/>
          <w:ins w:id="472" w:author="Sabine Noebel" w:date="2022-02-28T11:11:00Z">
            <w:r w:rsidR="00AA55BB">
              <w:rPr>
                <w:rFonts w:ascii="Calibri" w:eastAsia="Calibri" w:hAnsi="Calibri" w:cs="Calibri"/>
                <w:color w:val="000000"/>
              </w:rPr>
              <w:t xml:space="preserve">SOMVEILLE, M., FIRTH, J. A., APLIN, L. M., FARINE, D. R., SHELDON, B. C. &amp; THOMPSON, R. N. (2018). Movement and </w:t>
            </w:r>
            <w:proofErr w:type="spellStart"/>
            <w:r w:rsidR="00AA55BB">
              <w:rPr>
                <w:rFonts w:ascii="Calibri" w:eastAsia="Calibri" w:hAnsi="Calibri" w:cs="Calibri"/>
                <w:color w:val="000000"/>
              </w:rPr>
              <w:t>conformity</w:t>
            </w:r>
            <w:proofErr w:type="spellEnd"/>
            <w:r w:rsidR="00AA55BB">
              <w:rPr>
                <w:rFonts w:ascii="Calibri" w:eastAsia="Calibri" w:hAnsi="Calibri" w:cs="Calibri"/>
                <w:color w:val="000000"/>
              </w:rPr>
              <w:t xml:space="preserve"> </w:t>
            </w:r>
            <w:proofErr w:type="spellStart"/>
            <w:r w:rsidR="00AA55BB">
              <w:rPr>
                <w:rFonts w:ascii="Calibri" w:eastAsia="Calibri" w:hAnsi="Calibri" w:cs="Calibri"/>
                <w:color w:val="000000"/>
              </w:rPr>
              <w:t>interact</w:t>
            </w:r>
            <w:proofErr w:type="spellEnd"/>
            <w:r w:rsidR="00AA55BB">
              <w:rPr>
                <w:rFonts w:ascii="Calibri" w:eastAsia="Calibri" w:hAnsi="Calibri" w:cs="Calibri"/>
                <w:color w:val="000000"/>
              </w:rPr>
              <w:t xml:space="preserve"> </w:t>
            </w:r>
            <w:proofErr w:type="spellStart"/>
            <w:r w:rsidR="00AA55BB">
              <w:rPr>
                <w:rFonts w:ascii="Calibri" w:eastAsia="Calibri" w:hAnsi="Calibri" w:cs="Calibri"/>
                <w:color w:val="000000"/>
              </w:rPr>
              <w:t>to</w:t>
            </w:r>
            <w:proofErr w:type="spellEnd"/>
            <w:r w:rsidR="00AA55BB">
              <w:rPr>
                <w:rFonts w:ascii="Calibri" w:eastAsia="Calibri" w:hAnsi="Calibri" w:cs="Calibri"/>
                <w:color w:val="000000"/>
              </w:rPr>
              <w:t xml:space="preserve"> </w:t>
            </w:r>
            <w:proofErr w:type="spellStart"/>
            <w:r w:rsidR="00AA55BB">
              <w:rPr>
                <w:rFonts w:ascii="Calibri" w:eastAsia="Calibri" w:hAnsi="Calibri" w:cs="Calibri"/>
                <w:color w:val="000000"/>
              </w:rPr>
              <w:t>establish</w:t>
            </w:r>
            <w:proofErr w:type="spellEnd"/>
            <w:r w:rsidR="00AA55BB">
              <w:rPr>
                <w:rFonts w:ascii="Calibri" w:eastAsia="Calibri" w:hAnsi="Calibri" w:cs="Calibri"/>
                <w:color w:val="000000"/>
              </w:rPr>
              <w:t xml:space="preserve"> </w:t>
            </w:r>
            <w:proofErr w:type="spellStart"/>
            <w:r w:rsidR="00AA55BB">
              <w:rPr>
                <w:rFonts w:ascii="Calibri" w:eastAsia="Calibri" w:hAnsi="Calibri" w:cs="Calibri"/>
                <w:color w:val="000000"/>
              </w:rPr>
              <w:t>local</w:t>
            </w:r>
            <w:proofErr w:type="spellEnd"/>
            <w:r w:rsidR="00AA55BB">
              <w:rPr>
                <w:rFonts w:ascii="Calibri" w:eastAsia="Calibri" w:hAnsi="Calibri" w:cs="Calibri"/>
                <w:color w:val="000000"/>
              </w:rPr>
              <w:t xml:space="preserve"> </w:t>
            </w:r>
            <w:proofErr w:type="spellStart"/>
            <w:r w:rsidR="00AA55BB">
              <w:rPr>
                <w:rFonts w:ascii="Calibri" w:eastAsia="Calibri" w:hAnsi="Calibri" w:cs="Calibri"/>
                <w:color w:val="000000"/>
              </w:rPr>
              <w:t>behavioural</w:t>
            </w:r>
            <w:proofErr w:type="spellEnd"/>
            <w:r w:rsidR="00AA55BB">
              <w:rPr>
                <w:rFonts w:ascii="Calibri" w:eastAsia="Calibri" w:hAnsi="Calibri" w:cs="Calibri"/>
                <w:color w:val="000000"/>
              </w:rPr>
              <w:t xml:space="preserve"> </w:t>
            </w:r>
            <w:proofErr w:type="spellStart"/>
            <w:r w:rsidR="00AA55BB">
              <w:rPr>
                <w:rFonts w:ascii="Calibri" w:eastAsia="Calibri" w:hAnsi="Calibri" w:cs="Calibri"/>
                <w:color w:val="000000"/>
              </w:rPr>
              <w:t>traditions</w:t>
            </w:r>
            <w:proofErr w:type="spellEnd"/>
            <w:r w:rsidR="00AA55BB">
              <w:rPr>
                <w:rFonts w:ascii="Calibri" w:eastAsia="Calibri" w:hAnsi="Calibri" w:cs="Calibri"/>
                <w:color w:val="000000"/>
              </w:rPr>
              <w:t xml:space="preserve"> in </w:t>
            </w:r>
            <w:proofErr w:type="spellStart"/>
            <w:r w:rsidR="00AA55BB">
              <w:rPr>
                <w:rFonts w:ascii="Calibri" w:eastAsia="Calibri" w:hAnsi="Calibri" w:cs="Calibri"/>
                <w:color w:val="000000"/>
              </w:rPr>
              <w:t>animal</w:t>
            </w:r>
            <w:proofErr w:type="spellEnd"/>
            <w:r w:rsidR="00AA55BB">
              <w:rPr>
                <w:rFonts w:ascii="Calibri" w:eastAsia="Calibri" w:hAnsi="Calibri" w:cs="Calibri"/>
                <w:color w:val="000000"/>
              </w:rPr>
              <w:t xml:space="preserve"> </w:t>
            </w:r>
            <w:proofErr w:type="spellStart"/>
            <w:r w:rsidR="00AA55BB">
              <w:rPr>
                <w:rFonts w:ascii="Calibri" w:eastAsia="Calibri" w:hAnsi="Calibri" w:cs="Calibri"/>
                <w:color w:val="000000"/>
              </w:rPr>
              <w:t>populations</w:t>
            </w:r>
            <w:proofErr w:type="spellEnd"/>
            <w:r w:rsidR="00AA55BB">
              <w:rPr>
                <w:rFonts w:ascii="Calibri" w:eastAsia="Calibri" w:hAnsi="Calibri" w:cs="Calibri"/>
                <w:color w:val="000000"/>
              </w:rPr>
              <w:t xml:space="preserve">. </w:t>
            </w:r>
            <w:proofErr w:type="spellStart"/>
            <w:r w:rsidR="00AA55BB">
              <w:rPr>
                <w:rFonts w:ascii="Calibri" w:eastAsia="Calibri" w:hAnsi="Calibri" w:cs="Calibri"/>
                <w:color w:val="000000"/>
              </w:rPr>
              <w:t>PLoS</w:t>
            </w:r>
            <w:proofErr w:type="spellEnd"/>
            <w:r w:rsidR="00AA55BB">
              <w:rPr>
                <w:rFonts w:ascii="Calibri" w:eastAsia="Calibri" w:hAnsi="Calibri" w:cs="Calibri"/>
                <w:color w:val="000000"/>
              </w:rPr>
              <w:t xml:space="preserve"> Computational </w:t>
            </w:r>
            <w:proofErr w:type="spellStart"/>
            <w:r w:rsidR="00AA55BB">
              <w:rPr>
                <w:rFonts w:ascii="Calibri" w:eastAsia="Calibri" w:hAnsi="Calibri" w:cs="Calibri"/>
                <w:color w:val="000000"/>
              </w:rPr>
              <w:t>Biology</w:t>
            </w:r>
            <w:proofErr w:type="spellEnd"/>
            <w:r w:rsidR="00AA55BB">
              <w:rPr>
                <w:rFonts w:ascii="Calibri" w:eastAsia="Calibri" w:hAnsi="Calibri" w:cs="Calibri"/>
                <w:color w:val="000000"/>
              </w:rPr>
              <w:t xml:space="preserve"> 14, e1006647.</w:t>
            </w:r>
          </w:ins>
          <w:customXmlInsRangeStart w:id="473" w:author="Sabine Noebel" w:date="2022-02-28T11:11:00Z"/>
        </w:sdtContent>
      </w:sdt>
      <w:customXmlInsRangeEnd w:id="473"/>
    </w:p>
    <w:p w14:paraId="000000E7"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STERELNY, K. (2006). The evolution and evolvability of culture. </w:t>
      </w:r>
      <w:r w:rsidRPr="00DB4661">
        <w:rPr>
          <w:rFonts w:asciiTheme="minorHAnsi" w:eastAsia="Calibri" w:hAnsiTheme="minorHAnsi" w:cstheme="minorHAnsi"/>
          <w:i/>
          <w:color w:val="000000"/>
          <w:lang w:val="en-GB"/>
        </w:rPr>
        <w:t xml:space="preserve">Mind &amp; Language </w:t>
      </w:r>
      <w:r w:rsidRPr="00DB4661">
        <w:rPr>
          <w:rFonts w:asciiTheme="minorHAnsi" w:eastAsia="Calibri" w:hAnsiTheme="minorHAnsi" w:cstheme="minorHAnsi"/>
          <w:b/>
          <w:color w:val="000000"/>
          <w:lang w:val="en-GB"/>
        </w:rPr>
        <w:t>21</w:t>
      </w:r>
      <w:r w:rsidRPr="00DB4661">
        <w:rPr>
          <w:rFonts w:asciiTheme="minorHAnsi" w:eastAsia="Calibri" w:hAnsiTheme="minorHAnsi" w:cstheme="minorHAnsi"/>
          <w:color w:val="000000"/>
          <w:lang w:val="en-GB"/>
        </w:rPr>
        <w:t>, 137-165.</w:t>
      </w:r>
    </w:p>
    <w:p w14:paraId="000000E8"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SUMPTER, D. J. T. &amp; BEEKMAN, M. (2003). From nonlinearity to optimality: pheromone trail foraging by ants. </w:t>
      </w:r>
      <w:r w:rsidRPr="00DB4661">
        <w:rPr>
          <w:rFonts w:asciiTheme="minorHAnsi" w:eastAsia="Calibri" w:hAnsiTheme="minorHAnsi" w:cstheme="minorHAnsi"/>
          <w:i/>
          <w:color w:val="000000"/>
          <w:lang w:val="en-GB"/>
        </w:rPr>
        <w:t xml:space="preserve">Animal Behaviour </w:t>
      </w:r>
      <w:r w:rsidRPr="00DB4661">
        <w:rPr>
          <w:rFonts w:asciiTheme="minorHAnsi" w:eastAsia="Calibri" w:hAnsiTheme="minorHAnsi" w:cstheme="minorHAnsi"/>
          <w:b/>
          <w:color w:val="000000"/>
          <w:lang w:val="en-GB"/>
        </w:rPr>
        <w:t>66</w:t>
      </w:r>
      <w:r w:rsidRPr="00DB4661">
        <w:rPr>
          <w:rFonts w:asciiTheme="minorHAnsi" w:eastAsia="Calibri" w:hAnsiTheme="minorHAnsi" w:cstheme="minorHAnsi"/>
          <w:color w:val="000000"/>
          <w:lang w:val="en-GB"/>
        </w:rPr>
        <w:t>, 273-280.</w:t>
      </w:r>
    </w:p>
    <w:p w14:paraId="000000E9"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VAN DE WAAL, E., BORGEAUD, C. &amp; WHITEN, A. (2013) Potent social learning and conformity shape a wild primate’s foraging decisions. </w:t>
      </w:r>
      <w:r w:rsidRPr="00DB4661">
        <w:rPr>
          <w:rFonts w:asciiTheme="minorHAnsi" w:eastAsia="Calibri" w:hAnsiTheme="minorHAnsi" w:cstheme="minorHAnsi"/>
          <w:i/>
          <w:color w:val="000000"/>
          <w:lang w:val="en-GB"/>
        </w:rPr>
        <w:t xml:space="preserve">Science </w:t>
      </w:r>
      <w:r w:rsidRPr="00DB4661">
        <w:rPr>
          <w:rFonts w:asciiTheme="minorHAnsi" w:eastAsia="Calibri" w:hAnsiTheme="minorHAnsi" w:cstheme="minorHAnsi"/>
          <w:b/>
          <w:color w:val="000000"/>
          <w:lang w:val="en-GB"/>
        </w:rPr>
        <w:t>340</w:t>
      </w:r>
      <w:r w:rsidRPr="00DB4661">
        <w:rPr>
          <w:rFonts w:asciiTheme="minorHAnsi" w:eastAsia="Calibri" w:hAnsiTheme="minorHAnsi" w:cstheme="minorHAnsi"/>
          <w:color w:val="000000"/>
          <w:lang w:val="en-GB"/>
        </w:rPr>
        <w:t>, 483-485.</w:t>
      </w:r>
    </w:p>
    <w:p w14:paraId="000000EA" w14:textId="77777777" w:rsidR="00784C4E" w:rsidRPr="00DB4661" w:rsidRDefault="00697658" w:rsidP="00FD7756">
      <w:pPr>
        <w:ind w:left="720" w:hanging="720"/>
        <w:jc w:val="both"/>
        <w:rPr>
          <w:rFonts w:asciiTheme="minorHAnsi" w:eastAsia="Calibri" w:hAnsiTheme="minorHAnsi" w:cstheme="minorHAnsi"/>
          <w:color w:val="000000"/>
          <w:lang w:val="en-GB"/>
        </w:rPr>
      </w:pPr>
      <w:bookmarkStart w:id="474" w:name="_Hlk88499294"/>
      <w:r w:rsidRPr="00DB4661">
        <w:rPr>
          <w:rFonts w:asciiTheme="minorHAnsi" w:eastAsia="Calibri" w:hAnsiTheme="minorHAnsi" w:cstheme="minorHAnsi"/>
          <w:color w:val="000000"/>
          <w:lang w:val="en-GB"/>
        </w:rPr>
        <w:t xml:space="preserve">VAN LEEUWEN, E. J. &amp; HAUN, D. (2013). Conformity in primates: Fad or fact? Evolution and Human </w:t>
      </w:r>
      <w:proofErr w:type="spellStart"/>
      <w:r w:rsidRPr="00DB4661">
        <w:rPr>
          <w:rFonts w:asciiTheme="minorHAnsi" w:eastAsia="Calibri" w:hAnsiTheme="minorHAnsi" w:cstheme="minorHAnsi"/>
          <w:i/>
          <w:color w:val="000000"/>
          <w:lang w:val="en-GB"/>
        </w:rPr>
        <w:t>Behavior</w:t>
      </w:r>
      <w:proofErr w:type="spellEnd"/>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34</w:t>
      </w:r>
      <w:r w:rsidRPr="00DB4661">
        <w:rPr>
          <w:rFonts w:asciiTheme="minorHAnsi" w:eastAsia="Calibri" w:hAnsiTheme="minorHAnsi" w:cstheme="minorHAnsi"/>
          <w:color w:val="000000"/>
          <w:lang w:val="en-GB"/>
        </w:rPr>
        <w:t>, 1-7.</w:t>
      </w:r>
    </w:p>
    <w:bookmarkEnd w:id="474"/>
    <w:p w14:paraId="000000EB"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VAN LEEUWEN, E. J., KENDAL, R. L., TENNIE, C. &amp; HAUN, D. (2015). Conformity and its look-a-likes. </w:t>
      </w:r>
      <w:r w:rsidRPr="00DB4661">
        <w:rPr>
          <w:rFonts w:asciiTheme="minorHAnsi" w:eastAsia="Calibri" w:hAnsiTheme="minorHAnsi" w:cstheme="minorHAnsi"/>
          <w:i/>
          <w:color w:val="000000"/>
          <w:lang w:val="en-GB"/>
        </w:rPr>
        <w:t xml:space="preserve">Animal Behaviour </w:t>
      </w:r>
      <w:r w:rsidRPr="00DB4661">
        <w:rPr>
          <w:rFonts w:asciiTheme="minorHAnsi" w:eastAsia="Calibri" w:hAnsiTheme="minorHAnsi" w:cstheme="minorHAnsi"/>
          <w:b/>
          <w:color w:val="000000"/>
          <w:lang w:val="en-GB"/>
        </w:rPr>
        <w:t>110</w:t>
      </w:r>
      <w:r w:rsidRPr="00DB4661">
        <w:rPr>
          <w:rFonts w:asciiTheme="minorHAnsi" w:eastAsia="Calibri" w:hAnsiTheme="minorHAnsi" w:cstheme="minorHAnsi"/>
          <w:color w:val="000000"/>
          <w:lang w:val="en-GB"/>
        </w:rPr>
        <w:t>, e1-e4.</w:t>
      </w:r>
    </w:p>
    <w:p w14:paraId="000000EC" w14:textId="77777777" w:rsidR="00784C4E" w:rsidRPr="00DB4661" w:rsidRDefault="00697658" w:rsidP="00FD7756">
      <w:pPr>
        <w:ind w:left="720" w:hanging="720"/>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VARELA, S. A. M., DANCHIN, É. &amp; WAGNER, R. H. (2007). Does predation select for or</w:t>
      </w:r>
      <w:r w:rsidRPr="00DB4661">
        <w:rPr>
          <w:rFonts w:asciiTheme="minorHAnsi" w:eastAsia="Quattrocento Sans" w:hAnsiTheme="minorHAnsi" w:cstheme="minorHAnsi"/>
          <w:b/>
          <w:color w:val="000000"/>
          <w:sz w:val="18"/>
          <w:szCs w:val="18"/>
          <w:lang w:val="en-GB"/>
        </w:rPr>
        <w:t xml:space="preserve"> </w:t>
      </w:r>
      <w:r w:rsidRPr="00DB4661">
        <w:rPr>
          <w:rFonts w:asciiTheme="minorHAnsi" w:eastAsia="Calibri" w:hAnsiTheme="minorHAnsi" w:cstheme="minorHAnsi"/>
          <w:color w:val="000000"/>
          <w:lang w:val="en-GB"/>
        </w:rPr>
        <w:t xml:space="preserve">against avian coloniality? A comparative analysis. </w:t>
      </w:r>
      <w:r w:rsidRPr="00DB4661">
        <w:rPr>
          <w:rFonts w:asciiTheme="minorHAnsi" w:eastAsia="Calibri" w:hAnsiTheme="minorHAnsi" w:cstheme="minorHAnsi"/>
          <w:i/>
          <w:color w:val="000000"/>
          <w:lang w:val="en-GB"/>
        </w:rPr>
        <w:t>Journal of Evolutionary Biology</w:t>
      </w:r>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20</w:t>
      </w:r>
      <w:r w:rsidRPr="00DB4661">
        <w:rPr>
          <w:rFonts w:asciiTheme="minorHAnsi" w:eastAsia="Calibri" w:hAnsiTheme="minorHAnsi" w:cstheme="minorHAnsi"/>
          <w:color w:val="000000"/>
          <w:lang w:val="en-GB"/>
        </w:rPr>
        <w:t>, 1490-1503.</w:t>
      </w:r>
    </w:p>
    <w:p w14:paraId="000000ED"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VARELA, S. A. M., MATOS, M. &amp; SCHLUPP, I. (2018). The role of mate-choice copying in speciation and hybridization. </w:t>
      </w:r>
      <w:r w:rsidRPr="00DB4661">
        <w:rPr>
          <w:rFonts w:asciiTheme="minorHAnsi" w:eastAsia="Calibri" w:hAnsiTheme="minorHAnsi" w:cstheme="minorHAnsi"/>
          <w:i/>
          <w:color w:val="000000"/>
          <w:lang w:val="en-GB"/>
        </w:rPr>
        <w:t>Biological Reviews</w:t>
      </w:r>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93</w:t>
      </w:r>
      <w:r w:rsidRPr="00DB4661">
        <w:rPr>
          <w:rFonts w:asciiTheme="minorHAnsi" w:eastAsia="Calibri" w:hAnsiTheme="minorHAnsi" w:cstheme="minorHAnsi"/>
          <w:color w:val="000000"/>
          <w:lang w:val="en-GB"/>
        </w:rPr>
        <w:t>, 1304-1322.</w:t>
      </w:r>
    </w:p>
    <w:p w14:paraId="000000EE"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WAKANO, J. Y. &amp; AOKI, K. (2007). Do social learning and conformist bias coevolve? Henrich and Boyd revisited. </w:t>
      </w:r>
      <w:r w:rsidRPr="00DB4661">
        <w:rPr>
          <w:rFonts w:asciiTheme="minorHAnsi" w:eastAsia="Calibri" w:hAnsiTheme="minorHAnsi" w:cstheme="minorHAnsi"/>
          <w:i/>
          <w:color w:val="000000"/>
          <w:lang w:val="en-GB"/>
        </w:rPr>
        <w:t xml:space="preserve">Theoretical Population Biology </w:t>
      </w:r>
      <w:r w:rsidRPr="00DB4661">
        <w:rPr>
          <w:rFonts w:asciiTheme="minorHAnsi" w:eastAsia="Calibri" w:hAnsiTheme="minorHAnsi" w:cstheme="minorHAnsi"/>
          <w:b/>
          <w:color w:val="000000"/>
          <w:lang w:val="en-GB"/>
        </w:rPr>
        <w:t>72</w:t>
      </w:r>
      <w:r w:rsidRPr="00DB4661">
        <w:rPr>
          <w:rFonts w:asciiTheme="minorHAnsi" w:eastAsia="Calibri" w:hAnsiTheme="minorHAnsi" w:cstheme="minorHAnsi"/>
          <w:i/>
          <w:color w:val="000000"/>
          <w:lang w:val="en-GB"/>
        </w:rPr>
        <w:t>,</w:t>
      </w:r>
      <w:r w:rsidRPr="00DB4661">
        <w:rPr>
          <w:rFonts w:asciiTheme="minorHAnsi" w:eastAsia="Calibri" w:hAnsiTheme="minorHAnsi" w:cstheme="minorHAnsi"/>
          <w:color w:val="000000"/>
          <w:lang w:val="en-GB"/>
        </w:rPr>
        <w:t xml:space="preserve"> 504-512.</w:t>
      </w:r>
    </w:p>
    <w:p w14:paraId="000000EF" w14:textId="77777777" w:rsidR="00784C4E" w:rsidRPr="00DB4661" w:rsidRDefault="00697658" w:rsidP="00FD7756">
      <w:pPr>
        <w:ind w:left="720" w:hanging="720"/>
        <w:jc w:val="both"/>
        <w:rPr>
          <w:rFonts w:asciiTheme="minorHAnsi" w:eastAsia="Calibri" w:hAnsiTheme="minorHAnsi" w:cstheme="minorHAnsi"/>
          <w:color w:val="000000"/>
          <w:lang w:val="en-GB"/>
        </w:rPr>
      </w:pPr>
      <w:bookmarkStart w:id="475" w:name="_Hlk88499322"/>
      <w:r w:rsidRPr="00DB4661">
        <w:rPr>
          <w:rFonts w:asciiTheme="minorHAnsi" w:eastAsia="Calibri" w:hAnsiTheme="minorHAnsi" w:cstheme="minorHAnsi"/>
          <w:color w:val="000000"/>
          <w:lang w:val="en-GB"/>
        </w:rPr>
        <w:t xml:space="preserve">WATSON, S. K., LAMBETH, S. P., SCHAPIRO, S. J. &amp; WHITEN, A. (2018). Chimpanzees prioritise social information over pre-existing behaviours in a group context but not in dyads. </w:t>
      </w:r>
      <w:r w:rsidRPr="00DB4661">
        <w:rPr>
          <w:rFonts w:asciiTheme="minorHAnsi" w:eastAsia="Calibri" w:hAnsiTheme="minorHAnsi" w:cstheme="minorHAnsi"/>
          <w:i/>
          <w:color w:val="000000"/>
          <w:lang w:val="en-GB"/>
        </w:rPr>
        <w:t>Animal Cognition</w:t>
      </w:r>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21</w:t>
      </w:r>
      <w:r w:rsidRPr="00DB4661">
        <w:rPr>
          <w:rFonts w:asciiTheme="minorHAnsi" w:eastAsia="Calibri" w:hAnsiTheme="minorHAnsi" w:cstheme="minorHAnsi"/>
          <w:color w:val="000000"/>
          <w:lang w:val="en-GB"/>
        </w:rPr>
        <w:t>, 407-418.</w:t>
      </w:r>
    </w:p>
    <w:bookmarkEnd w:id="475"/>
    <w:p w14:paraId="000000F0"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sz w:val="22"/>
          <w:szCs w:val="22"/>
          <w:lang w:val="en-GB"/>
        </w:rPr>
        <w:t>WEBSTER</w:t>
      </w:r>
      <w:r w:rsidRPr="00DB4661">
        <w:rPr>
          <w:rFonts w:asciiTheme="minorHAnsi" w:eastAsia="Calibri" w:hAnsiTheme="minorHAnsi" w:cstheme="minorHAnsi"/>
          <w:color w:val="000000"/>
          <w:lang w:val="en-GB"/>
        </w:rPr>
        <w:t xml:space="preserve">, M. M. &amp; HART, P. J. (2006). </w:t>
      </w:r>
      <w:proofErr w:type="spellStart"/>
      <w:r w:rsidRPr="00DB4661">
        <w:rPr>
          <w:rFonts w:asciiTheme="minorHAnsi" w:eastAsia="Calibri" w:hAnsiTheme="minorHAnsi" w:cstheme="minorHAnsi"/>
          <w:color w:val="000000"/>
          <w:lang w:val="en-GB"/>
        </w:rPr>
        <w:t>Subhabitat</w:t>
      </w:r>
      <w:proofErr w:type="spellEnd"/>
      <w:r w:rsidRPr="00DB4661">
        <w:rPr>
          <w:rFonts w:asciiTheme="minorHAnsi" w:eastAsia="Calibri" w:hAnsiTheme="minorHAnsi" w:cstheme="minorHAnsi"/>
          <w:color w:val="000000"/>
          <w:lang w:val="en-GB"/>
        </w:rPr>
        <w:t xml:space="preserve"> selection by foraging </w:t>
      </w:r>
      <w:proofErr w:type="spellStart"/>
      <w:r w:rsidRPr="00DB4661">
        <w:rPr>
          <w:rFonts w:asciiTheme="minorHAnsi" w:eastAsia="Calibri" w:hAnsiTheme="minorHAnsi" w:cstheme="minorHAnsi"/>
          <w:color w:val="000000"/>
          <w:lang w:val="en-GB"/>
        </w:rPr>
        <w:t>threespine</w:t>
      </w:r>
      <w:proofErr w:type="spellEnd"/>
      <w:r w:rsidRPr="00DB4661">
        <w:rPr>
          <w:rFonts w:asciiTheme="minorHAnsi" w:eastAsia="Calibri" w:hAnsiTheme="minorHAnsi" w:cstheme="minorHAnsi"/>
          <w:color w:val="000000"/>
          <w:lang w:val="en-GB"/>
        </w:rPr>
        <w:t xml:space="preserve"> stickleback (</w:t>
      </w:r>
      <w:proofErr w:type="spellStart"/>
      <w:r w:rsidRPr="00DB4661">
        <w:rPr>
          <w:rFonts w:asciiTheme="minorHAnsi" w:eastAsia="Calibri" w:hAnsiTheme="minorHAnsi" w:cstheme="minorHAnsi"/>
          <w:i/>
          <w:color w:val="000000"/>
          <w:lang w:val="en-GB"/>
        </w:rPr>
        <w:t>Gasterosteus</w:t>
      </w:r>
      <w:proofErr w:type="spellEnd"/>
      <w:r w:rsidRPr="00DB4661">
        <w:rPr>
          <w:rFonts w:asciiTheme="minorHAnsi" w:eastAsia="Calibri" w:hAnsiTheme="minorHAnsi" w:cstheme="minorHAnsi"/>
          <w:i/>
          <w:color w:val="000000"/>
          <w:lang w:val="en-GB"/>
        </w:rPr>
        <w:t xml:space="preserve"> aculeatus</w:t>
      </w:r>
      <w:r w:rsidRPr="00DB4661">
        <w:rPr>
          <w:rFonts w:asciiTheme="minorHAnsi" w:eastAsia="Calibri" w:hAnsiTheme="minorHAnsi" w:cstheme="minorHAnsi"/>
          <w:color w:val="000000"/>
          <w:lang w:val="en-GB"/>
        </w:rPr>
        <w:t xml:space="preserve">): previous experience and social conformity. </w:t>
      </w:r>
      <w:proofErr w:type="spellStart"/>
      <w:r w:rsidRPr="00DB4661">
        <w:rPr>
          <w:rFonts w:asciiTheme="minorHAnsi" w:eastAsia="Calibri" w:hAnsiTheme="minorHAnsi" w:cstheme="minorHAnsi"/>
          <w:i/>
          <w:color w:val="000000"/>
          <w:lang w:val="en-GB"/>
        </w:rPr>
        <w:t>Behavioral</w:t>
      </w:r>
      <w:proofErr w:type="spellEnd"/>
      <w:r w:rsidRPr="00DB4661">
        <w:rPr>
          <w:rFonts w:asciiTheme="minorHAnsi" w:eastAsia="Calibri" w:hAnsiTheme="minorHAnsi" w:cstheme="minorHAnsi"/>
          <w:i/>
          <w:color w:val="000000"/>
          <w:lang w:val="en-GB"/>
        </w:rPr>
        <w:t xml:space="preserve"> Ecology and </w:t>
      </w:r>
      <w:proofErr w:type="spellStart"/>
      <w:r w:rsidRPr="00DB4661">
        <w:rPr>
          <w:rFonts w:asciiTheme="minorHAnsi" w:eastAsia="Calibri" w:hAnsiTheme="minorHAnsi" w:cstheme="minorHAnsi"/>
          <w:i/>
          <w:color w:val="000000"/>
          <w:lang w:val="en-GB"/>
        </w:rPr>
        <w:t>Sociobiology</w:t>
      </w:r>
      <w:proofErr w:type="spellEnd"/>
      <w:r w:rsidRPr="00DB4661">
        <w:rPr>
          <w:rFonts w:asciiTheme="minorHAnsi" w:eastAsia="Calibri" w:hAnsiTheme="minorHAnsi" w:cstheme="minorHAnsi"/>
          <w:i/>
          <w:color w:val="000000"/>
          <w:lang w:val="en-GB"/>
        </w:rPr>
        <w:t xml:space="preserve"> </w:t>
      </w:r>
      <w:r w:rsidRPr="00DB4661">
        <w:rPr>
          <w:rFonts w:asciiTheme="minorHAnsi" w:eastAsia="Calibri" w:hAnsiTheme="minorHAnsi" w:cstheme="minorHAnsi"/>
          <w:b/>
          <w:color w:val="000000"/>
          <w:lang w:val="en-GB"/>
        </w:rPr>
        <w:t>60</w:t>
      </w:r>
      <w:r w:rsidRPr="00DB4661">
        <w:rPr>
          <w:rFonts w:asciiTheme="minorHAnsi" w:eastAsia="Calibri" w:hAnsiTheme="minorHAnsi" w:cstheme="minorHAnsi"/>
          <w:color w:val="000000"/>
          <w:lang w:val="en-GB"/>
        </w:rPr>
        <w:t>, 77-86.</w:t>
      </w:r>
    </w:p>
    <w:p w14:paraId="000000F1"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WHITEHEAD, H. &amp; RICHERSON, P. J. (2009). The evolution of conformist social learning can cause population collapse in realistically variable environments. </w:t>
      </w:r>
      <w:r w:rsidRPr="00DB4661">
        <w:rPr>
          <w:rFonts w:asciiTheme="minorHAnsi" w:eastAsia="Calibri" w:hAnsiTheme="minorHAnsi" w:cstheme="minorHAnsi"/>
          <w:i/>
          <w:color w:val="000000"/>
          <w:lang w:val="en-GB"/>
        </w:rPr>
        <w:t xml:space="preserve">Evolutionary Human </w:t>
      </w:r>
      <w:proofErr w:type="spellStart"/>
      <w:r w:rsidRPr="00DB4661">
        <w:rPr>
          <w:rFonts w:asciiTheme="minorHAnsi" w:eastAsia="Calibri" w:hAnsiTheme="minorHAnsi" w:cstheme="minorHAnsi"/>
          <w:i/>
          <w:color w:val="000000"/>
          <w:lang w:val="en-GB"/>
        </w:rPr>
        <w:t>Behavior</w:t>
      </w:r>
      <w:proofErr w:type="spellEnd"/>
      <w:r w:rsidRPr="00DB4661">
        <w:rPr>
          <w:rFonts w:asciiTheme="minorHAnsi" w:eastAsia="Calibri" w:hAnsiTheme="minorHAnsi" w:cstheme="minorHAnsi"/>
          <w:i/>
          <w:color w:val="000000"/>
          <w:lang w:val="en-GB"/>
        </w:rPr>
        <w:t xml:space="preserve"> </w:t>
      </w:r>
      <w:r w:rsidRPr="00DB4661">
        <w:rPr>
          <w:rFonts w:asciiTheme="minorHAnsi" w:eastAsia="Calibri" w:hAnsiTheme="minorHAnsi" w:cstheme="minorHAnsi"/>
          <w:b/>
          <w:color w:val="000000"/>
          <w:lang w:val="en-GB"/>
        </w:rPr>
        <w:t>30</w:t>
      </w:r>
      <w:r w:rsidRPr="00DB4661">
        <w:rPr>
          <w:rFonts w:asciiTheme="minorHAnsi" w:eastAsia="Calibri" w:hAnsiTheme="minorHAnsi" w:cstheme="minorHAnsi"/>
          <w:color w:val="000000"/>
          <w:lang w:val="en-GB"/>
        </w:rPr>
        <w:t>, 261-273.</w:t>
      </w:r>
    </w:p>
    <w:p w14:paraId="000000F2" w14:textId="77777777" w:rsidR="00784C4E" w:rsidRPr="00DB4661" w:rsidRDefault="00697658" w:rsidP="00FD7756">
      <w:pPr>
        <w:ind w:left="720" w:hanging="720"/>
        <w:jc w:val="both"/>
        <w:rPr>
          <w:rFonts w:asciiTheme="minorHAnsi" w:eastAsia="Calibri" w:hAnsiTheme="minorHAnsi" w:cstheme="minorHAnsi"/>
          <w:color w:val="000000"/>
          <w:lang w:val="en-GB"/>
        </w:rPr>
      </w:pPr>
      <w:bookmarkStart w:id="476" w:name="_Hlk88499352"/>
      <w:r w:rsidRPr="00DB4661">
        <w:rPr>
          <w:rFonts w:asciiTheme="minorHAnsi" w:eastAsia="Calibri" w:hAnsiTheme="minorHAnsi" w:cstheme="minorHAnsi"/>
          <w:color w:val="000000"/>
          <w:lang w:val="en-GB"/>
        </w:rPr>
        <w:t xml:space="preserve">WHITEN, A. (2019). Conformity and over-imitation: an integrative review of variant forms of hyper-reliance on social learning. </w:t>
      </w:r>
      <w:r w:rsidRPr="00DB4661">
        <w:rPr>
          <w:rFonts w:asciiTheme="minorHAnsi" w:eastAsia="Calibri" w:hAnsiTheme="minorHAnsi" w:cstheme="minorHAnsi"/>
          <w:i/>
          <w:color w:val="000000"/>
          <w:lang w:val="en-GB"/>
        </w:rPr>
        <w:t xml:space="preserve">Advances in the Study of </w:t>
      </w:r>
      <w:proofErr w:type="spellStart"/>
      <w:r w:rsidRPr="00DB4661">
        <w:rPr>
          <w:rFonts w:asciiTheme="minorHAnsi" w:eastAsia="Calibri" w:hAnsiTheme="minorHAnsi" w:cstheme="minorHAnsi"/>
          <w:i/>
          <w:color w:val="000000"/>
          <w:lang w:val="en-GB"/>
        </w:rPr>
        <w:t>Behavior</w:t>
      </w:r>
      <w:proofErr w:type="spellEnd"/>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51</w:t>
      </w:r>
      <w:r w:rsidRPr="00DB4661">
        <w:rPr>
          <w:rFonts w:asciiTheme="minorHAnsi" w:eastAsia="Calibri" w:hAnsiTheme="minorHAnsi" w:cstheme="minorHAnsi"/>
          <w:color w:val="000000"/>
          <w:lang w:val="en-GB"/>
        </w:rPr>
        <w:t>, 31-75.</w:t>
      </w:r>
    </w:p>
    <w:p w14:paraId="22A2ABB7" w14:textId="77777777" w:rsidR="00533C88"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WHITEN, A. (2021). The burgeoning reach of animal culture</w:t>
      </w:r>
      <w:r w:rsidRPr="00DB4661">
        <w:rPr>
          <w:rFonts w:asciiTheme="minorHAnsi" w:eastAsia="Calibri" w:hAnsiTheme="minorHAnsi" w:cstheme="minorHAnsi"/>
          <w:i/>
          <w:color w:val="000000"/>
          <w:lang w:val="en-GB"/>
        </w:rPr>
        <w:t>.</w:t>
      </w:r>
      <w:r w:rsidR="00533C88">
        <w:rPr>
          <w:rFonts w:asciiTheme="minorHAnsi" w:eastAsia="Calibri" w:hAnsiTheme="minorHAnsi" w:cstheme="minorHAnsi"/>
          <w:i/>
          <w:color w:val="000000"/>
          <w:lang w:val="en-GB"/>
        </w:rPr>
        <w:t xml:space="preserve"> </w:t>
      </w:r>
      <w:r w:rsidRPr="00DB4661">
        <w:rPr>
          <w:rFonts w:asciiTheme="minorHAnsi" w:eastAsia="Calibri" w:hAnsiTheme="minorHAnsi" w:cstheme="minorHAnsi"/>
          <w:i/>
          <w:color w:val="000000"/>
          <w:lang w:val="en-GB"/>
        </w:rPr>
        <w:t>Science</w:t>
      </w:r>
      <w:r w:rsidR="00533C88">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372</w:t>
      </w:r>
      <w:r w:rsidRPr="00DB4661">
        <w:rPr>
          <w:rFonts w:asciiTheme="minorHAnsi" w:eastAsia="Calibri" w:hAnsiTheme="minorHAnsi" w:cstheme="minorHAnsi"/>
          <w:color w:val="000000"/>
          <w:lang w:val="en-GB"/>
        </w:rPr>
        <w:t>, eabe6514.</w:t>
      </w:r>
    </w:p>
    <w:bookmarkEnd w:id="476"/>
    <w:p w14:paraId="000000F3" w14:textId="1DA01DC4"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WHITEN, A., HORNER, V. &amp; DE WAAL, F. B. (2005). Conformity to cultural norms of tool use in chimpanzees. </w:t>
      </w:r>
      <w:r w:rsidRPr="00DB4661">
        <w:rPr>
          <w:rFonts w:asciiTheme="minorHAnsi" w:eastAsia="Calibri" w:hAnsiTheme="minorHAnsi" w:cstheme="minorHAnsi"/>
          <w:i/>
          <w:color w:val="000000"/>
          <w:lang w:val="en-GB"/>
        </w:rPr>
        <w:t xml:space="preserve">Nature </w:t>
      </w:r>
      <w:r w:rsidRPr="00DB4661">
        <w:rPr>
          <w:rFonts w:asciiTheme="minorHAnsi" w:eastAsia="Calibri" w:hAnsiTheme="minorHAnsi" w:cstheme="minorHAnsi"/>
          <w:b/>
          <w:color w:val="000000"/>
          <w:lang w:val="en-GB"/>
        </w:rPr>
        <w:t>437</w:t>
      </w:r>
      <w:r w:rsidRPr="00DB4661">
        <w:rPr>
          <w:rFonts w:asciiTheme="minorHAnsi" w:eastAsia="Calibri" w:hAnsiTheme="minorHAnsi" w:cstheme="minorHAnsi"/>
          <w:color w:val="000000"/>
          <w:lang w:val="en-GB"/>
        </w:rPr>
        <w:t>, 737.</w:t>
      </w:r>
    </w:p>
    <w:p w14:paraId="000000F4" w14:textId="060CE420"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lastRenderedPageBreak/>
        <w:t>WHITEN, A. SPITERI, A., HORNER, V., BONNIE, K. E., LAMBETH, S. P., SCHAPIRO, S. J. &amp; DE WAAL, F. B. (2007). Transmission of multiple traditions within and between chimpanzee groups.</w:t>
      </w:r>
      <w:r w:rsidR="00533C88">
        <w:rPr>
          <w:rFonts w:asciiTheme="minorHAnsi" w:eastAsia="Calibri" w:hAnsiTheme="minorHAnsi" w:cstheme="minorHAnsi"/>
          <w:color w:val="000000"/>
          <w:lang w:val="en-GB"/>
        </w:rPr>
        <w:t xml:space="preserve"> </w:t>
      </w:r>
      <w:r w:rsidRPr="00DB4661">
        <w:rPr>
          <w:rFonts w:asciiTheme="minorHAnsi" w:eastAsia="Calibri" w:hAnsiTheme="minorHAnsi" w:cstheme="minorHAnsi"/>
          <w:i/>
          <w:color w:val="000000"/>
          <w:lang w:val="en-GB"/>
        </w:rPr>
        <w:t>Current Biolog</w:t>
      </w:r>
      <w:r w:rsidR="00533C88">
        <w:rPr>
          <w:rFonts w:asciiTheme="minorHAnsi" w:eastAsia="Calibri" w:hAnsiTheme="minorHAnsi" w:cstheme="minorHAnsi"/>
          <w:i/>
          <w:color w:val="000000"/>
          <w:lang w:val="en-GB"/>
        </w:rPr>
        <w:t xml:space="preserve">y </w:t>
      </w:r>
      <w:r w:rsidRPr="00DB4661">
        <w:rPr>
          <w:rFonts w:asciiTheme="minorHAnsi" w:eastAsia="Calibri" w:hAnsiTheme="minorHAnsi" w:cstheme="minorHAnsi"/>
          <w:b/>
          <w:color w:val="000000"/>
          <w:lang w:val="en-GB"/>
        </w:rPr>
        <w:t>17</w:t>
      </w:r>
      <w:r w:rsidRPr="00DB4661">
        <w:rPr>
          <w:rFonts w:asciiTheme="minorHAnsi" w:eastAsia="Calibri" w:hAnsiTheme="minorHAnsi" w:cstheme="minorHAnsi"/>
          <w:color w:val="000000"/>
          <w:lang w:val="en-GB"/>
        </w:rPr>
        <w:t>, 1038-1043</w:t>
      </w:r>
      <w:r w:rsidRPr="00DB4661">
        <w:rPr>
          <w:rFonts w:asciiTheme="minorHAnsi" w:eastAsia="Arial" w:hAnsiTheme="minorHAnsi" w:cstheme="minorHAnsi"/>
          <w:color w:val="000000"/>
          <w:sz w:val="20"/>
          <w:szCs w:val="20"/>
          <w:highlight w:val="white"/>
          <w:lang w:val="en-GB"/>
        </w:rPr>
        <w:t>.</w:t>
      </w:r>
    </w:p>
    <w:p w14:paraId="000000F5"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820F9C">
        <w:rPr>
          <w:rFonts w:asciiTheme="minorHAnsi" w:eastAsia="Calibri" w:hAnsiTheme="minorHAnsi" w:cstheme="minorHAnsi"/>
          <w:color w:val="000000"/>
          <w:lang w:val="fr-FR"/>
        </w:rPr>
        <w:t xml:space="preserve">ZALA, S. M., MÄÄTTÄNEN, I. &amp; Penn, D. J. (2012). </w:t>
      </w:r>
      <w:r w:rsidRPr="00DB4661">
        <w:rPr>
          <w:rFonts w:asciiTheme="minorHAnsi" w:eastAsia="Calibri" w:hAnsiTheme="minorHAnsi" w:cstheme="minorHAnsi"/>
          <w:color w:val="000000"/>
          <w:lang w:val="en-GB"/>
        </w:rPr>
        <w:t xml:space="preserve">Different social-learning strategies in wild and domesticated zebrafish, </w:t>
      </w:r>
      <w:r w:rsidRPr="00DB4661">
        <w:rPr>
          <w:rFonts w:asciiTheme="minorHAnsi" w:eastAsia="Calibri" w:hAnsiTheme="minorHAnsi" w:cstheme="minorHAnsi"/>
          <w:i/>
          <w:color w:val="000000"/>
          <w:lang w:val="en-GB"/>
        </w:rPr>
        <w:t>Danio rerio</w:t>
      </w:r>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i/>
          <w:color w:val="000000"/>
          <w:lang w:val="en-GB"/>
        </w:rPr>
        <w:t xml:space="preserve">Animal Behaviour </w:t>
      </w:r>
      <w:r w:rsidRPr="00DB4661">
        <w:rPr>
          <w:rFonts w:asciiTheme="minorHAnsi" w:eastAsia="Calibri" w:hAnsiTheme="minorHAnsi" w:cstheme="minorHAnsi"/>
          <w:b/>
          <w:color w:val="000000"/>
          <w:lang w:val="en-GB"/>
        </w:rPr>
        <w:t>83</w:t>
      </w:r>
      <w:r w:rsidRPr="00DB4661">
        <w:rPr>
          <w:rFonts w:asciiTheme="minorHAnsi" w:eastAsia="Calibri" w:hAnsiTheme="minorHAnsi" w:cstheme="minorHAnsi"/>
          <w:color w:val="000000"/>
          <w:lang w:val="en-GB"/>
        </w:rPr>
        <w:t>, 1519-1525.</w:t>
      </w:r>
    </w:p>
    <w:p w14:paraId="000000F6" w14:textId="77777777" w:rsidR="00784C4E" w:rsidRPr="00C42D1C" w:rsidRDefault="00697658" w:rsidP="00FD7756">
      <w:pPr>
        <w:pStyle w:val="Titre1"/>
        <w:rPr>
          <w:rFonts w:ascii="Calibri" w:hAnsi="Calibri" w:cs="Calibri"/>
          <w:color w:val="000000" w:themeColor="text1"/>
          <w:sz w:val="48"/>
          <w:lang w:eastAsia="de-DE"/>
        </w:rPr>
      </w:pPr>
      <w:bookmarkStart w:id="477" w:name="_Toc87371220"/>
      <w:r w:rsidRPr="00C42D1C">
        <w:rPr>
          <w:rFonts w:ascii="Calibri" w:hAnsi="Calibri" w:cs="Calibri"/>
          <w:color w:val="000000" w:themeColor="text1"/>
          <w:sz w:val="48"/>
          <w:lang w:eastAsia="de-DE"/>
        </w:rPr>
        <w:t>Table and figures</w:t>
      </w:r>
      <w:bookmarkEnd w:id="477"/>
    </w:p>
    <w:p w14:paraId="000000F7" w14:textId="5B275DDD" w:rsidR="00784C4E" w:rsidRPr="00DB4661" w:rsidDel="00AA55BB" w:rsidRDefault="00697658" w:rsidP="00AA55BB">
      <w:pPr>
        <w:jc w:val="both"/>
        <w:rPr>
          <w:del w:id="478" w:author="Sabine Noebel" w:date="2022-02-28T11:12:00Z"/>
          <w:rFonts w:asciiTheme="minorHAnsi" w:eastAsia="Calibri" w:hAnsiTheme="minorHAnsi" w:cstheme="minorHAnsi"/>
          <w:color w:val="000000"/>
          <w:lang w:val="en-GB"/>
        </w:rPr>
      </w:pPr>
      <w:r w:rsidRPr="00DB4661">
        <w:rPr>
          <w:rFonts w:asciiTheme="minorHAnsi" w:eastAsia="Calibri" w:hAnsiTheme="minorHAnsi" w:cstheme="minorHAnsi"/>
          <w:b/>
          <w:color w:val="000000"/>
          <w:lang w:val="en-GB"/>
        </w:rPr>
        <w:t xml:space="preserve">Table 1: </w:t>
      </w:r>
      <w:r w:rsidRPr="00DB4661">
        <w:rPr>
          <w:rFonts w:asciiTheme="minorHAnsi" w:eastAsia="Calibri" w:hAnsiTheme="minorHAnsi" w:cstheme="minorHAnsi"/>
          <w:color w:val="000000"/>
          <w:lang w:val="en-GB"/>
        </w:rPr>
        <w:t>Reported examples of conformity in the animal kingdom. Here, we only r</w:t>
      </w:r>
      <w:commentRangeStart w:id="479"/>
      <w:r w:rsidRPr="00DB4661">
        <w:rPr>
          <w:rFonts w:asciiTheme="minorHAnsi" w:eastAsia="Calibri" w:hAnsiTheme="minorHAnsi" w:cstheme="minorHAnsi"/>
          <w:color w:val="000000"/>
          <w:lang w:val="en-GB"/>
        </w:rPr>
        <w:t xml:space="preserve">eviewed </w:t>
      </w:r>
      <w:commentRangeEnd w:id="479"/>
      <w:r w:rsidR="002069F5">
        <w:rPr>
          <w:rStyle w:val="Marquedecommentaire"/>
          <w:rFonts w:ascii="Arial" w:eastAsia="Arial" w:hAnsi="Arial" w:cs="Arial"/>
          <w:color w:val="222222"/>
          <w:lang w:val="en-GB"/>
        </w:rPr>
        <w:commentReference w:id="479"/>
      </w:r>
      <w:r w:rsidRPr="00DB4661">
        <w:rPr>
          <w:rFonts w:asciiTheme="minorHAnsi" w:eastAsia="Calibri" w:hAnsiTheme="minorHAnsi" w:cstheme="minorHAnsi"/>
          <w:color w:val="000000"/>
          <w:lang w:val="en-GB"/>
        </w:rPr>
        <w:t xml:space="preserve">instances when the authors explicitly referred to conformity (see text for comments on this choice). </w:t>
      </w:r>
    </w:p>
    <w:tbl>
      <w:tblPr>
        <w:tblStyle w:val="a7"/>
        <w:tblW w:w="977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58"/>
        <w:gridCol w:w="1418"/>
        <w:gridCol w:w="4111"/>
        <w:gridCol w:w="1984"/>
      </w:tblGrid>
      <w:tr w:rsidR="00784C4E" w:rsidRPr="00DB4661" w:rsidDel="00AA55BB" w14:paraId="24AA742B" w14:textId="4FB25EC2">
        <w:trPr>
          <w:trHeight w:val="266"/>
          <w:del w:id="480" w:author="Sabine Noebel" w:date="2022-02-28T11:12:00Z"/>
        </w:trPr>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F8" w14:textId="5472FFC9" w:rsidR="00784C4E" w:rsidRPr="00DB4661" w:rsidDel="00AA55BB" w:rsidRDefault="00697658" w:rsidP="00AA55BB">
            <w:pPr>
              <w:jc w:val="both"/>
              <w:rPr>
                <w:del w:id="481" w:author="Sabine Noebel" w:date="2022-02-28T11:12:00Z"/>
                <w:rFonts w:asciiTheme="minorHAnsi" w:eastAsia="Calibri" w:hAnsiTheme="minorHAnsi" w:cstheme="minorHAnsi"/>
                <w:b/>
                <w:color w:val="000000"/>
                <w:lang w:val="en-GB"/>
              </w:rPr>
            </w:pPr>
            <w:del w:id="482" w:author="Sabine Noebel" w:date="2022-02-28T11:12:00Z">
              <w:r w:rsidRPr="00DB4661" w:rsidDel="00AA55BB">
                <w:rPr>
                  <w:rFonts w:asciiTheme="minorHAnsi" w:eastAsia="Calibri" w:hAnsiTheme="minorHAnsi" w:cstheme="minorHAnsi"/>
                  <w:b/>
                  <w:color w:val="000000"/>
                  <w:lang w:val="en-GB"/>
                </w:rPr>
                <w:delText>Species</w:delText>
              </w:r>
            </w:del>
          </w:p>
        </w:tc>
        <w:tc>
          <w:tcPr>
            <w:tcW w:w="141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0000F9" w14:textId="4FF63ACB" w:rsidR="00784C4E" w:rsidRPr="00DB4661" w:rsidDel="00AA55BB" w:rsidRDefault="00697658" w:rsidP="00AA55BB">
            <w:pPr>
              <w:jc w:val="both"/>
              <w:rPr>
                <w:del w:id="483" w:author="Sabine Noebel" w:date="2022-02-28T11:12:00Z"/>
                <w:rFonts w:asciiTheme="minorHAnsi" w:eastAsia="Calibri" w:hAnsiTheme="minorHAnsi" w:cstheme="minorHAnsi"/>
                <w:b/>
                <w:color w:val="000000"/>
                <w:lang w:val="en-GB"/>
              </w:rPr>
            </w:pPr>
            <w:del w:id="484" w:author="Sabine Noebel" w:date="2022-02-28T11:12:00Z">
              <w:r w:rsidRPr="00DB4661" w:rsidDel="00AA55BB">
                <w:rPr>
                  <w:rFonts w:asciiTheme="minorHAnsi" w:eastAsia="Calibri" w:hAnsiTheme="minorHAnsi" w:cstheme="minorHAnsi"/>
                  <w:b/>
                  <w:color w:val="000000"/>
                  <w:lang w:val="en-GB"/>
                </w:rPr>
                <w:delText>Context</w:delText>
              </w:r>
            </w:del>
          </w:p>
        </w:tc>
        <w:tc>
          <w:tcPr>
            <w:tcW w:w="4111" w:type="dxa"/>
            <w:tcBorders>
              <w:top w:val="single" w:sz="8" w:space="0" w:color="000000"/>
              <w:bottom w:val="single" w:sz="8" w:space="0" w:color="000000"/>
            </w:tcBorders>
          </w:tcPr>
          <w:p w14:paraId="000000FA" w14:textId="3C2DD373" w:rsidR="00784C4E" w:rsidRPr="00DB4661" w:rsidDel="00AA55BB" w:rsidRDefault="00697658" w:rsidP="00AA55BB">
            <w:pPr>
              <w:jc w:val="both"/>
              <w:rPr>
                <w:del w:id="485" w:author="Sabine Noebel" w:date="2022-02-28T11:12:00Z"/>
                <w:rFonts w:asciiTheme="minorHAnsi" w:eastAsia="Calibri" w:hAnsiTheme="minorHAnsi" w:cstheme="minorHAnsi"/>
                <w:b/>
                <w:color w:val="000000"/>
                <w:lang w:val="en-GB"/>
              </w:rPr>
            </w:pPr>
            <w:del w:id="486" w:author="Sabine Noebel" w:date="2022-02-28T11:12:00Z">
              <w:r w:rsidRPr="00DB4661" w:rsidDel="00AA55BB">
                <w:rPr>
                  <w:rFonts w:asciiTheme="minorHAnsi" w:eastAsia="Calibri" w:hAnsiTheme="minorHAnsi" w:cstheme="minorHAnsi"/>
                  <w:b/>
                  <w:color w:val="000000"/>
                  <w:lang w:val="en-GB"/>
                </w:rPr>
                <w:delText>Working definition used</w:delText>
              </w:r>
            </w:del>
          </w:p>
        </w:tc>
        <w:tc>
          <w:tcPr>
            <w:tcW w:w="1984"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0000FB" w14:textId="15433E1B" w:rsidR="00784C4E" w:rsidRPr="00DB4661" w:rsidDel="00AA55BB" w:rsidRDefault="00697658" w:rsidP="00AA55BB">
            <w:pPr>
              <w:jc w:val="both"/>
              <w:rPr>
                <w:del w:id="487" w:author="Sabine Noebel" w:date="2022-02-28T11:12:00Z"/>
                <w:rFonts w:asciiTheme="minorHAnsi" w:eastAsia="Calibri" w:hAnsiTheme="minorHAnsi" w:cstheme="minorHAnsi"/>
                <w:b/>
                <w:color w:val="000000"/>
                <w:lang w:val="en-GB"/>
              </w:rPr>
            </w:pPr>
            <w:del w:id="488" w:author="Sabine Noebel" w:date="2022-02-28T11:12:00Z">
              <w:r w:rsidRPr="00DB4661" w:rsidDel="00AA55BB">
                <w:rPr>
                  <w:rFonts w:asciiTheme="minorHAnsi" w:eastAsia="Calibri" w:hAnsiTheme="minorHAnsi" w:cstheme="minorHAnsi"/>
                  <w:b/>
                  <w:color w:val="000000"/>
                  <w:lang w:val="en-GB"/>
                </w:rPr>
                <w:delText>References</w:delText>
              </w:r>
            </w:del>
          </w:p>
        </w:tc>
      </w:tr>
      <w:tr w:rsidR="00784C4E" w:rsidRPr="00DB4661" w:rsidDel="00AA55BB" w14:paraId="3A376293" w14:textId="469C8506">
        <w:trPr>
          <w:trHeight w:val="320"/>
          <w:del w:id="489" w:author="Sabine Noebel" w:date="2022-02-28T11:12:00Z"/>
        </w:trPr>
        <w:tc>
          <w:tcPr>
            <w:tcW w:w="22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0FC" w14:textId="5DFD47C1" w:rsidR="00784C4E" w:rsidRPr="00DB4661" w:rsidDel="00AA55BB" w:rsidRDefault="00697658">
            <w:pPr>
              <w:jc w:val="both"/>
              <w:rPr>
                <w:del w:id="490" w:author="Sabine Noebel" w:date="2022-02-28T11:12:00Z"/>
                <w:rFonts w:asciiTheme="minorHAnsi" w:eastAsia="Calibri" w:hAnsiTheme="minorHAnsi" w:cstheme="minorHAnsi"/>
                <w:color w:val="000000"/>
                <w:lang w:val="en-GB"/>
              </w:rPr>
              <w:pPrChange w:id="491" w:author="Sabine Noebel" w:date="2022-02-28T11:12:00Z">
                <w:pPr/>
              </w:pPrChange>
            </w:pPr>
            <w:del w:id="492" w:author="Sabine Noebel" w:date="2022-02-28T11:12:00Z">
              <w:r w:rsidRPr="00DB4661" w:rsidDel="00AA55BB">
                <w:rPr>
                  <w:rFonts w:asciiTheme="minorHAnsi" w:eastAsia="Calibri" w:hAnsiTheme="minorHAnsi" w:cstheme="minorHAnsi"/>
                  <w:color w:val="000000"/>
                  <w:lang w:val="en-GB"/>
                </w:rPr>
                <w:delText>ants (</w:delText>
              </w:r>
              <w:r w:rsidRPr="00DB4661" w:rsidDel="00AA55BB">
                <w:rPr>
                  <w:rFonts w:asciiTheme="minorHAnsi" w:eastAsia="Calibri" w:hAnsiTheme="minorHAnsi" w:cstheme="minorHAnsi"/>
                  <w:i/>
                  <w:color w:val="000000"/>
                  <w:lang w:val="en-GB"/>
                </w:rPr>
                <w:delText>Paratrechina longicornis</w:delText>
              </w:r>
              <w:r w:rsidRPr="00DB4661" w:rsidDel="00AA55BB">
                <w:rPr>
                  <w:rFonts w:asciiTheme="minorHAnsi" w:eastAsia="Calibri" w:hAnsiTheme="minorHAnsi" w:cstheme="minorHAnsi"/>
                  <w:color w:val="000000"/>
                  <w:lang w:val="en-GB"/>
                </w:rPr>
                <w:delText>)</w:delText>
              </w:r>
            </w:del>
          </w:p>
        </w:tc>
        <w:tc>
          <w:tcPr>
            <w:tcW w:w="1418" w:type="dxa"/>
            <w:tcBorders>
              <w:bottom w:val="single" w:sz="8" w:space="0" w:color="000000"/>
              <w:right w:val="single" w:sz="8" w:space="0" w:color="000000"/>
            </w:tcBorders>
            <w:tcMar>
              <w:top w:w="100" w:type="dxa"/>
              <w:left w:w="100" w:type="dxa"/>
              <w:bottom w:w="100" w:type="dxa"/>
              <w:right w:w="100" w:type="dxa"/>
            </w:tcMar>
          </w:tcPr>
          <w:p w14:paraId="000000FD" w14:textId="6F0350E3" w:rsidR="00784C4E" w:rsidRPr="00DB4661" w:rsidDel="00AA55BB" w:rsidRDefault="00697658">
            <w:pPr>
              <w:jc w:val="both"/>
              <w:rPr>
                <w:del w:id="493" w:author="Sabine Noebel" w:date="2022-02-28T11:12:00Z"/>
                <w:rFonts w:asciiTheme="minorHAnsi" w:eastAsia="Calibri" w:hAnsiTheme="minorHAnsi" w:cstheme="minorHAnsi"/>
                <w:color w:val="000000"/>
                <w:lang w:val="en-GB"/>
              </w:rPr>
              <w:pPrChange w:id="494" w:author="Sabine Noebel" w:date="2022-02-28T11:12:00Z">
                <w:pPr/>
              </w:pPrChange>
            </w:pPr>
            <w:del w:id="495" w:author="Sabine Noebel" w:date="2022-02-28T11:12:00Z">
              <w:r w:rsidRPr="00DB4661" w:rsidDel="00AA55BB">
                <w:rPr>
                  <w:rFonts w:asciiTheme="minorHAnsi" w:eastAsia="Calibri" w:hAnsiTheme="minorHAnsi" w:cstheme="minorHAnsi"/>
                  <w:color w:val="000000"/>
                  <w:lang w:val="en-GB"/>
                </w:rPr>
                <w:delText>cooperation</w:delText>
              </w:r>
            </w:del>
          </w:p>
        </w:tc>
        <w:tc>
          <w:tcPr>
            <w:tcW w:w="4111" w:type="dxa"/>
            <w:tcBorders>
              <w:bottom w:val="single" w:sz="8" w:space="0" w:color="000000"/>
            </w:tcBorders>
          </w:tcPr>
          <w:p w14:paraId="000000FE" w14:textId="40602299" w:rsidR="00784C4E" w:rsidRPr="00DB4661" w:rsidDel="00AA55BB" w:rsidRDefault="00697658">
            <w:pPr>
              <w:jc w:val="both"/>
              <w:rPr>
                <w:del w:id="496" w:author="Sabine Noebel" w:date="2022-02-28T11:12:00Z"/>
                <w:rFonts w:asciiTheme="minorHAnsi" w:eastAsia="Calibri" w:hAnsiTheme="minorHAnsi" w:cstheme="minorHAnsi"/>
                <w:color w:val="000000"/>
                <w:lang w:val="en-GB"/>
              </w:rPr>
              <w:pPrChange w:id="497" w:author="Sabine Noebel" w:date="2022-02-28T11:12:00Z">
                <w:pPr/>
              </w:pPrChange>
            </w:pPr>
            <w:del w:id="498" w:author="Sabine Noebel" w:date="2022-02-28T11:12:00Z">
              <w:r w:rsidRPr="00DB4661" w:rsidDel="00AA55BB">
                <w:rPr>
                  <w:rFonts w:asciiTheme="minorHAnsi" w:eastAsia="Calibri" w:hAnsiTheme="minorHAnsi" w:cstheme="minorHAnsi"/>
                  <w:color w:val="000000"/>
                  <w:lang w:val="en-GB"/>
                </w:rPr>
                <w:delText>“conformist group members align their actions with those of their neighbours”</w:delText>
              </w:r>
            </w:del>
          </w:p>
        </w:tc>
        <w:tc>
          <w:tcPr>
            <w:tcW w:w="1984" w:type="dxa"/>
            <w:tcBorders>
              <w:bottom w:val="single" w:sz="8" w:space="0" w:color="000000"/>
              <w:right w:val="single" w:sz="8" w:space="0" w:color="000000"/>
            </w:tcBorders>
            <w:tcMar>
              <w:top w:w="100" w:type="dxa"/>
              <w:left w:w="100" w:type="dxa"/>
              <w:bottom w:w="100" w:type="dxa"/>
              <w:right w:w="100" w:type="dxa"/>
            </w:tcMar>
          </w:tcPr>
          <w:p w14:paraId="000000FF" w14:textId="429E1BC7" w:rsidR="00784C4E" w:rsidRPr="00DB4661" w:rsidDel="00AA55BB" w:rsidRDefault="00697658">
            <w:pPr>
              <w:jc w:val="both"/>
              <w:rPr>
                <w:del w:id="499" w:author="Sabine Noebel" w:date="2022-02-28T11:12:00Z"/>
                <w:rFonts w:asciiTheme="minorHAnsi" w:eastAsia="Calibri" w:hAnsiTheme="minorHAnsi" w:cstheme="minorHAnsi"/>
                <w:color w:val="000000"/>
                <w:lang w:val="en-GB"/>
              </w:rPr>
              <w:pPrChange w:id="500" w:author="Sabine Noebel" w:date="2022-02-28T11:12:00Z">
                <w:pPr/>
              </w:pPrChange>
            </w:pPr>
            <w:del w:id="501" w:author="Sabine Noebel" w:date="2022-02-28T11:12:00Z">
              <w:r w:rsidRPr="00DB4661" w:rsidDel="00AA55BB">
                <w:rPr>
                  <w:rFonts w:asciiTheme="minorHAnsi" w:eastAsia="Calibri" w:hAnsiTheme="minorHAnsi" w:cstheme="minorHAnsi"/>
                  <w:color w:val="000000"/>
                  <w:lang w:val="en-GB"/>
                </w:rPr>
                <w:delText xml:space="preserve">Gelblum </w:delText>
              </w:r>
              <w:r w:rsidRPr="00DB4661" w:rsidDel="00AA55BB">
                <w:rPr>
                  <w:rFonts w:asciiTheme="minorHAnsi" w:eastAsia="Calibri" w:hAnsiTheme="minorHAnsi" w:cstheme="minorHAnsi"/>
                  <w:i/>
                  <w:color w:val="000000"/>
                  <w:lang w:val="en-GB"/>
                </w:rPr>
                <w:delText>et al.</w:delText>
              </w:r>
              <w:r w:rsidRPr="00DB4661" w:rsidDel="00AA55BB">
                <w:rPr>
                  <w:rFonts w:asciiTheme="minorHAnsi" w:eastAsia="Calibri" w:hAnsiTheme="minorHAnsi" w:cstheme="minorHAnsi"/>
                  <w:color w:val="000000"/>
                  <w:lang w:val="en-GB"/>
                </w:rPr>
                <w:delText xml:space="preserve">, 2015 </w:delText>
              </w:r>
            </w:del>
          </w:p>
        </w:tc>
      </w:tr>
      <w:tr w:rsidR="00784C4E" w:rsidRPr="00DB4661" w:rsidDel="00AA55BB" w14:paraId="79CD69C8" w14:textId="6698D07B">
        <w:trPr>
          <w:trHeight w:val="720"/>
          <w:del w:id="502" w:author="Sabine Noebel" w:date="2022-02-28T11:12:00Z"/>
        </w:trPr>
        <w:tc>
          <w:tcPr>
            <w:tcW w:w="22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100" w14:textId="4BD17009" w:rsidR="00784C4E" w:rsidRPr="00DB4661" w:rsidDel="00AA55BB" w:rsidRDefault="00697658">
            <w:pPr>
              <w:jc w:val="both"/>
              <w:rPr>
                <w:del w:id="503" w:author="Sabine Noebel" w:date="2022-02-28T11:12:00Z"/>
                <w:rFonts w:asciiTheme="minorHAnsi" w:eastAsia="Calibri" w:hAnsiTheme="minorHAnsi" w:cstheme="minorHAnsi"/>
                <w:color w:val="000000"/>
                <w:lang w:val="en-GB"/>
              </w:rPr>
              <w:pPrChange w:id="504" w:author="Sabine Noebel" w:date="2022-02-28T11:12:00Z">
                <w:pPr/>
              </w:pPrChange>
            </w:pPr>
            <w:del w:id="505" w:author="Sabine Noebel" w:date="2022-02-28T11:12:00Z">
              <w:r w:rsidRPr="00DB4661" w:rsidDel="00AA55BB">
                <w:rPr>
                  <w:rFonts w:asciiTheme="minorHAnsi" w:eastAsia="Calibri" w:hAnsiTheme="minorHAnsi" w:cstheme="minorHAnsi"/>
                  <w:color w:val="000000"/>
                  <w:lang w:val="en-GB"/>
                </w:rPr>
                <w:delText>fruit flies (</w:delText>
              </w:r>
              <w:r w:rsidRPr="00DB4661" w:rsidDel="00AA55BB">
                <w:rPr>
                  <w:rFonts w:asciiTheme="minorHAnsi" w:eastAsia="Calibri" w:hAnsiTheme="minorHAnsi" w:cstheme="minorHAnsi"/>
                  <w:i/>
                  <w:color w:val="000000"/>
                  <w:lang w:val="en-GB"/>
                </w:rPr>
                <w:delText>Drosophila melanogaster</w:delText>
              </w:r>
              <w:r w:rsidRPr="00DB4661" w:rsidDel="00AA55BB">
                <w:rPr>
                  <w:rFonts w:asciiTheme="minorHAnsi" w:eastAsia="Calibri" w:hAnsiTheme="minorHAnsi" w:cstheme="minorHAnsi"/>
                  <w:color w:val="000000"/>
                  <w:lang w:val="en-GB"/>
                </w:rPr>
                <w:delText>)</w:delText>
              </w:r>
            </w:del>
          </w:p>
        </w:tc>
        <w:tc>
          <w:tcPr>
            <w:tcW w:w="1418" w:type="dxa"/>
            <w:tcBorders>
              <w:bottom w:val="single" w:sz="8" w:space="0" w:color="000000"/>
              <w:right w:val="single" w:sz="8" w:space="0" w:color="000000"/>
            </w:tcBorders>
            <w:tcMar>
              <w:top w:w="100" w:type="dxa"/>
              <w:left w:w="100" w:type="dxa"/>
              <w:bottom w:w="100" w:type="dxa"/>
              <w:right w:w="100" w:type="dxa"/>
            </w:tcMar>
          </w:tcPr>
          <w:p w14:paraId="00000101" w14:textId="3FD01328" w:rsidR="00784C4E" w:rsidRPr="00DB4661" w:rsidDel="00AA55BB" w:rsidRDefault="00697658">
            <w:pPr>
              <w:jc w:val="both"/>
              <w:rPr>
                <w:del w:id="506" w:author="Sabine Noebel" w:date="2022-02-28T11:12:00Z"/>
                <w:rFonts w:asciiTheme="minorHAnsi" w:eastAsia="Calibri" w:hAnsiTheme="minorHAnsi" w:cstheme="minorHAnsi"/>
                <w:color w:val="000000"/>
                <w:lang w:val="en-GB"/>
              </w:rPr>
              <w:pPrChange w:id="507" w:author="Sabine Noebel" w:date="2022-02-28T11:12:00Z">
                <w:pPr/>
              </w:pPrChange>
            </w:pPr>
            <w:del w:id="508" w:author="Sabine Noebel" w:date="2022-02-28T11:12:00Z">
              <w:r w:rsidRPr="00DB4661" w:rsidDel="00AA55BB">
                <w:rPr>
                  <w:rFonts w:asciiTheme="minorHAnsi" w:eastAsia="Calibri" w:hAnsiTheme="minorHAnsi" w:cstheme="minorHAnsi"/>
                  <w:color w:val="000000"/>
                  <w:lang w:val="en-GB"/>
                </w:rPr>
                <w:delText>oviposition site, mate choice</w:delText>
              </w:r>
            </w:del>
          </w:p>
        </w:tc>
        <w:tc>
          <w:tcPr>
            <w:tcW w:w="4111" w:type="dxa"/>
            <w:tcBorders>
              <w:bottom w:val="single" w:sz="8" w:space="0" w:color="000000"/>
            </w:tcBorders>
          </w:tcPr>
          <w:p w14:paraId="00000102" w14:textId="4002D330" w:rsidR="00784C4E" w:rsidRPr="00DB4661" w:rsidDel="00AA55BB" w:rsidRDefault="00697658">
            <w:pPr>
              <w:jc w:val="both"/>
              <w:rPr>
                <w:del w:id="509" w:author="Sabine Noebel" w:date="2022-02-28T11:12:00Z"/>
                <w:rFonts w:asciiTheme="minorHAnsi" w:eastAsia="Calibri" w:hAnsiTheme="minorHAnsi" w:cstheme="minorHAnsi"/>
                <w:color w:val="000000"/>
                <w:lang w:val="en-GB"/>
              </w:rPr>
              <w:pPrChange w:id="510" w:author="Sabine Noebel" w:date="2022-02-28T11:12:00Z">
                <w:pPr/>
              </w:pPrChange>
            </w:pPr>
            <w:del w:id="511" w:author="Sabine Noebel" w:date="2022-02-28T11:12:00Z">
              <w:r w:rsidRPr="00DB4661" w:rsidDel="00AA55BB">
                <w:rPr>
                  <w:rFonts w:asciiTheme="minorHAnsi" w:eastAsia="Calibri" w:hAnsiTheme="minorHAnsi" w:cstheme="minorHAnsi"/>
                  <w:color w:val="000000"/>
                  <w:lang w:val="en-GB"/>
                </w:rPr>
                <w:delText>“the tendency to disproportionately adopt the most commonly encountered social information”</w:delText>
              </w:r>
            </w:del>
          </w:p>
          <w:p w14:paraId="00000103" w14:textId="2DC9D8F2" w:rsidR="00784C4E" w:rsidRPr="00DB4661" w:rsidDel="00AA55BB" w:rsidRDefault="00697658">
            <w:pPr>
              <w:jc w:val="both"/>
              <w:rPr>
                <w:del w:id="512" w:author="Sabine Noebel" w:date="2022-02-28T11:12:00Z"/>
                <w:rFonts w:asciiTheme="minorHAnsi" w:eastAsia="Calibri" w:hAnsiTheme="minorHAnsi" w:cstheme="minorHAnsi"/>
                <w:color w:val="000000"/>
                <w:lang w:val="en-GB"/>
              </w:rPr>
              <w:pPrChange w:id="513" w:author="Sabine Noebel" w:date="2022-02-28T11:12:00Z">
                <w:pPr/>
              </w:pPrChange>
            </w:pPr>
            <w:del w:id="514" w:author="Sabine Noebel" w:date="2022-02-28T11:12:00Z">
              <w:r w:rsidRPr="00DB4661" w:rsidDel="00AA55BB">
                <w:rPr>
                  <w:rFonts w:asciiTheme="minorHAnsi" w:eastAsia="Calibri" w:hAnsiTheme="minorHAnsi" w:cstheme="minorHAnsi"/>
                  <w:color w:val="000000"/>
                  <w:lang w:val="en-GB"/>
                </w:rPr>
                <w:delText>“an exaggerated tendency to copy the majority”</w:delText>
              </w:r>
            </w:del>
          </w:p>
        </w:tc>
        <w:tc>
          <w:tcPr>
            <w:tcW w:w="1984" w:type="dxa"/>
            <w:tcBorders>
              <w:bottom w:val="single" w:sz="8" w:space="0" w:color="000000"/>
              <w:right w:val="single" w:sz="8" w:space="0" w:color="000000"/>
            </w:tcBorders>
            <w:tcMar>
              <w:top w:w="100" w:type="dxa"/>
              <w:left w:w="100" w:type="dxa"/>
              <w:bottom w:w="100" w:type="dxa"/>
              <w:right w:w="100" w:type="dxa"/>
            </w:tcMar>
          </w:tcPr>
          <w:p w14:paraId="00000104" w14:textId="4C79A82A" w:rsidR="00784C4E" w:rsidRPr="007D17F8" w:rsidDel="00AA55BB" w:rsidRDefault="00697658">
            <w:pPr>
              <w:jc w:val="both"/>
              <w:rPr>
                <w:del w:id="515" w:author="Sabine Noebel" w:date="2022-02-28T11:12:00Z"/>
                <w:rFonts w:asciiTheme="minorHAnsi" w:eastAsia="Calibri" w:hAnsiTheme="minorHAnsi" w:cstheme="minorHAnsi"/>
                <w:color w:val="000000"/>
                <w:lang w:val="en-US"/>
                <w:rPrChange w:id="516" w:author="Sabine Noebel" w:date="2022-03-15T15:06:00Z">
                  <w:rPr>
                    <w:del w:id="517" w:author="Sabine Noebel" w:date="2022-02-28T11:12:00Z"/>
                    <w:rFonts w:asciiTheme="minorHAnsi" w:eastAsia="Calibri" w:hAnsiTheme="minorHAnsi" w:cstheme="minorHAnsi"/>
                    <w:color w:val="000000"/>
                    <w:lang w:val="fr-FR"/>
                  </w:rPr>
                </w:rPrChange>
              </w:rPr>
              <w:pPrChange w:id="518" w:author="Sabine Noebel" w:date="2022-02-28T11:12:00Z">
                <w:pPr/>
              </w:pPrChange>
            </w:pPr>
            <w:del w:id="519" w:author="Sabine Noebel" w:date="2022-02-28T11:12:00Z">
              <w:r w:rsidRPr="007D17F8" w:rsidDel="00AA55BB">
                <w:rPr>
                  <w:rFonts w:asciiTheme="minorHAnsi" w:eastAsia="Calibri" w:hAnsiTheme="minorHAnsi" w:cstheme="minorHAnsi"/>
                  <w:color w:val="000000"/>
                  <w:lang w:val="en-US"/>
                  <w:rPrChange w:id="520" w:author="Sabine Noebel" w:date="2022-03-15T15:06:00Z">
                    <w:rPr>
                      <w:rFonts w:asciiTheme="minorHAnsi" w:eastAsia="Calibri" w:hAnsiTheme="minorHAnsi" w:cstheme="minorHAnsi"/>
                      <w:color w:val="000000"/>
                      <w:lang w:val="fr-FR"/>
                    </w:rPr>
                  </w:rPrChange>
                </w:rPr>
                <w:delText xml:space="preserve">Battesti </w:delText>
              </w:r>
              <w:r w:rsidRPr="007D17F8" w:rsidDel="00AA55BB">
                <w:rPr>
                  <w:rFonts w:asciiTheme="minorHAnsi" w:eastAsia="Calibri" w:hAnsiTheme="minorHAnsi" w:cstheme="minorHAnsi"/>
                  <w:i/>
                  <w:color w:val="000000"/>
                  <w:lang w:val="en-US"/>
                  <w:rPrChange w:id="521" w:author="Sabine Noebel" w:date="2022-03-15T15:06:00Z">
                    <w:rPr>
                      <w:rFonts w:asciiTheme="minorHAnsi" w:eastAsia="Calibri" w:hAnsiTheme="minorHAnsi" w:cstheme="minorHAnsi"/>
                      <w:i/>
                      <w:color w:val="000000"/>
                      <w:lang w:val="fr-FR"/>
                    </w:rPr>
                  </w:rPrChange>
                </w:rPr>
                <w:delText>et al</w:delText>
              </w:r>
              <w:r w:rsidRPr="007D17F8" w:rsidDel="00AA55BB">
                <w:rPr>
                  <w:rFonts w:asciiTheme="minorHAnsi" w:eastAsia="Calibri" w:hAnsiTheme="minorHAnsi" w:cstheme="minorHAnsi"/>
                  <w:color w:val="000000"/>
                  <w:lang w:val="en-US"/>
                  <w:rPrChange w:id="522" w:author="Sabine Noebel" w:date="2022-03-15T15:06:00Z">
                    <w:rPr>
                      <w:rFonts w:asciiTheme="minorHAnsi" w:eastAsia="Calibri" w:hAnsiTheme="minorHAnsi" w:cstheme="minorHAnsi"/>
                      <w:color w:val="000000"/>
                      <w:lang w:val="fr-FR"/>
                    </w:rPr>
                  </w:rPrChange>
                </w:rPr>
                <w:delText xml:space="preserve">., 2015; </w:delText>
              </w:r>
            </w:del>
          </w:p>
          <w:p w14:paraId="00000105" w14:textId="723542C0" w:rsidR="00784C4E" w:rsidRPr="007D17F8" w:rsidDel="00AA55BB" w:rsidRDefault="00784C4E">
            <w:pPr>
              <w:jc w:val="both"/>
              <w:rPr>
                <w:del w:id="523" w:author="Sabine Noebel" w:date="2022-02-28T11:12:00Z"/>
                <w:rFonts w:asciiTheme="minorHAnsi" w:eastAsia="Calibri" w:hAnsiTheme="minorHAnsi" w:cstheme="minorHAnsi"/>
                <w:color w:val="000000"/>
                <w:lang w:val="en-US"/>
                <w:rPrChange w:id="524" w:author="Sabine Noebel" w:date="2022-03-15T15:06:00Z">
                  <w:rPr>
                    <w:del w:id="525" w:author="Sabine Noebel" w:date="2022-02-28T11:12:00Z"/>
                    <w:rFonts w:asciiTheme="minorHAnsi" w:eastAsia="Calibri" w:hAnsiTheme="minorHAnsi" w:cstheme="minorHAnsi"/>
                    <w:color w:val="000000"/>
                    <w:lang w:val="fr-FR"/>
                  </w:rPr>
                </w:rPrChange>
              </w:rPr>
              <w:pPrChange w:id="526" w:author="Sabine Noebel" w:date="2022-02-28T11:12:00Z">
                <w:pPr/>
              </w:pPrChange>
            </w:pPr>
          </w:p>
          <w:p w14:paraId="00000106" w14:textId="345CC907" w:rsidR="00784C4E" w:rsidRPr="007D17F8" w:rsidDel="00AA55BB" w:rsidRDefault="00697658">
            <w:pPr>
              <w:jc w:val="both"/>
              <w:rPr>
                <w:del w:id="527" w:author="Sabine Noebel" w:date="2022-02-28T11:12:00Z"/>
                <w:rFonts w:asciiTheme="minorHAnsi" w:eastAsia="Calibri" w:hAnsiTheme="minorHAnsi" w:cstheme="minorHAnsi"/>
                <w:color w:val="000000"/>
                <w:lang w:val="en-US"/>
                <w:rPrChange w:id="528" w:author="Sabine Noebel" w:date="2022-03-15T15:06:00Z">
                  <w:rPr>
                    <w:del w:id="529" w:author="Sabine Noebel" w:date="2022-02-28T11:12:00Z"/>
                    <w:rFonts w:asciiTheme="minorHAnsi" w:eastAsia="Calibri" w:hAnsiTheme="minorHAnsi" w:cstheme="minorHAnsi"/>
                    <w:color w:val="000000"/>
                    <w:lang w:val="fr-FR"/>
                  </w:rPr>
                </w:rPrChange>
              </w:rPr>
              <w:pPrChange w:id="530" w:author="Sabine Noebel" w:date="2022-02-28T11:12:00Z">
                <w:pPr/>
              </w:pPrChange>
            </w:pPr>
            <w:del w:id="531" w:author="Sabine Noebel" w:date="2022-02-28T11:12:00Z">
              <w:r w:rsidRPr="007D17F8" w:rsidDel="00AA55BB">
                <w:rPr>
                  <w:rFonts w:asciiTheme="minorHAnsi" w:eastAsia="Calibri" w:hAnsiTheme="minorHAnsi" w:cstheme="minorHAnsi"/>
                  <w:color w:val="000000"/>
                  <w:lang w:val="en-US"/>
                  <w:rPrChange w:id="532" w:author="Sabine Noebel" w:date="2022-03-15T15:06:00Z">
                    <w:rPr>
                      <w:rFonts w:asciiTheme="minorHAnsi" w:eastAsia="Calibri" w:hAnsiTheme="minorHAnsi" w:cstheme="minorHAnsi"/>
                      <w:color w:val="000000"/>
                      <w:lang w:val="fr-FR"/>
                    </w:rPr>
                  </w:rPrChange>
                </w:rPr>
                <w:delText xml:space="preserve">Danchin </w:delText>
              </w:r>
              <w:r w:rsidRPr="007D17F8" w:rsidDel="00AA55BB">
                <w:rPr>
                  <w:rFonts w:asciiTheme="minorHAnsi" w:eastAsia="Calibri" w:hAnsiTheme="minorHAnsi" w:cstheme="minorHAnsi"/>
                  <w:i/>
                  <w:color w:val="000000"/>
                  <w:lang w:val="en-US"/>
                  <w:rPrChange w:id="533" w:author="Sabine Noebel" w:date="2022-03-15T15:06:00Z">
                    <w:rPr>
                      <w:rFonts w:asciiTheme="minorHAnsi" w:eastAsia="Calibri" w:hAnsiTheme="minorHAnsi" w:cstheme="minorHAnsi"/>
                      <w:i/>
                      <w:color w:val="000000"/>
                      <w:lang w:val="fr-FR"/>
                    </w:rPr>
                  </w:rPrChange>
                </w:rPr>
                <w:delText>et al</w:delText>
              </w:r>
              <w:r w:rsidRPr="007D17F8" w:rsidDel="00AA55BB">
                <w:rPr>
                  <w:rFonts w:asciiTheme="minorHAnsi" w:eastAsia="Calibri" w:hAnsiTheme="minorHAnsi" w:cstheme="minorHAnsi"/>
                  <w:color w:val="000000"/>
                  <w:lang w:val="en-US"/>
                  <w:rPrChange w:id="534" w:author="Sabine Noebel" w:date="2022-03-15T15:06:00Z">
                    <w:rPr>
                      <w:rFonts w:asciiTheme="minorHAnsi" w:eastAsia="Calibri" w:hAnsiTheme="minorHAnsi" w:cstheme="minorHAnsi"/>
                      <w:color w:val="000000"/>
                      <w:lang w:val="fr-FR"/>
                    </w:rPr>
                  </w:rPrChange>
                </w:rPr>
                <w:delText xml:space="preserve">., 2018 </w:delText>
              </w:r>
            </w:del>
          </w:p>
        </w:tc>
      </w:tr>
      <w:tr w:rsidR="00784C4E" w:rsidRPr="00DB4661" w:rsidDel="00AA55BB" w14:paraId="58600954" w14:textId="490B2395">
        <w:trPr>
          <w:trHeight w:val="462"/>
          <w:del w:id="535" w:author="Sabine Noebel" w:date="2022-02-28T11:12:00Z"/>
        </w:trPr>
        <w:tc>
          <w:tcPr>
            <w:tcW w:w="22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107" w14:textId="6B92E23C" w:rsidR="00784C4E" w:rsidRPr="00DB4661" w:rsidDel="00AA55BB" w:rsidRDefault="00697658">
            <w:pPr>
              <w:jc w:val="both"/>
              <w:rPr>
                <w:del w:id="536" w:author="Sabine Noebel" w:date="2022-02-28T11:12:00Z"/>
                <w:rFonts w:asciiTheme="minorHAnsi" w:eastAsia="Calibri" w:hAnsiTheme="minorHAnsi" w:cstheme="minorHAnsi"/>
                <w:color w:val="000000"/>
                <w:lang w:val="en-GB"/>
              </w:rPr>
              <w:pPrChange w:id="537" w:author="Sabine Noebel" w:date="2022-02-28T11:12:00Z">
                <w:pPr/>
              </w:pPrChange>
            </w:pPr>
            <w:del w:id="538" w:author="Sabine Noebel" w:date="2022-02-28T11:12:00Z">
              <w:r w:rsidRPr="00DB4661" w:rsidDel="00AA55BB">
                <w:rPr>
                  <w:rFonts w:asciiTheme="minorHAnsi" w:eastAsia="Calibri" w:hAnsiTheme="minorHAnsi" w:cstheme="minorHAnsi"/>
                  <w:color w:val="000000"/>
                  <w:lang w:val="en-GB"/>
                </w:rPr>
                <w:delText>solitary crabs (</w:delText>
              </w:r>
              <w:r w:rsidRPr="00DB4661" w:rsidDel="00AA55BB">
                <w:rPr>
                  <w:rFonts w:asciiTheme="minorHAnsi" w:eastAsia="Calibri" w:hAnsiTheme="minorHAnsi" w:cstheme="minorHAnsi"/>
                  <w:i/>
                  <w:color w:val="000000"/>
                  <w:lang w:val="en-GB"/>
                </w:rPr>
                <w:delText>Carcinus maenas</w:delText>
              </w:r>
              <w:r w:rsidRPr="00DB4661" w:rsidDel="00AA55BB">
                <w:rPr>
                  <w:rFonts w:asciiTheme="minorHAnsi" w:eastAsia="Calibri" w:hAnsiTheme="minorHAnsi" w:cstheme="minorHAnsi"/>
                  <w:color w:val="000000"/>
                  <w:lang w:val="en-GB"/>
                </w:rPr>
                <w:delText>)</w:delText>
              </w:r>
            </w:del>
          </w:p>
        </w:tc>
        <w:tc>
          <w:tcPr>
            <w:tcW w:w="1418" w:type="dxa"/>
            <w:tcBorders>
              <w:bottom w:val="single" w:sz="8" w:space="0" w:color="000000"/>
              <w:right w:val="single" w:sz="8" w:space="0" w:color="000000"/>
            </w:tcBorders>
            <w:tcMar>
              <w:top w:w="100" w:type="dxa"/>
              <w:left w:w="100" w:type="dxa"/>
              <w:bottom w:w="100" w:type="dxa"/>
              <w:right w:w="100" w:type="dxa"/>
            </w:tcMar>
          </w:tcPr>
          <w:p w14:paraId="00000108" w14:textId="37D22D71" w:rsidR="00784C4E" w:rsidRPr="00DB4661" w:rsidDel="00AA55BB" w:rsidRDefault="00697658">
            <w:pPr>
              <w:jc w:val="both"/>
              <w:rPr>
                <w:del w:id="539" w:author="Sabine Noebel" w:date="2022-02-28T11:12:00Z"/>
                <w:rFonts w:asciiTheme="minorHAnsi" w:eastAsia="Calibri" w:hAnsiTheme="minorHAnsi" w:cstheme="minorHAnsi"/>
                <w:color w:val="000000"/>
                <w:lang w:val="en-GB"/>
              </w:rPr>
              <w:pPrChange w:id="540" w:author="Sabine Noebel" w:date="2022-02-28T11:12:00Z">
                <w:pPr/>
              </w:pPrChange>
            </w:pPr>
            <w:del w:id="541" w:author="Sabine Noebel" w:date="2022-02-28T11:12:00Z">
              <w:r w:rsidRPr="00DB4661" w:rsidDel="00AA55BB">
                <w:rPr>
                  <w:rFonts w:asciiTheme="minorHAnsi" w:eastAsia="Calibri" w:hAnsiTheme="minorHAnsi" w:cstheme="minorHAnsi"/>
                  <w:color w:val="000000"/>
                  <w:lang w:val="en-GB"/>
                </w:rPr>
                <w:delText>personality</w:delText>
              </w:r>
            </w:del>
          </w:p>
        </w:tc>
        <w:tc>
          <w:tcPr>
            <w:tcW w:w="4111" w:type="dxa"/>
            <w:tcBorders>
              <w:bottom w:val="single" w:sz="8" w:space="0" w:color="000000"/>
            </w:tcBorders>
          </w:tcPr>
          <w:p w14:paraId="00000109" w14:textId="33986EF3" w:rsidR="00784C4E" w:rsidRPr="00DB4661" w:rsidDel="00AA55BB" w:rsidRDefault="00697658">
            <w:pPr>
              <w:jc w:val="both"/>
              <w:rPr>
                <w:del w:id="542" w:author="Sabine Noebel" w:date="2022-02-28T11:12:00Z"/>
                <w:rFonts w:asciiTheme="minorHAnsi" w:eastAsia="Calibri" w:hAnsiTheme="minorHAnsi" w:cstheme="minorHAnsi"/>
                <w:color w:val="000000"/>
                <w:lang w:val="en-GB"/>
              </w:rPr>
              <w:pPrChange w:id="543" w:author="Sabine Noebel" w:date="2022-02-28T11:12:00Z">
                <w:pPr/>
              </w:pPrChange>
            </w:pPr>
            <w:del w:id="544" w:author="Sabine Noebel" w:date="2022-02-28T11:12:00Z">
              <w:r w:rsidRPr="00DB4661" w:rsidDel="00AA55BB">
                <w:rPr>
                  <w:rFonts w:asciiTheme="minorHAnsi" w:eastAsia="Calibri" w:hAnsiTheme="minorHAnsi" w:cstheme="minorHAnsi"/>
                  <w:color w:val="000000"/>
                  <w:lang w:val="en-GB"/>
                </w:rPr>
                <w:delText>“animals compromise their own behaviour to the level of a certain behaviour displayed by another individual or a group”</w:delText>
              </w:r>
            </w:del>
          </w:p>
        </w:tc>
        <w:tc>
          <w:tcPr>
            <w:tcW w:w="1984" w:type="dxa"/>
            <w:tcBorders>
              <w:bottom w:val="single" w:sz="8" w:space="0" w:color="000000"/>
              <w:right w:val="single" w:sz="8" w:space="0" w:color="000000"/>
            </w:tcBorders>
            <w:tcMar>
              <w:top w:w="100" w:type="dxa"/>
              <w:left w:w="100" w:type="dxa"/>
              <w:bottom w:w="100" w:type="dxa"/>
              <w:right w:w="100" w:type="dxa"/>
            </w:tcMar>
          </w:tcPr>
          <w:p w14:paraId="0000010A" w14:textId="68CE2FC2" w:rsidR="00784C4E" w:rsidRPr="00DB4661" w:rsidDel="00AA55BB" w:rsidRDefault="00697658">
            <w:pPr>
              <w:jc w:val="both"/>
              <w:rPr>
                <w:del w:id="545" w:author="Sabine Noebel" w:date="2022-02-28T11:12:00Z"/>
                <w:rFonts w:asciiTheme="minorHAnsi" w:eastAsia="Calibri" w:hAnsiTheme="minorHAnsi" w:cstheme="minorHAnsi"/>
                <w:color w:val="000000"/>
                <w:lang w:val="en-GB"/>
              </w:rPr>
              <w:pPrChange w:id="546" w:author="Sabine Noebel" w:date="2022-02-28T11:12:00Z">
                <w:pPr/>
              </w:pPrChange>
            </w:pPr>
            <w:del w:id="547" w:author="Sabine Noebel" w:date="2022-02-28T11:12:00Z">
              <w:r w:rsidRPr="00DB4661" w:rsidDel="00AA55BB">
                <w:rPr>
                  <w:rFonts w:asciiTheme="minorHAnsi" w:eastAsia="Calibri" w:hAnsiTheme="minorHAnsi" w:cstheme="minorHAnsi"/>
                  <w:color w:val="000000"/>
                  <w:lang w:val="en-GB"/>
                </w:rPr>
                <w:delText xml:space="preserve">Fürstbauer &amp; Fry 2018 </w:delText>
              </w:r>
            </w:del>
          </w:p>
        </w:tc>
      </w:tr>
      <w:tr w:rsidR="00784C4E" w:rsidRPr="00DB4661" w:rsidDel="00AA55BB" w14:paraId="7752B61A" w14:textId="726D3CDF">
        <w:trPr>
          <w:trHeight w:val="372"/>
          <w:del w:id="548" w:author="Sabine Noebel" w:date="2022-02-28T11:12:00Z"/>
        </w:trPr>
        <w:tc>
          <w:tcPr>
            <w:tcW w:w="22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10B" w14:textId="61BF856B" w:rsidR="00784C4E" w:rsidRPr="00DB4661" w:rsidDel="00AA55BB" w:rsidRDefault="00697658">
            <w:pPr>
              <w:jc w:val="both"/>
              <w:rPr>
                <w:del w:id="549" w:author="Sabine Noebel" w:date="2022-02-28T11:12:00Z"/>
                <w:rFonts w:asciiTheme="minorHAnsi" w:eastAsia="Calibri" w:hAnsiTheme="minorHAnsi" w:cstheme="minorHAnsi"/>
                <w:color w:val="000000"/>
                <w:lang w:val="en-GB"/>
              </w:rPr>
              <w:pPrChange w:id="550" w:author="Sabine Noebel" w:date="2022-02-28T11:12:00Z">
                <w:pPr/>
              </w:pPrChange>
            </w:pPr>
            <w:del w:id="551" w:author="Sabine Noebel" w:date="2022-02-28T11:12:00Z">
              <w:r w:rsidRPr="00DB4661" w:rsidDel="00AA55BB">
                <w:rPr>
                  <w:rFonts w:asciiTheme="minorHAnsi" w:eastAsia="Calibri" w:hAnsiTheme="minorHAnsi" w:cstheme="minorHAnsi"/>
                  <w:color w:val="000000"/>
                  <w:lang w:val="en-GB"/>
                </w:rPr>
                <w:delText>guppy (</w:delText>
              </w:r>
              <w:r w:rsidRPr="00DB4661" w:rsidDel="00AA55BB">
                <w:rPr>
                  <w:rFonts w:asciiTheme="minorHAnsi" w:eastAsia="Calibri" w:hAnsiTheme="minorHAnsi" w:cstheme="minorHAnsi"/>
                  <w:i/>
                  <w:color w:val="000000"/>
                  <w:lang w:val="en-GB"/>
                </w:rPr>
                <w:delText>Poecilia reticulata</w:delText>
              </w:r>
              <w:r w:rsidRPr="00DB4661" w:rsidDel="00AA55BB">
                <w:rPr>
                  <w:rFonts w:asciiTheme="minorHAnsi" w:eastAsia="Calibri" w:hAnsiTheme="minorHAnsi" w:cstheme="minorHAnsi"/>
                  <w:color w:val="000000"/>
                  <w:lang w:val="en-GB"/>
                </w:rPr>
                <w:delText>)</w:delText>
              </w:r>
            </w:del>
          </w:p>
        </w:tc>
        <w:tc>
          <w:tcPr>
            <w:tcW w:w="1418" w:type="dxa"/>
            <w:tcBorders>
              <w:bottom w:val="single" w:sz="8" w:space="0" w:color="000000"/>
              <w:right w:val="single" w:sz="8" w:space="0" w:color="000000"/>
            </w:tcBorders>
            <w:tcMar>
              <w:top w:w="100" w:type="dxa"/>
              <w:left w:w="100" w:type="dxa"/>
              <w:bottom w:w="100" w:type="dxa"/>
              <w:right w:w="100" w:type="dxa"/>
            </w:tcMar>
          </w:tcPr>
          <w:p w14:paraId="0000010C" w14:textId="21A811EA" w:rsidR="00784C4E" w:rsidRPr="00DB4661" w:rsidDel="00AA55BB" w:rsidRDefault="00697658">
            <w:pPr>
              <w:jc w:val="both"/>
              <w:rPr>
                <w:del w:id="552" w:author="Sabine Noebel" w:date="2022-02-28T11:12:00Z"/>
                <w:rFonts w:asciiTheme="minorHAnsi" w:eastAsia="Calibri" w:hAnsiTheme="minorHAnsi" w:cstheme="minorHAnsi"/>
                <w:color w:val="000000"/>
                <w:lang w:val="en-GB"/>
              </w:rPr>
              <w:pPrChange w:id="553" w:author="Sabine Noebel" w:date="2022-02-28T11:12:00Z">
                <w:pPr/>
              </w:pPrChange>
            </w:pPr>
            <w:del w:id="554" w:author="Sabine Noebel" w:date="2022-02-28T11:12:00Z">
              <w:r w:rsidRPr="00DB4661" w:rsidDel="00AA55BB">
                <w:rPr>
                  <w:rFonts w:asciiTheme="minorHAnsi" w:eastAsia="Calibri" w:hAnsiTheme="minorHAnsi" w:cstheme="minorHAnsi"/>
                  <w:color w:val="000000"/>
                  <w:lang w:val="en-GB"/>
                </w:rPr>
                <w:delText>shoaling, foraging</w:delText>
              </w:r>
            </w:del>
          </w:p>
        </w:tc>
        <w:tc>
          <w:tcPr>
            <w:tcW w:w="4111" w:type="dxa"/>
            <w:tcBorders>
              <w:bottom w:val="single" w:sz="8" w:space="0" w:color="000000"/>
            </w:tcBorders>
          </w:tcPr>
          <w:p w14:paraId="0000010D" w14:textId="29DEAD54" w:rsidR="00784C4E" w:rsidRPr="00DB4661" w:rsidDel="00AA55BB" w:rsidRDefault="00697658">
            <w:pPr>
              <w:jc w:val="both"/>
              <w:rPr>
                <w:del w:id="555" w:author="Sabine Noebel" w:date="2022-02-28T11:12:00Z"/>
                <w:rFonts w:asciiTheme="minorHAnsi" w:eastAsia="Calibri" w:hAnsiTheme="minorHAnsi" w:cstheme="minorHAnsi"/>
                <w:color w:val="000000"/>
                <w:lang w:val="en-GB"/>
              </w:rPr>
              <w:pPrChange w:id="556" w:author="Sabine Noebel" w:date="2022-02-28T11:12:00Z">
                <w:pPr/>
              </w:pPrChange>
            </w:pPr>
            <w:del w:id="557" w:author="Sabine Noebel" w:date="2022-02-28T11:12:00Z">
              <w:r w:rsidRPr="00DB4661" w:rsidDel="00AA55BB">
                <w:rPr>
                  <w:rFonts w:asciiTheme="minorHAnsi" w:eastAsia="Calibri" w:hAnsiTheme="minorHAnsi" w:cstheme="minorHAnsi"/>
                  <w:color w:val="000000"/>
                  <w:lang w:val="en-GB"/>
                </w:rPr>
                <w:delText>"many animals are disproportionately likely to adopt via social learning the behaviour of the majority”</w:delText>
              </w:r>
            </w:del>
          </w:p>
          <w:p w14:paraId="0000010E" w14:textId="0E486A9E" w:rsidR="00784C4E" w:rsidRPr="00DB4661" w:rsidDel="00AA55BB" w:rsidRDefault="00697658">
            <w:pPr>
              <w:jc w:val="both"/>
              <w:rPr>
                <w:del w:id="558" w:author="Sabine Noebel" w:date="2022-02-28T11:12:00Z"/>
                <w:rFonts w:asciiTheme="minorHAnsi" w:eastAsia="Calibri" w:hAnsiTheme="minorHAnsi" w:cstheme="minorHAnsi"/>
                <w:color w:val="000000"/>
                <w:lang w:val="en-GB"/>
              </w:rPr>
              <w:pPrChange w:id="559" w:author="Sabine Noebel" w:date="2022-02-28T11:12:00Z">
                <w:pPr/>
              </w:pPrChange>
            </w:pPr>
            <w:del w:id="560" w:author="Sabine Noebel" w:date="2022-02-28T11:12:00Z">
              <w:r w:rsidRPr="00DB4661" w:rsidDel="00AA55BB">
                <w:rPr>
                  <w:rFonts w:asciiTheme="minorHAnsi" w:eastAsia="Calibri" w:hAnsiTheme="minorHAnsi" w:cstheme="minorHAnsi"/>
                  <w:color w:val="000000"/>
                  <w:lang w:val="en-GB"/>
                </w:rPr>
                <w:delText>“strong compulsion for individuals within social groups to remain in close contact and look and behave similarly”</w:delText>
              </w:r>
            </w:del>
          </w:p>
          <w:p w14:paraId="0000010F" w14:textId="242C55BC" w:rsidR="00784C4E" w:rsidRPr="00DB4661" w:rsidDel="00AA55BB" w:rsidRDefault="00697658">
            <w:pPr>
              <w:jc w:val="both"/>
              <w:rPr>
                <w:del w:id="561" w:author="Sabine Noebel" w:date="2022-02-28T11:12:00Z"/>
                <w:rFonts w:asciiTheme="minorHAnsi" w:eastAsia="Calibri" w:hAnsiTheme="minorHAnsi" w:cstheme="minorHAnsi"/>
                <w:color w:val="000000"/>
                <w:lang w:val="en-GB"/>
              </w:rPr>
              <w:pPrChange w:id="562" w:author="Sabine Noebel" w:date="2022-02-28T11:12:00Z">
                <w:pPr/>
              </w:pPrChange>
            </w:pPr>
            <w:del w:id="563" w:author="Sabine Noebel" w:date="2022-02-28T11:12:00Z">
              <w:r w:rsidRPr="00DB4661" w:rsidDel="00AA55BB">
                <w:rPr>
                  <w:rFonts w:asciiTheme="minorHAnsi" w:eastAsia="Calibri" w:hAnsiTheme="minorHAnsi" w:cstheme="minorHAnsi"/>
                  <w:color w:val="000000"/>
                  <w:lang w:val="en-GB"/>
                </w:rPr>
                <w:delText>“positive frequency-dependent social learning”</w:delText>
              </w:r>
            </w:del>
          </w:p>
        </w:tc>
        <w:tc>
          <w:tcPr>
            <w:tcW w:w="1984" w:type="dxa"/>
            <w:tcBorders>
              <w:bottom w:val="single" w:sz="8" w:space="0" w:color="000000"/>
              <w:right w:val="single" w:sz="8" w:space="0" w:color="000000"/>
            </w:tcBorders>
            <w:tcMar>
              <w:top w:w="100" w:type="dxa"/>
              <w:left w:w="100" w:type="dxa"/>
              <w:bottom w:w="100" w:type="dxa"/>
              <w:right w:w="100" w:type="dxa"/>
            </w:tcMar>
          </w:tcPr>
          <w:p w14:paraId="00000110" w14:textId="1895E79E" w:rsidR="00784C4E" w:rsidRPr="00DB4661" w:rsidDel="00AA55BB" w:rsidRDefault="00697658">
            <w:pPr>
              <w:jc w:val="both"/>
              <w:rPr>
                <w:del w:id="564" w:author="Sabine Noebel" w:date="2022-02-28T11:12:00Z"/>
                <w:rFonts w:asciiTheme="minorHAnsi" w:eastAsia="Calibri" w:hAnsiTheme="minorHAnsi" w:cstheme="minorHAnsi"/>
                <w:color w:val="000000"/>
                <w:lang w:val="en-GB"/>
              </w:rPr>
              <w:pPrChange w:id="565" w:author="Sabine Noebel" w:date="2022-02-28T11:12:00Z">
                <w:pPr/>
              </w:pPrChange>
            </w:pPr>
            <w:del w:id="566" w:author="Sabine Noebel" w:date="2022-02-28T11:12:00Z">
              <w:r w:rsidRPr="00DB4661" w:rsidDel="00AA55BB">
                <w:rPr>
                  <w:rFonts w:asciiTheme="minorHAnsi" w:eastAsia="Calibri" w:hAnsiTheme="minorHAnsi" w:cstheme="minorHAnsi"/>
                  <w:color w:val="000000"/>
                  <w:lang w:val="en-GB"/>
                </w:rPr>
                <w:delText xml:space="preserve">Brown &amp; Laland, 2002; </w:delText>
              </w:r>
            </w:del>
          </w:p>
          <w:p w14:paraId="00000111" w14:textId="49E367BF" w:rsidR="00784C4E" w:rsidRPr="00DB4661" w:rsidDel="00AA55BB" w:rsidRDefault="00784C4E">
            <w:pPr>
              <w:jc w:val="both"/>
              <w:rPr>
                <w:del w:id="567" w:author="Sabine Noebel" w:date="2022-02-28T11:12:00Z"/>
                <w:rFonts w:asciiTheme="minorHAnsi" w:eastAsia="Calibri" w:hAnsiTheme="minorHAnsi" w:cstheme="minorHAnsi"/>
                <w:color w:val="000000"/>
                <w:lang w:val="en-GB"/>
              </w:rPr>
              <w:pPrChange w:id="568" w:author="Sabine Noebel" w:date="2022-02-28T11:12:00Z">
                <w:pPr/>
              </w:pPrChange>
            </w:pPr>
          </w:p>
          <w:p w14:paraId="00000112" w14:textId="62C15F13" w:rsidR="00784C4E" w:rsidRPr="00DB4661" w:rsidDel="00AA55BB" w:rsidRDefault="00697658">
            <w:pPr>
              <w:jc w:val="both"/>
              <w:rPr>
                <w:del w:id="569" w:author="Sabine Noebel" w:date="2022-02-28T11:12:00Z"/>
                <w:rFonts w:asciiTheme="minorHAnsi" w:eastAsia="Calibri" w:hAnsiTheme="minorHAnsi" w:cstheme="minorHAnsi"/>
                <w:color w:val="000000"/>
                <w:lang w:val="en-GB"/>
              </w:rPr>
              <w:pPrChange w:id="570" w:author="Sabine Noebel" w:date="2022-02-28T11:12:00Z">
                <w:pPr/>
              </w:pPrChange>
            </w:pPr>
            <w:del w:id="571" w:author="Sabine Noebel" w:date="2022-02-28T11:12:00Z">
              <w:r w:rsidRPr="00DB4661" w:rsidDel="00AA55BB">
                <w:rPr>
                  <w:rFonts w:asciiTheme="minorHAnsi" w:eastAsia="Calibri" w:hAnsiTheme="minorHAnsi" w:cstheme="minorHAnsi"/>
                  <w:color w:val="000000"/>
                  <w:lang w:val="en-GB"/>
                </w:rPr>
                <w:delText xml:space="preserve">Brown &amp; Irving, 2014; </w:delText>
              </w:r>
            </w:del>
          </w:p>
          <w:p w14:paraId="00000113" w14:textId="2F694268" w:rsidR="00784C4E" w:rsidRPr="00DB4661" w:rsidDel="00AA55BB" w:rsidRDefault="00784C4E">
            <w:pPr>
              <w:jc w:val="both"/>
              <w:rPr>
                <w:del w:id="572" w:author="Sabine Noebel" w:date="2022-02-28T11:12:00Z"/>
                <w:rFonts w:asciiTheme="minorHAnsi" w:eastAsia="Calibri" w:hAnsiTheme="minorHAnsi" w:cstheme="minorHAnsi"/>
                <w:color w:val="000000"/>
                <w:lang w:val="en-GB"/>
              </w:rPr>
              <w:pPrChange w:id="573" w:author="Sabine Noebel" w:date="2022-02-28T11:12:00Z">
                <w:pPr/>
              </w:pPrChange>
            </w:pPr>
          </w:p>
          <w:p w14:paraId="00000114" w14:textId="70CC8DEA" w:rsidR="00784C4E" w:rsidRPr="00DB4661" w:rsidDel="00AA55BB" w:rsidRDefault="00697658">
            <w:pPr>
              <w:jc w:val="both"/>
              <w:rPr>
                <w:del w:id="574" w:author="Sabine Noebel" w:date="2022-02-28T11:12:00Z"/>
                <w:rFonts w:asciiTheme="minorHAnsi" w:eastAsia="Calibri" w:hAnsiTheme="minorHAnsi" w:cstheme="minorHAnsi"/>
                <w:color w:val="000000"/>
                <w:lang w:val="en-GB"/>
              </w:rPr>
              <w:pPrChange w:id="575" w:author="Sabine Noebel" w:date="2022-02-28T11:12:00Z">
                <w:pPr/>
              </w:pPrChange>
            </w:pPr>
            <w:del w:id="576" w:author="Sabine Noebel" w:date="2022-02-28T11:12:00Z">
              <w:r w:rsidRPr="00DB4661" w:rsidDel="00AA55BB">
                <w:rPr>
                  <w:rFonts w:asciiTheme="minorHAnsi" w:eastAsia="Calibri" w:hAnsiTheme="minorHAnsi" w:cstheme="minorHAnsi"/>
                  <w:color w:val="000000"/>
                  <w:lang w:val="en-GB"/>
                </w:rPr>
                <w:delText xml:space="preserve">Day </w:delText>
              </w:r>
              <w:r w:rsidRPr="00DB4661" w:rsidDel="00AA55BB">
                <w:rPr>
                  <w:rFonts w:asciiTheme="minorHAnsi" w:eastAsia="Calibri" w:hAnsiTheme="minorHAnsi" w:cstheme="minorHAnsi"/>
                  <w:i/>
                  <w:color w:val="000000"/>
                  <w:lang w:val="en-GB"/>
                </w:rPr>
                <w:delText>et al.</w:delText>
              </w:r>
              <w:r w:rsidRPr="00DB4661" w:rsidDel="00AA55BB">
                <w:rPr>
                  <w:rFonts w:asciiTheme="minorHAnsi" w:eastAsia="Calibri" w:hAnsiTheme="minorHAnsi" w:cstheme="minorHAnsi"/>
                  <w:color w:val="000000"/>
                  <w:lang w:val="en-GB"/>
                </w:rPr>
                <w:delText>, 2001</w:delText>
              </w:r>
            </w:del>
          </w:p>
        </w:tc>
      </w:tr>
      <w:tr w:rsidR="00784C4E" w:rsidRPr="00DB4661" w:rsidDel="00AA55BB" w14:paraId="3B20F470" w14:textId="7A2BF19F">
        <w:trPr>
          <w:trHeight w:val="439"/>
          <w:del w:id="577" w:author="Sabine Noebel" w:date="2022-02-28T11:12:00Z"/>
        </w:trPr>
        <w:tc>
          <w:tcPr>
            <w:tcW w:w="22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115" w14:textId="4BE69932" w:rsidR="00784C4E" w:rsidRPr="00DB4661" w:rsidDel="00AA55BB" w:rsidRDefault="00697658">
            <w:pPr>
              <w:jc w:val="both"/>
              <w:rPr>
                <w:del w:id="578" w:author="Sabine Noebel" w:date="2022-02-28T11:12:00Z"/>
                <w:rFonts w:asciiTheme="minorHAnsi" w:eastAsia="Calibri" w:hAnsiTheme="minorHAnsi" w:cstheme="minorHAnsi"/>
                <w:color w:val="000000"/>
                <w:lang w:val="en-GB"/>
              </w:rPr>
              <w:pPrChange w:id="579" w:author="Sabine Noebel" w:date="2022-02-28T11:12:00Z">
                <w:pPr/>
              </w:pPrChange>
            </w:pPr>
            <w:del w:id="580" w:author="Sabine Noebel" w:date="2022-02-28T11:12:00Z">
              <w:r w:rsidRPr="00DB4661" w:rsidDel="00AA55BB">
                <w:rPr>
                  <w:rFonts w:asciiTheme="minorHAnsi" w:eastAsia="Calibri" w:hAnsiTheme="minorHAnsi" w:cstheme="minorHAnsi"/>
                  <w:color w:val="000000"/>
                  <w:lang w:val="en-GB"/>
                </w:rPr>
                <w:delText>mosquitofish (</w:delText>
              </w:r>
              <w:r w:rsidRPr="00DB4661" w:rsidDel="00AA55BB">
                <w:rPr>
                  <w:rFonts w:asciiTheme="minorHAnsi" w:eastAsia="Calibri" w:hAnsiTheme="minorHAnsi" w:cstheme="minorHAnsi"/>
                  <w:i/>
                  <w:color w:val="000000"/>
                  <w:lang w:val="en-GB"/>
                </w:rPr>
                <w:delText>Gambusia holbrooki</w:delText>
              </w:r>
              <w:r w:rsidRPr="00DB4661" w:rsidDel="00AA55BB">
                <w:rPr>
                  <w:rFonts w:asciiTheme="minorHAnsi" w:eastAsia="Calibri" w:hAnsiTheme="minorHAnsi" w:cstheme="minorHAnsi"/>
                  <w:color w:val="000000"/>
                  <w:lang w:val="en-GB"/>
                </w:rPr>
                <w:delText>)</w:delText>
              </w:r>
            </w:del>
          </w:p>
        </w:tc>
        <w:tc>
          <w:tcPr>
            <w:tcW w:w="1418" w:type="dxa"/>
            <w:tcBorders>
              <w:bottom w:val="single" w:sz="8" w:space="0" w:color="000000"/>
              <w:right w:val="single" w:sz="8" w:space="0" w:color="000000"/>
            </w:tcBorders>
            <w:tcMar>
              <w:top w:w="100" w:type="dxa"/>
              <w:left w:w="100" w:type="dxa"/>
              <w:bottom w:w="100" w:type="dxa"/>
              <w:right w:w="100" w:type="dxa"/>
            </w:tcMar>
          </w:tcPr>
          <w:p w14:paraId="00000116" w14:textId="7572A64C" w:rsidR="00784C4E" w:rsidRPr="00DB4661" w:rsidDel="00AA55BB" w:rsidRDefault="00697658">
            <w:pPr>
              <w:jc w:val="both"/>
              <w:rPr>
                <w:del w:id="581" w:author="Sabine Noebel" w:date="2022-02-28T11:12:00Z"/>
                <w:rFonts w:asciiTheme="minorHAnsi" w:eastAsia="Calibri" w:hAnsiTheme="minorHAnsi" w:cstheme="minorHAnsi"/>
                <w:color w:val="000000"/>
                <w:lang w:val="en-GB"/>
              </w:rPr>
              <w:pPrChange w:id="582" w:author="Sabine Noebel" w:date="2022-02-28T11:12:00Z">
                <w:pPr/>
              </w:pPrChange>
            </w:pPr>
            <w:del w:id="583" w:author="Sabine Noebel" w:date="2022-02-28T11:12:00Z">
              <w:r w:rsidRPr="00DB4661" w:rsidDel="00AA55BB">
                <w:rPr>
                  <w:rFonts w:asciiTheme="minorHAnsi" w:eastAsia="Calibri" w:hAnsiTheme="minorHAnsi" w:cstheme="minorHAnsi"/>
                  <w:color w:val="000000"/>
                  <w:lang w:val="en-GB"/>
                </w:rPr>
                <w:delText>shoaling</w:delText>
              </w:r>
            </w:del>
          </w:p>
        </w:tc>
        <w:tc>
          <w:tcPr>
            <w:tcW w:w="4111" w:type="dxa"/>
            <w:tcBorders>
              <w:bottom w:val="single" w:sz="8" w:space="0" w:color="000000"/>
            </w:tcBorders>
          </w:tcPr>
          <w:p w14:paraId="00000117" w14:textId="44F60724" w:rsidR="00784C4E" w:rsidRPr="00DB4661" w:rsidDel="00AA55BB" w:rsidRDefault="00697658">
            <w:pPr>
              <w:jc w:val="both"/>
              <w:rPr>
                <w:del w:id="584" w:author="Sabine Noebel" w:date="2022-02-28T11:12:00Z"/>
                <w:rFonts w:asciiTheme="minorHAnsi" w:eastAsia="Calibri" w:hAnsiTheme="minorHAnsi" w:cstheme="minorHAnsi"/>
                <w:color w:val="000000"/>
                <w:lang w:val="en-GB"/>
              </w:rPr>
              <w:pPrChange w:id="585" w:author="Sabine Noebel" w:date="2022-02-28T11:12:00Z">
                <w:pPr/>
              </w:pPrChange>
            </w:pPr>
            <w:del w:id="586" w:author="Sabine Noebel" w:date="2022-02-28T11:12:00Z">
              <w:r w:rsidRPr="00DB4661" w:rsidDel="00AA55BB">
                <w:rPr>
                  <w:rFonts w:asciiTheme="minorHAnsi" w:eastAsia="Calibri" w:hAnsiTheme="minorHAnsi" w:cstheme="minorHAnsi"/>
                  <w:color w:val="000000"/>
                  <w:lang w:val="en-GB"/>
                </w:rPr>
                <w:delText xml:space="preserve">No clear definition </w:delText>
              </w:r>
              <w:r w:rsidRPr="00DB4661" w:rsidDel="00AA55BB">
                <w:rPr>
                  <w:rFonts w:asciiTheme="minorHAnsi" w:eastAsia="Calibri" w:hAnsiTheme="minorHAnsi" w:cstheme="minorHAnsi"/>
                  <w:i/>
                  <w:color w:val="000000"/>
                  <w:lang w:val="en-GB"/>
                </w:rPr>
                <w:delText>(“behave like others”)</w:delText>
              </w:r>
            </w:del>
          </w:p>
        </w:tc>
        <w:tc>
          <w:tcPr>
            <w:tcW w:w="1984" w:type="dxa"/>
            <w:tcBorders>
              <w:bottom w:val="single" w:sz="8" w:space="0" w:color="000000"/>
              <w:right w:val="single" w:sz="8" w:space="0" w:color="000000"/>
            </w:tcBorders>
            <w:tcMar>
              <w:top w:w="100" w:type="dxa"/>
              <w:left w:w="100" w:type="dxa"/>
              <w:bottom w:w="100" w:type="dxa"/>
              <w:right w:w="100" w:type="dxa"/>
            </w:tcMar>
          </w:tcPr>
          <w:p w14:paraId="00000118" w14:textId="0AFF2B47" w:rsidR="00784C4E" w:rsidRPr="00DB4661" w:rsidDel="00AA55BB" w:rsidRDefault="00697658">
            <w:pPr>
              <w:jc w:val="both"/>
              <w:rPr>
                <w:del w:id="587" w:author="Sabine Noebel" w:date="2022-02-28T11:12:00Z"/>
                <w:rFonts w:asciiTheme="minorHAnsi" w:eastAsia="Calibri" w:hAnsiTheme="minorHAnsi" w:cstheme="minorHAnsi"/>
                <w:color w:val="000000"/>
                <w:lang w:val="en-GB"/>
              </w:rPr>
              <w:pPrChange w:id="588" w:author="Sabine Noebel" w:date="2022-02-28T11:12:00Z">
                <w:pPr/>
              </w:pPrChange>
            </w:pPr>
            <w:del w:id="589" w:author="Sabine Noebel" w:date="2022-02-28T11:12:00Z">
              <w:r w:rsidRPr="00DB4661" w:rsidDel="00AA55BB">
                <w:rPr>
                  <w:rFonts w:asciiTheme="minorHAnsi" w:eastAsia="Calibri" w:hAnsiTheme="minorHAnsi" w:cstheme="minorHAnsi"/>
                  <w:color w:val="000000"/>
                  <w:lang w:val="en-GB"/>
                </w:rPr>
                <w:delText xml:space="preserve">Herbert-Read </w:delText>
              </w:r>
              <w:r w:rsidRPr="00DB4661" w:rsidDel="00AA55BB">
                <w:rPr>
                  <w:rFonts w:asciiTheme="minorHAnsi" w:eastAsia="Calibri" w:hAnsiTheme="minorHAnsi" w:cstheme="minorHAnsi"/>
                  <w:i/>
                  <w:color w:val="000000"/>
                  <w:lang w:val="en-GB"/>
                </w:rPr>
                <w:delText>et al.</w:delText>
              </w:r>
              <w:r w:rsidRPr="00DB4661" w:rsidDel="00AA55BB">
                <w:rPr>
                  <w:rFonts w:asciiTheme="minorHAnsi" w:eastAsia="Calibri" w:hAnsiTheme="minorHAnsi" w:cstheme="minorHAnsi"/>
                  <w:color w:val="000000"/>
                  <w:lang w:val="en-GB"/>
                </w:rPr>
                <w:delText xml:space="preserve">, 2013 </w:delText>
              </w:r>
            </w:del>
          </w:p>
        </w:tc>
      </w:tr>
      <w:tr w:rsidR="00784C4E" w:rsidRPr="00DB4661" w:rsidDel="00AA55BB" w14:paraId="7A4E433A" w14:textId="08FAD34C">
        <w:trPr>
          <w:trHeight w:val="439"/>
          <w:del w:id="590" w:author="Sabine Noebel" w:date="2022-02-28T11:12:00Z"/>
        </w:trPr>
        <w:tc>
          <w:tcPr>
            <w:tcW w:w="22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119" w14:textId="7BD28660" w:rsidR="00784C4E" w:rsidRPr="00DB4661" w:rsidDel="00AA55BB" w:rsidRDefault="00697658">
            <w:pPr>
              <w:jc w:val="both"/>
              <w:rPr>
                <w:del w:id="591" w:author="Sabine Noebel" w:date="2022-02-28T11:12:00Z"/>
                <w:rFonts w:asciiTheme="minorHAnsi" w:eastAsia="Calibri" w:hAnsiTheme="minorHAnsi" w:cstheme="minorHAnsi"/>
                <w:i/>
                <w:color w:val="000000"/>
                <w:lang w:val="en-GB"/>
              </w:rPr>
              <w:pPrChange w:id="592" w:author="Sabine Noebel" w:date="2022-02-28T11:12:00Z">
                <w:pPr/>
              </w:pPrChange>
            </w:pPr>
            <w:del w:id="593" w:author="Sabine Noebel" w:date="2022-02-28T11:12:00Z">
              <w:r w:rsidRPr="00DB4661" w:rsidDel="00AA55BB">
                <w:rPr>
                  <w:rFonts w:asciiTheme="minorHAnsi" w:eastAsia="Calibri" w:hAnsiTheme="minorHAnsi" w:cstheme="minorHAnsi"/>
                  <w:color w:val="000000"/>
                  <w:lang w:val="en-GB"/>
                </w:rPr>
                <w:delText>rummy-nose tetra (</w:delText>
              </w:r>
              <w:r w:rsidRPr="00DB4661" w:rsidDel="00AA55BB">
                <w:rPr>
                  <w:rFonts w:asciiTheme="minorHAnsi" w:eastAsia="Calibri" w:hAnsiTheme="minorHAnsi" w:cstheme="minorHAnsi"/>
                  <w:i/>
                  <w:color w:val="000000"/>
                  <w:lang w:val="en-GB"/>
                </w:rPr>
                <w:delText>Hemigrammus</w:delText>
              </w:r>
            </w:del>
          </w:p>
          <w:p w14:paraId="0000011A" w14:textId="2F7997D8" w:rsidR="00784C4E" w:rsidRPr="00DB4661" w:rsidDel="00AA55BB" w:rsidRDefault="00697658">
            <w:pPr>
              <w:jc w:val="both"/>
              <w:rPr>
                <w:del w:id="594" w:author="Sabine Noebel" w:date="2022-02-28T11:12:00Z"/>
                <w:rFonts w:asciiTheme="minorHAnsi" w:eastAsia="Calibri" w:hAnsiTheme="minorHAnsi" w:cstheme="minorHAnsi"/>
                <w:color w:val="000000"/>
                <w:lang w:val="en-GB"/>
              </w:rPr>
              <w:pPrChange w:id="595" w:author="Sabine Noebel" w:date="2022-02-28T11:12:00Z">
                <w:pPr/>
              </w:pPrChange>
            </w:pPr>
            <w:del w:id="596" w:author="Sabine Noebel" w:date="2022-02-28T11:12:00Z">
              <w:r w:rsidRPr="00DB4661" w:rsidDel="00AA55BB">
                <w:rPr>
                  <w:rFonts w:asciiTheme="minorHAnsi" w:eastAsia="Calibri" w:hAnsiTheme="minorHAnsi" w:cstheme="minorHAnsi"/>
                  <w:i/>
                  <w:color w:val="000000"/>
                  <w:lang w:val="en-GB"/>
                </w:rPr>
                <w:delText>rhodostomus</w:delText>
              </w:r>
              <w:r w:rsidRPr="00DB4661" w:rsidDel="00AA55BB">
                <w:rPr>
                  <w:rFonts w:asciiTheme="minorHAnsi" w:eastAsia="Calibri" w:hAnsiTheme="minorHAnsi" w:cstheme="minorHAnsi"/>
                  <w:color w:val="000000"/>
                  <w:lang w:val="en-GB"/>
                </w:rPr>
                <w:delText>)</w:delText>
              </w:r>
            </w:del>
          </w:p>
        </w:tc>
        <w:tc>
          <w:tcPr>
            <w:tcW w:w="1418" w:type="dxa"/>
            <w:tcBorders>
              <w:bottom w:val="single" w:sz="8" w:space="0" w:color="000000"/>
              <w:right w:val="single" w:sz="8" w:space="0" w:color="000000"/>
            </w:tcBorders>
            <w:tcMar>
              <w:top w:w="100" w:type="dxa"/>
              <w:left w:w="100" w:type="dxa"/>
              <w:bottom w:w="100" w:type="dxa"/>
              <w:right w:w="100" w:type="dxa"/>
            </w:tcMar>
          </w:tcPr>
          <w:p w14:paraId="0000011B" w14:textId="60DA7CA2" w:rsidR="00784C4E" w:rsidRPr="00DB4661" w:rsidDel="00AA55BB" w:rsidRDefault="00697658">
            <w:pPr>
              <w:jc w:val="both"/>
              <w:rPr>
                <w:del w:id="597" w:author="Sabine Noebel" w:date="2022-02-28T11:12:00Z"/>
                <w:rFonts w:asciiTheme="minorHAnsi" w:eastAsia="Calibri" w:hAnsiTheme="minorHAnsi" w:cstheme="minorHAnsi"/>
                <w:color w:val="000000"/>
                <w:lang w:val="en-GB"/>
              </w:rPr>
              <w:pPrChange w:id="598" w:author="Sabine Noebel" w:date="2022-02-28T11:12:00Z">
                <w:pPr/>
              </w:pPrChange>
            </w:pPr>
            <w:del w:id="599" w:author="Sabine Noebel" w:date="2022-02-28T11:12:00Z">
              <w:r w:rsidRPr="00DB4661" w:rsidDel="00AA55BB">
                <w:rPr>
                  <w:rFonts w:asciiTheme="minorHAnsi" w:eastAsia="Calibri" w:hAnsiTheme="minorHAnsi" w:cstheme="minorHAnsi"/>
                  <w:color w:val="000000"/>
                  <w:lang w:val="en-GB"/>
                </w:rPr>
                <w:delText>shoaling</w:delText>
              </w:r>
            </w:del>
          </w:p>
        </w:tc>
        <w:tc>
          <w:tcPr>
            <w:tcW w:w="4111" w:type="dxa"/>
            <w:tcBorders>
              <w:bottom w:val="single" w:sz="8" w:space="0" w:color="000000"/>
            </w:tcBorders>
          </w:tcPr>
          <w:p w14:paraId="0000011C" w14:textId="75055FE2" w:rsidR="00784C4E" w:rsidRPr="00DB4661" w:rsidDel="00AA55BB" w:rsidRDefault="00697658">
            <w:pPr>
              <w:jc w:val="both"/>
              <w:rPr>
                <w:del w:id="600" w:author="Sabine Noebel" w:date="2022-02-28T11:12:00Z"/>
                <w:rFonts w:asciiTheme="minorHAnsi" w:hAnsiTheme="minorHAnsi" w:cstheme="minorHAnsi"/>
                <w:color w:val="000000"/>
                <w:sz w:val="18"/>
                <w:szCs w:val="18"/>
                <w:lang w:val="en-GB"/>
              </w:rPr>
              <w:pPrChange w:id="601" w:author="Sabine Noebel" w:date="2022-02-28T11:12:00Z">
                <w:pPr/>
              </w:pPrChange>
            </w:pPr>
            <w:del w:id="602" w:author="Sabine Noebel" w:date="2022-02-28T11:12:00Z">
              <w:r w:rsidRPr="00DB4661" w:rsidDel="00AA55BB">
                <w:rPr>
                  <w:rFonts w:asciiTheme="minorHAnsi" w:eastAsia="Calibri" w:hAnsiTheme="minorHAnsi" w:cstheme="minorHAnsi"/>
                  <w:color w:val="000000"/>
                  <w:lang w:val="en-GB"/>
                </w:rPr>
                <w:delText>“tendency to follow the majority of their neighbours nonlinearly“</w:delText>
              </w:r>
              <w:r w:rsidRPr="00DB4661" w:rsidDel="00AA55BB">
                <w:rPr>
                  <w:rFonts w:asciiTheme="minorHAnsi" w:hAnsiTheme="minorHAnsi" w:cstheme="minorHAnsi"/>
                  <w:color w:val="000000"/>
                  <w:sz w:val="18"/>
                  <w:szCs w:val="18"/>
                  <w:lang w:val="en-GB"/>
                </w:rPr>
                <w:delText xml:space="preserve"> </w:delText>
              </w:r>
            </w:del>
          </w:p>
        </w:tc>
        <w:tc>
          <w:tcPr>
            <w:tcW w:w="1984" w:type="dxa"/>
            <w:tcBorders>
              <w:bottom w:val="single" w:sz="8" w:space="0" w:color="000000"/>
              <w:right w:val="single" w:sz="8" w:space="0" w:color="000000"/>
            </w:tcBorders>
            <w:tcMar>
              <w:top w:w="100" w:type="dxa"/>
              <w:left w:w="100" w:type="dxa"/>
              <w:bottom w:w="100" w:type="dxa"/>
              <w:right w:w="100" w:type="dxa"/>
            </w:tcMar>
          </w:tcPr>
          <w:p w14:paraId="0000011D" w14:textId="7D3F85BE" w:rsidR="00784C4E" w:rsidRPr="00DB4661" w:rsidDel="00AA55BB" w:rsidRDefault="00697658">
            <w:pPr>
              <w:jc w:val="both"/>
              <w:rPr>
                <w:del w:id="603" w:author="Sabine Noebel" w:date="2022-02-28T11:12:00Z"/>
                <w:rFonts w:asciiTheme="minorHAnsi" w:eastAsia="Calibri" w:hAnsiTheme="minorHAnsi" w:cstheme="minorHAnsi"/>
                <w:color w:val="000000"/>
                <w:lang w:val="en-GB"/>
              </w:rPr>
              <w:pPrChange w:id="604" w:author="Sabine Noebel" w:date="2022-02-28T11:12:00Z">
                <w:pPr/>
              </w:pPrChange>
            </w:pPr>
            <w:del w:id="605" w:author="Sabine Noebel" w:date="2022-02-28T11:12:00Z">
              <w:r w:rsidRPr="00DB4661" w:rsidDel="00AA55BB">
                <w:rPr>
                  <w:rFonts w:asciiTheme="minorHAnsi" w:eastAsia="Calibri" w:hAnsiTheme="minorHAnsi" w:cstheme="minorHAnsi"/>
                  <w:color w:val="000000"/>
                  <w:lang w:val="en-GB"/>
                </w:rPr>
                <w:delText xml:space="preserve">Lecheval </w:delText>
              </w:r>
              <w:r w:rsidRPr="00DB4661" w:rsidDel="00AA55BB">
                <w:rPr>
                  <w:rFonts w:asciiTheme="minorHAnsi" w:eastAsia="Calibri" w:hAnsiTheme="minorHAnsi" w:cstheme="minorHAnsi"/>
                  <w:i/>
                  <w:color w:val="000000"/>
                  <w:lang w:val="en-GB"/>
                </w:rPr>
                <w:delText>et al.</w:delText>
              </w:r>
              <w:r w:rsidRPr="00DB4661" w:rsidDel="00AA55BB">
                <w:rPr>
                  <w:rFonts w:asciiTheme="minorHAnsi" w:eastAsia="Calibri" w:hAnsiTheme="minorHAnsi" w:cstheme="minorHAnsi"/>
                  <w:color w:val="000000"/>
                  <w:lang w:val="en-GB"/>
                </w:rPr>
                <w:delText>, 2018</w:delText>
              </w:r>
            </w:del>
          </w:p>
        </w:tc>
      </w:tr>
      <w:tr w:rsidR="00784C4E" w:rsidRPr="00DB4661" w:rsidDel="00AA55BB" w14:paraId="27760068" w14:textId="31E87076">
        <w:trPr>
          <w:trHeight w:val="494"/>
          <w:del w:id="606" w:author="Sabine Noebel" w:date="2022-02-28T11:12:00Z"/>
        </w:trPr>
        <w:tc>
          <w:tcPr>
            <w:tcW w:w="22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11E" w14:textId="52B689B2" w:rsidR="00784C4E" w:rsidRPr="00DB4661" w:rsidDel="00AA55BB" w:rsidRDefault="00697658">
            <w:pPr>
              <w:jc w:val="both"/>
              <w:rPr>
                <w:del w:id="607" w:author="Sabine Noebel" w:date="2022-02-28T11:12:00Z"/>
                <w:rFonts w:asciiTheme="minorHAnsi" w:eastAsia="Calibri" w:hAnsiTheme="minorHAnsi" w:cstheme="minorHAnsi"/>
                <w:color w:val="000000"/>
                <w:lang w:val="en-GB"/>
              </w:rPr>
              <w:pPrChange w:id="608" w:author="Sabine Noebel" w:date="2022-02-28T11:12:00Z">
                <w:pPr/>
              </w:pPrChange>
            </w:pPr>
            <w:del w:id="609" w:author="Sabine Noebel" w:date="2022-02-28T11:12:00Z">
              <w:r w:rsidRPr="00DB4661" w:rsidDel="00AA55BB">
                <w:rPr>
                  <w:rFonts w:asciiTheme="minorHAnsi" w:eastAsia="Calibri" w:hAnsiTheme="minorHAnsi" w:cstheme="minorHAnsi"/>
                  <w:color w:val="000000"/>
                  <w:lang w:val="en-GB"/>
                </w:rPr>
                <w:lastRenderedPageBreak/>
                <w:delText>nine-spined sticklebacks (</w:delText>
              </w:r>
              <w:r w:rsidRPr="00DB4661" w:rsidDel="00AA55BB">
                <w:rPr>
                  <w:rFonts w:asciiTheme="minorHAnsi" w:eastAsia="Calibri" w:hAnsiTheme="minorHAnsi" w:cstheme="minorHAnsi"/>
                  <w:i/>
                  <w:color w:val="000000"/>
                  <w:lang w:val="en-GB"/>
                </w:rPr>
                <w:delText>Pungitius pungitius</w:delText>
              </w:r>
              <w:r w:rsidRPr="00DB4661" w:rsidDel="00AA55BB">
                <w:rPr>
                  <w:rFonts w:asciiTheme="minorHAnsi" w:eastAsia="Calibri" w:hAnsiTheme="minorHAnsi" w:cstheme="minorHAnsi"/>
                  <w:color w:val="000000"/>
                  <w:lang w:val="en-GB"/>
                </w:rPr>
                <w:delText>)</w:delText>
              </w:r>
            </w:del>
          </w:p>
        </w:tc>
        <w:tc>
          <w:tcPr>
            <w:tcW w:w="1418" w:type="dxa"/>
            <w:tcBorders>
              <w:bottom w:val="single" w:sz="8" w:space="0" w:color="000000"/>
              <w:right w:val="single" w:sz="8" w:space="0" w:color="000000"/>
            </w:tcBorders>
            <w:tcMar>
              <w:top w:w="100" w:type="dxa"/>
              <w:left w:w="100" w:type="dxa"/>
              <w:bottom w:w="100" w:type="dxa"/>
              <w:right w:w="100" w:type="dxa"/>
            </w:tcMar>
          </w:tcPr>
          <w:p w14:paraId="0000011F" w14:textId="4590BA99" w:rsidR="00784C4E" w:rsidRPr="00DB4661" w:rsidDel="00AA55BB" w:rsidRDefault="00697658">
            <w:pPr>
              <w:jc w:val="both"/>
              <w:rPr>
                <w:del w:id="610" w:author="Sabine Noebel" w:date="2022-02-28T11:12:00Z"/>
                <w:rFonts w:asciiTheme="minorHAnsi" w:eastAsia="Calibri" w:hAnsiTheme="minorHAnsi" w:cstheme="minorHAnsi"/>
                <w:color w:val="000000"/>
                <w:lang w:val="en-GB"/>
              </w:rPr>
              <w:pPrChange w:id="611" w:author="Sabine Noebel" w:date="2022-02-28T11:12:00Z">
                <w:pPr/>
              </w:pPrChange>
            </w:pPr>
            <w:del w:id="612" w:author="Sabine Noebel" w:date="2022-02-28T11:12:00Z">
              <w:r w:rsidRPr="00DB4661" w:rsidDel="00AA55BB">
                <w:rPr>
                  <w:rFonts w:asciiTheme="minorHAnsi" w:eastAsia="Calibri" w:hAnsiTheme="minorHAnsi" w:cstheme="minorHAnsi"/>
                  <w:color w:val="000000"/>
                  <w:lang w:val="en-GB"/>
                </w:rPr>
                <w:delText>foraging</w:delText>
              </w:r>
            </w:del>
          </w:p>
        </w:tc>
        <w:tc>
          <w:tcPr>
            <w:tcW w:w="4111" w:type="dxa"/>
            <w:tcBorders>
              <w:bottom w:val="single" w:sz="8" w:space="0" w:color="000000"/>
            </w:tcBorders>
          </w:tcPr>
          <w:p w14:paraId="00000120" w14:textId="31872886" w:rsidR="00784C4E" w:rsidRPr="00DB4661" w:rsidDel="00AA55BB" w:rsidRDefault="00697658">
            <w:pPr>
              <w:jc w:val="both"/>
              <w:rPr>
                <w:del w:id="613" w:author="Sabine Noebel" w:date="2022-02-28T11:12:00Z"/>
                <w:rFonts w:asciiTheme="minorHAnsi" w:eastAsia="Calibri" w:hAnsiTheme="minorHAnsi" w:cstheme="minorHAnsi"/>
                <w:color w:val="000000"/>
                <w:lang w:val="en-GB"/>
              </w:rPr>
              <w:pPrChange w:id="614" w:author="Sabine Noebel" w:date="2022-02-28T11:12:00Z">
                <w:pPr/>
              </w:pPrChange>
            </w:pPr>
            <w:del w:id="615" w:author="Sabine Noebel" w:date="2022-02-28T11:12:00Z">
              <w:r w:rsidRPr="00DB4661" w:rsidDel="00AA55BB">
                <w:rPr>
                  <w:rFonts w:asciiTheme="minorHAnsi" w:eastAsia="Calibri" w:hAnsiTheme="minorHAnsi" w:cstheme="minorHAnsi"/>
                  <w:color w:val="000000"/>
                  <w:lang w:val="en-GB"/>
                </w:rPr>
                <w:delText>“positive frequency dependent social learning where the probability of acquiring a trait increases disproportionately with the proportion of other individuals performing it”</w:delText>
              </w:r>
            </w:del>
          </w:p>
        </w:tc>
        <w:tc>
          <w:tcPr>
            <w:tcW w:w="1984" w:type="dxa"/>
            <w:tcBorders>
              <w:bottom w:val="single" w:sz="8" w:space="0" w:color="000000"/>
              <w:right w:val="single" w:sz="8" w:space="0" w:color="000000"/>
            </w:tcBorders>
            <w:tcMar>
              <w:top w:w="100" w:type="dxa"/>
              <w:left w:w="100" w:type="dxa"/>
              <w:bottom w:w="100" w:type="dxa"/>
              <w:right w:w="100" w:type="dxa"/>
            </w:tcMar>
          </w:tcPr>
          <w:p w14:paraId="00000121" w14:textId="59266B1F" w:rsidR="00784C4E" w:rsidRPr="00DB4661" w:rsidDel="00AA55BB" w:rsidRDefault="00697658">
            <w:pPr>
              <w:jc w:val="both"/>
              <w:rPr>
                <w:del w:id="616" w:author="Sabine Noebel" w:date="2022-02-28T11:12:00Z"/>
                <w:rFonts w:asciiTheme="minorHAnsi" w:eastAsia="Calibri" w:hAnsiTheme="minorHAnsi" w:cstheme="minorHAnsi"/>
                <w:color w:val="000000"/>
                <w:lang w:val="en-GB"/>
              </w:rPr>
              <w:pPrChange w:id="617" w:author="Sabine Noebel" w:date="2022-02-28T11:12:00Z">
                <w:pPr/>
              </w:pPrChange>
            </w:pPr>
            <w:del w:id="618" w:author="Sabine Noebel" w:date="2022-02-28T11:12:00Z">
              <w:r w:rsidRPr="00DB4661" w:rsidDel="00AA55BB">
                <w:rPr>
                  <w:rFonts w:asciiTheme="minorHAnsi" w:eastAsia="Calibri" w:hAnsiTheme="minorHAnsi" w:cstheme="minorHAnsi"/>
                  <w:color w:val="000000"/>
                  <w:lang w:val="en-GB"/>
                </w:rPr>
                <w:delText xml:space="preserve">Pike &amp; Laland, 2010 </w:delText>
              </w:r>
            </w:del>
          </w:p>
        </w:tc>
      </w:tr>
      <w:tr w:rsidR="00784C4E" w:rsidRPr="00DB4661" w:rsidDel="00AA55BB" w14:paraId="74FA64D4" w14:textId="5EED72AF">
        <w:trPr>
          <w:trHeight w:val="720"/>
          <w:del w:id="619" w:author="Sabine Noebel" w:date="2022-02-28T11:12:00Z"/>
        </w:trPr>
        <w:tc>
          <w:tcPr>
            <w:tcW w:w="22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122" w14:textId="7513B553" w:rsidR="00784C4E" w:rsidRPr="00DB4661" w:rsidDel="00AA55BB" w:rsidRDefault="00697658">
            <w:pPr>
              <w:jc w:val="both"/>
              <w:rPr>
                <w:del w:id="620" w:author="Sabine Noebel" w:date="2022-02-28T11:12:00Z"/>
                <w:rFonts w:asciiTheme="minorHAnsi" w:eastAsia="Calibri" w:hAnsiTheme="minorHAnsi" w:cstheme="minorHAnsi"/>
                <w:color w:val="000000"/>
                <w:lang w:val="en-GB"/>
              </w:rPr>
              <w:pPrChange w:id="621" w:author="Sabine Noebel" w:date="2022-02-28T11:12:00Z">
                <w:pPr/>
              </w:pPrChange>
            </w:pPr>
            <w:del w:id="622" w:author="Sabine Noebel" w:date="2022-02-28T11:12:00Z">
              <w:r w:rsidRPr="00DB4661" w:rsidDel="00AA55BB">
                <w:rPr>
                  <w:rFonts w:asciiTheme="minorHAnsi" w:eastAsia="Calibri" w:hAnsiTheme="minorHAnsi" w:cstheme="minorHAnsi"/>
                  <w:color w:val="000000"/>
                  <w:lang w:val="en-GB"/>
                </w:rPr>
                <w:delText>threespined sticklebacks (</w:delText>
              </w:r>
              <w:r w:rsidRPr="00DB4661" w:rsidDel="00AA55BB">
                <w:rPr>
                  <w:rFonts w:asciiTheme="minorHAnsi" w:eastAsia="Calibri" w:hAnsiTheme="minorHAnsi" w:cstheme="minorHAnsi"/>
                  <w:i/>
                  <w:color w:val="000000"/>
                  <w:lang w:val="en-GB"/>
                </w:rPr>
                <w:delText>Gasterosteous aculeatus</w:delText>
              </w:r>
              <w:r w:rsidRPr="00DB4661" w:rsidDel="00AA55BB">
                <w:rPr>
                  <w:rFonts w:asciiTheme="minorHAnsi" w:eastAsia="Calibri" w:hAnsiTheme="minorHAnsi" w:cstheme="minorHAnsi"/>
                  <w:color w:val="000000"/>
                  <w:lang w:val="en-GB"/>
                </w:rPr>
                <w:delText>)</w:delText>
              </w:r>
            </w:del>
          </w:p>
        </w:tc>
        <w:tc>
          <w:tcPr>
            <w:tcW w:w="1418" w:type="dxa"/>
            <w:tcBorders>
              <w:bottom w:val="single" w:sz="8" w:space="0" w:color="000000"/>
              <w:right w:val="single" w:sz="8" w:space="0" w:color="000000"/>
            </w:tcBorders>
            <w:tcMar>
              <w:top w:w="100" w:type="dxa"/>
              <w:left w:w="100" w:type="dxa"/>
              <w:bottom w:w="100" w:type="dxa"/>
              <w:right w:w="100" w:type="dxa"/>
            </w:tcMar>
          </w:tcPr>
          <w:p w14:paraId="00000123" w14:textId="3E573EB4" w:rsidR="00784C4E" w:rsidRPr="00DB4661" w:rsidDel="00AA55BB" w:rsidRDefault="00697658">
            <w:pPr>
              <w:jc w:val="both"/>
              <w:rPr>
                <w:del w:id="623" w:author="Sabine Noebel" w:date="2022-02-28T11:12:00Z"/>
                <w:rFonts w:asciiTheme="minorHAnsi" w:eastAsia="Calibri" w:hAnsiTheme="minorHAnsi" w:cstheme="minorHAnsi"/>
                <w:color w:val="000000"/>
                <w:lang w:val="en-GB"/>
              </w:rPr>
              <w:pPrChange w:id="624" w:author="Sabine Noebel" w:date="2022-02-28T11:12:00Z">
                <w:pPr/>
              </w:pPrChange>
            </w:pPr>
            <w:del w:id="625" w:author="Sabine Noebel" w:date="2022-02-28T11:12:00Z">
              <w:r w:rsidRPr="00DB4661" w:rsidDel="00AA55BB">
                <w:rPr>
                  <w:rFonts w:asciiTheme="minorHAnsi" w:eastAsia="Calibri" w:hAnsiTheme="minorHAnsi" w:cstheme="minorHAnsi"/>
                  <w:color w:val="000000"/>
                  <w:lang w:val="en-GB"/>
                </w:rPr>
                <w:delText>foraging</w:delText>
              </w:r>
            </w:del>
          </w:p>
        </w:tc>
        <w:tc>
          <w:tcPr>
            <w:tcW w:w="4111" w:type="dxa"/>
            <w:tcBorders>
              <w:bottom w:val="single" w:sz="8" w:space="0" w:color="000000"/>
            </w:tcBorders>
          </w:tcPr>
          <w:p w14:paraId="00000124" w14:textId="41B8B80D" w:rsidR="00784C4E" w:rsidRPr="00DB4661" w:rsidDel="00AA55BB" w:rsidRDefault="00697658">
            <w:pPr>
              <w:jc w:val="both"/>
              <w:rPr>
                <w:del w:id="626" w:author="Sabine Noebel" w:date="2022-02-28T11:12:00Z"/>
                <w:rFonts w:asciiTheme="minorHAnsi" w:eastAsia="Calibri" w:hAnsiTheme="minorHAnsi" w:cstheme="minorHAnsi"/>
                <w:i/>
                <w:color w:val="000000"/>
                <w:lang w:val="en-GB"/>
              </w:rPr>
              <w:pPrChange w:id="627" w:author="Sabine Noebel" w:date="2022-02-28T11:12:00Z">
                <w:pPr/>
              </w:pPrChange>
            </w:pPr>
            <w:del w:id="628" w:author="Sabine Noebel" w:date="2022-02-28T11:12:00Z">
              <w:r w:rsidRPr="00DB4661" w:rsidDel="00AA55BB">
                <w:rPr>
                  <w:rFonts w:asciiTheme="minorHAnsi" w:eastAsia="Calibri" w:hAnsiTheme="minorHAnsi" w:cstheme="minorHAnsi"/>
                  <w:color w:val="000000"/>
                  <w:lang w:val="en-GB"/>
                </w:rPr>
                <w:delText xml:space="preserve">No clear definition </w:delText>
              </w:r>
              <w:r w:rsidRPr="00DB4661" w:rsidDel="00AA55BB">
                <w:rPr>
                  <w:rFonts w:asciiTheme="minorHAnsi" w:eastAsia="Calibri" w:hAnsiTheme="minorHAnsi" w:cstheme="minorHAnsi"/>
                  <w:i/>
                  <w:color w:val="000000"/>
                  <w:lang w:val="en-GB"/>
                </w:rPr>
                <w:delText>(“behave like others”)</w:delText>
              </w:r>
            </w:del>
          </w:p>
          <w:p w14:paraId="00000125" w14:textId="60DC452E" w:rsidR="00784C4E" w:rsidRPr="00DB4661" w:rsidDel="00AA55BB" w:rsidRDefault="00697658">
            <w:pPr>
              <w:jc w:val="both"/>
              <w:rPr>
                <w:del w:id="629" w:author="Sabine Noebel" w:date="2022-02-28T11:12:00Z"/>
                <w:rFonts w:asciiTheme="minorHAnsi" w:eastAsia="Calibri" w:hAnsiTheme="minorHAnsi" w:cstheme="minorHAnsi"/>
                <w:color w:val="000000"/>
                <w:lang w:val="en-GB"/>
              </w:rPr>
              <w:pPrChange w:id="630" w:author="Sabine Noebel" w:date="2022-02-28T11:12:00Z">
                <w:pPr/>
              </w:pPrChange>
            </w:pPr>
            <w:del w:id="631" w:author="Sabine Noebel" w:date="2022-02-28T11:12:00Z">
              <w:r w:rsidRPr="00DB4661" w:rsidDel="00AA55BB">
                <w:rPr>
                  <w:rFonts w:asciiTheme="minorHAnsi" w:eastAsia="Calibri" w:hAnsiTheme="minorHAnsi" w:cstheme="minorHAnsi"/>
                  <w:color w:val="000000"/>
                  <w:lang w:val="en-GB"/>
                </w:rPr>
                <w:delText xml:space="preserve">No clear definition </w:delText>
              </w:r>
              <w:r w:rsidRPr="00DB4661" w:rsidDel="00AA55BB">
                <w:rPr>
                  <w:rFonts w:asciiTheme="minorHAnsi" w:eastAsia="Calibri" w:hAnsiTheme="minorHAnsi" w:cstheme="minorHAnsi"/>
                  <w:i/>
                  <w:color w:val="000000"/>
                  <w:lang w:val="en-GB"/>
                </w:rPr>
                <w:delText>(“behave like others”)</w:delText>
              </w:r>
            </w:del>
          </w:p>
        </w:tc>
        <w:tc>
          <w:tcPr>
            <w:tcW w:w="1984" w:type="dxa"/>
            <w:tcBorders>
              <w:bottom w:val="single" w:sz="8" w:space="0" w:color="000000"/>
              <w:right w:val="single" w:sz="8" w:space="0" w:color="000000"/>
            </w:tcBorders>
            <w:tcMar>
              <w:top w:w="100" w:type="dxa"/>
              <w:left w:w="100" w:type="dxa"/>
              <w:bottom w:w="100" w:type="dxa"/>
              <w:right w:w="100" w:type="dxa"/>
            </w:tcMar>
          </w:tcPr>
          <w:p w14:paraId="00000126" w14:textId="06458752" w:rsidR="00784C4E" w:rsidRPr="00DB4661" w:rsidDel="00AA55BB" w:rsidRDefault="00697658">
            <w:pPr>
              <w:jc w:val="both"/>
              <w:rPr>
                <w:del w:id="632" w:author="Sabine Noebel" w:date="2022-02-28T11:12:00Z"/>
                <w:rFonts w:asciiTheme="minorHAnsi" w:eastAsia="Calibri" w:hAnsiTheme="minorHAnsi" w:cstheme="minorHAnsi"/>
                <w:color w:val="000000"/>
                <w:lang w:val="en-GB"/>
              </w:rPr>
              <w:pPrChange w:id="633" w:author="Sabine Noebel" w:date="2022-02-28T11:12:00Z">
                <w:pPr/>
              </w:pPrChange>
            </w:pPr>
            <w:del w:id="634" w:author="Sabine Noebel" w:date="2022-02-28T11:12:00Z">
              <w:r w:rsidRPr="00DB4661" w:rsidDel="00AA55BB">
                <w:rPr>
                  <w:rFonts w:asciiTheme="minorHAnsi" w:eastAsia="Calibri" w:hAnsiTheme="minorHAnsi" w:cstheme="minorHAnsi"/>
                  <w:color w:val="000000"/>
                  <w:lang w:val="en-GB"/>
                </w:rPr>
                <w:delText xml:space="preserve">Webster &amp; Hart, 2006; </w:delText>
              </w:r>
            </w:del>
          </w:p>
          <w:p w14:paraId="00000127" w14:textId="6CE316C5" w:rsidR="00784C4E" w:rsidRPr="00DB4661" w:rsidDel="00AA55BB" w:rsidRDefault="00697658">
            <w:pPr>
              <w:jc w:val="both"/>
              <w:rPr>
                <w:del w:id="635" w:author="Sabine Noebel" w:date="2022-02-28T11:12:00Z"/>
                <w:rFonts w:asciiTheme="minorHAnsi" w:eastAsia="Calibri" w:hAnsiTheme="minorHAnsi" w:cstheme="minorHAnsi"/>
                <w:color w:val="000000"/>
                <w:lang w:val="en-GB"/>
              </w:rPr>
              <w:pPrChange w:id="636" w:author="Sabine Noebel" w:date="2022-02-28T11:12:00Z">
                <w:pPr/>
              </w:pPrChange>
            </w:pPr>
            <w:del w:id="637" w:author="Sabine Noebel" w:date="2022-02-28T11:12:00Z">
              <w:r w:rsidRPr="00DB4661" w:rsidDel="00AA55BB">
                <w:rPr>
                  <w:rFonts w:asciiTheme="minorHAnsi" w:eastAsia="Calibri" w:hAnsiTheme="minorHAnsi" w:cstheme="minorHAnsi"/>
                  <w:color w:val="000000"/>
                  <w:lang w:val="en-GB"/>
                </w:rPr>
                <w:delText xml:space="preserve">McDonald </w:delText>
              </w:r>
              <w:r w:rsidRPr="00DB4661" w:rsidDel="00AA55BB">
                <w:rPr>
                  <w:rFonts w:asciiTheme="minorHAnsi" w:eastAsia="Calibri" w:hAnsiTheme="minorHAnsi" w:cstheme="minorHAnsi"/>
                  <w:i/>
                  <w:color w:val="000000"/>
                  <w:lang w:val="en-GB"/>
                </w:rPr>
                <w:delText>et al</w:delText>
              </w:r>
              <w:r w:rsidRPr="00DB4661" w:rsidDel="00AA55BB">
                <w:rPr>
                  <w:rFonts w:asciiTheme="minorHAnsi" w:eastAsia="Calibri" w:hAnsiTheme="minorHAnsi" w:cstheme="minorHAnsi"/>
                  <w:color w:val="000000"/>
                  <w:lang w:val="en-GB"/>
                </w:rPr>
                <w:delText>., 2016</w:delText>
              </w:r>
            </w:del>
          </w:p>
        </w:tc>
      </w:tr>
      <w:tr w:rsidR="00784C4E" w:rsidRPr="00DB4661" w:rsidDel="00AA55BB" w14:paraId="44FB0B0E" w14:textId="62836669">
        <w:trPr>
          <w:trHeight w:val="500"/>
          <w:del w:id="638" w:author="Sabine Noebel" w:date="2022-02-28T11:12:00Z"/>
        </w:trPr>
        <w:tc>
          <w:tcPr>
            <w:tcW w:w="22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128" w14:textId="1F6DA59B" w:rsidR="00784C4E" w:rsidRPr="00DB4661" w:rsidDel="00AA55BB" w:rsidRDefault="00697658">
            <w:pPr>
              <w:jc w:val="both"/>
              <w:rPr>
                <w:del w:id="639" w:author="Sabine Noebel" w:date="2022-02-28T11:12:00Z"/>
                <w:rFonts w:asciiTheme="minorHAnsi" w:eastAsia="Calibri" w:hAnsiTheme="minorHAnsi" w:cstheme="minorHAnsi"/>
                <w:color w:val="000000"/>
                <w:lang w:val="en-GB"/>
              </w:rPr>
              <w:pPrChange w:id="640" w:author="Sabine Noebel" w:date="2022-02-28T11:12:00Z">
                <w:pPr/>
              </w:pPrChange>
            </w:pPr>
            <w:del w:id="641" w:author="Sabine Noebel" w:date="2022-02-28T11:12:00Z">
              <w:r w:rsidRPr="00DB4661" w:rsidDel="00AA55BB">
                <w:rPr>
                  <w:rFonts w:asciiTheme="minorHAnsi" w:eastAsia="Calibri" w:hAnsiTheme="minorHAnsi" w:cstheme="minorHAnsi"/>
                  <w:color w:val="000000"/>
                  <w:lang w:val="en-GB"/>
                </w:rPr>
                <w:delText>zebrafish (</w:delText>
              </w:r>
              <w:r w:rsidRPr="00DB4661" w:rsidDel="00AA55BB">
                <w:rPr>
                  <w:rFonts w:asciiTheme="minorHAnsi" w:eastAsia="Calibri" w:hAnsiTheme="minorHAnsi" w:cstheme="minorHAnsi"/>
                  <w:i/>
                  <w:color w:val="000000"/>
                  <w:lang w:val="en-GB"/>
                </w:rPr>
                <w:delText>Danio rerio</w:delText>
              </w:r>
              <w:r w:rsidRPr="00DB4661" w:rsidDel="00AA55BB">
                <w:rPr>
                  <w:rFonts w:asciiTheme="minorHAnsi" w:eastAsia="Calibri" w:hAnsiTheme="minorHAnsi" w:cstheme="minorHAnsi"/>
                  <w:color w:val="000000"/>
                  <w:lang w:val="en-GB"/>
                </w:rPr>
                <w:delText>)</w:delText>
              </w:r>
            </w:del>
          </w:p>
        </w:tc>
        <w:tc>
          <w:tcPr>
            <w:tcW w:w="1418" w:type="dxa"/>
            <w:tcBorders>
              <w:bottom w:val="single" w:sz="8" w:space="0" w:color="000000"/>
              <w:right w:val="single" w:sz="8" w:space="0" w:color="000000"/>
            </w:tcBorders>
            <w:tcMar>
              <w:top w:w="100" w:type="dxa"/>
              <w:left w:w="100" w:type="dxa"/>
              <w:bottom w:w="100" w:type="dxa"/>
              <w:right w:w="100" w:type="dxa"/>
            </w:tcMar>
          </w:tcPr>
          <w:p w14:paraId="00000129" w14:textId="0759162E" w:rsidR="00784C4E" w:rsidRPr="00DB4661" w:rsidDel="00AA55BB" w:rsidRDefault="00697658">
            <w:pPr>
              <w:jc w:val="both"/>
              <w:rPr>
                <w:del w:id="642" w:author="Sabine Noebel" w:date="2022-02-28T11:12:00Z"/>
                <w:rFonts w:asciiTheme="minorHAnsi" w:eastAsia="Calibri" w:hAnsiTheme="minorHAnsi" w:cstheme="minorHAnsi"/>
                <w:color w:val="000000"/>
                <w:lang w:val="en-GB"/>
              </w:rPr>
              <w:pPrChange w:id="643" w:author="Sabine Noebel" w:date="2022-02-28T11:12:00Z">
                <w:pPr/>
              </w:pPrChange>
            </w:pPr>
            <w:del w:id="644" w:author="Sabine Noebel" w:date="2022-02-28T11:12:00Z">
              <w:r w:rsidRPr="00DB4661" w:rsidDel="00AA55BB">
                <w:rPr>
                  <w:rFonts w:asciiTheme="minorHAnsi" w:eastAsia="Calibri" w:hAnsiTheme="minorHAnsi" w:cstheme="minorHAnsi"/>
                  <w:color w:val="000000"/>
                  <w:lang w:val="en-GB"/>
                </w:rPr>
                <w:delText>foraging</w:delText>
              </w:r>
            </w:del>
          </w:p>
        </w:tc>
        <w:tc>
          <w:tcPr>
            <w:tcW w:w="4111" w:type="dxa"/>
            <w:tcBorders>
              <w:bottom w:val="single" w:sz="8" w:space="0" w:color="000000"/>
            </w:tcBorders>
          </w:tcPr>
          <w:p w14:paraId="0000012A" w14:textId="4B68DE56" w:rsidR="00784C4E" w:rsidRPr="00DB4661" w:rsidDel="00AA55BB" w:rsidRDefault="00697658">
            <w:pPr>
              <w:jc w:val="both"/>
              <w:rPr>
                <w:del w:id="645" w:author="Sabine Noebel" w:date="2022-02-28T11:12:00Z"/>
                <w:rFonts w:asciiTheme="minorHAnsi" w:eastAsia="Calibri" w:hAnsiTheme="minorHAnsi" w:cstheme="minorHAnsi"/>
                <w:color w:val="000000"/>
                <w:lang w:val="en-GB"/>
              </w:rPr>
              <w:pPrChange w:id="646" w:author="Sabine Noebel" w:date="2022-02-28T11:12:00Z">
                <w:pPr/>
              </w:pPrChange>
            </w:pPr>
            <w:del w:id="647" w:author="Sabine Noebel" w:date="2022-02-28T11:12:00Z">
              <w:r w:rsidRPr="00DB4661" w:rsidDel="00AA55BB">
                <w:rPr>
                  <w:rFonts w:asciiTheme="minorHAnsi" w:eastAsia="Calibri" w:hAnsiTheme="minorHAnsi" w:cstheme="minorHAnsi"/>
                  <w:color w:val="000000"/>
                  <w:lang w:val="en-GB"/>
                </w:rPr>
                <w:delText>“copy the majority strategy”</w:delText>
              </w:r>
            </w:del>
          </w:p>
          <w:p w14:paraId="0000012B" w14:textId="11266D46" w:rsidR="00784C4E" w:rsidRPr="00DB4661" w:rsidDel="00AA55BB" w:rsidRDefault="00784C4E">
            <w:pPr>
              <w:jc w:val="both"/>
              <w:rPr>
                <w:del w:id="648" w:author="Sabine Noebel" w:date="2022-02-28T11:12:00Z"/>
                <w:rFonts w:asciiTheme="minorHAnsi" w:eastAsia="Calibri" w:hAnsiTheme="minorHAnsi" w:cstheme="minorHAnsi"/>
                <w:color w:val="000000"/>
                <w:lang w:val="en-GB"/>
              </w:rPr>
              <w:pPrChange w:id="649" w:author="Sabine Noebel" w:date="2022-02-28T11:12:00Z">
                <w:pPr/>
              </w:pPrChange>
            </w:pPr>
          </w:p>
          <w:p w14:paraId="0000012C" w14:textId="0F321A7F" w:rsidR="00784C4E" w:rsidRPr="00DB4661" w:rsidDel="00AA55BB" w:rsidRDefault="00697658">
            <w:pPr>
              <w:jc w:val="both"/>
              <w:rPr>
                <w:del w:id="650" w:author="Sabine Noebel" w:date="2022-02-28T11:12:00Z"/>
                <w:rFonts w:asciiTheme="minorHAnsi" w:eastAsia="Calibri" w:hAnsiTheme="minorHAnsi" w:cstheme="minorHAnsi"/>
                <w:color w:val="000000"/>
                <w:lang w:val="en-GB"/>
              </w:rPr>
              <w:pPrChange w:id="651" w:author="Sabine Noebel" w:date="2022-02-28T11:12:00Z">
                <w:pPr/>
              </w:pPrChange>
            </w:pPr>
            <w:del w:id="652" w:author="Sabine Noebel" w:date="2022-02-28T11:12:00Z">
              <w:r w:rsidRPr="00DB4661" w:rsidDel="00AA55BB">
                <w:rPr>
                  <w:rFonts w:asciiTheme="minorHAnsi" w:eastAsia="Calibri" w:hAnsiTheme="minorHAnsi" w:cstheme="minorHAnsi"/>
                  <w:color w:val="000000"/>
                  <w:lang w:val="en-GB"/>
                </w:rPr>
                <w:delText>“individuals will appear to disproportionately copy the most common behavioural choice demonstrated by their group“</w:delText>
              </w:r>
            </w:del>
          </w:p>
        </w:tc>
        <w:tc>
          <w:tcPr>
            <w:tcW w:w="1984" w:type="dxa"/>
            <w:tcBorders>
              <w:bottom w:val="single" w:sz="8" w:space="0" w:color="000000"/>
              <w:right w:val="single" w:sz="8" w:space="0" w:color="000000"/>
            </w:tcBorders>
            <w:tcMar>
              <w:top w:w="100" w:type="dxa"/>
              <w:left w:w="100" w:type="dxa"/>
              <w:bottom w:w="100" w:type="dxa"/>
              <w:right w:w="100" w:type="dxa"/>
            </w:tcMar>
          </w:tcPr>
          <w:p w14:paraId="0000012D" w14:textId="7D1B1006" w:rsidR="00784C4E" w:rsidRPr="00DB4661" w:rsidDel="00AA55BB" w:rsidRDefault="00697658">
            <w:pPr>
              <w:jc w:val="both"/>
              <w:rPr>
                <w:del w:id="653" w:author="Sabine Noebel" w:date="2022-02-28T11:12:00Z"/>
                <w:rFonts w:asciiTheme="minorHAnsi" w:eastAsia="Calibri" w:hAnsiTheme="minorHAnsi" w:cstheme="minorHAnsi"/>
                <w:color w:val="000000"/>
                <w:lang w:val="en-GB"/>
              </w:rPr>
              <w:pPrChange w:id="654" w:author="Sabine Noebel" w:date="2022-02-28T11:12:00Z">
                <w:pPr/>
              </w:pPrChange>
            </w:pPr>
            <w:del w:id="655" w:author="Sabine Noebel" w:date="2022-02-28T11:12:00Z">
              <w:r w:rsidRPr="00DB4661" w:rsidDel="00AA55BB">
                <w:rPr>
                  <w:rFonts w:asciiTheme="minorHAnsi" w:eastAsia="Calibri" w:hAnsiTheme="minorHAnsi" w:cstheme="minorHAnsi"/>
                  <w:color w:val="000000"/>
                  <w:lang w:val="en-GB"/>
                </w:rPr>
                <w:delText xml:space="preserve">Zala, Määttänen &amp; Penn, 2012; </w:delText>
              </w:r>
            </w:del>
          </w:p>
          <w:p w14:paraId="0000012E" w14:textId="2202DA74" w:rsidR="00784C4E" w:rsidRPr="00DB4661" w:rsidDel="00AA55BB" w:rsidRDefault="00697658">
            <w:pPr>
              <w:jc w:val="both"/>
              <w:rPr>
                <w:del w:id="656" w:author="Sabine Noebel" w:date="2022-02-28T11:12:00Z"/>
                <w:rFonts w:asciiTheme="minorHAnsi" w:eastAsia="Calibri" w:hAnsiTheme="minorHAnsi" w:cstheme="minorHAnsi"/>
                <w:color w:val="000000"/>
                <w:lang w:val="en-GB"/>
              </w:rPr>
              <w:pPrChange w:id="657" w:author="Sabine Noebel" w:date="2022-02-28T11:12:00Z">
                <w:pPr/>
              </w:pPrChange>
            </w:pPr>
            <w:del w:id="658" w:author="Sabine Noebel" w:date="2022-02-28T11:12:00Z">
              <w:r w:rsidRPr="00DB4661" w:rsidDel="00AA55BB">
                <w:rPr>
                  <w:rFonts w:asciiTheme="minorHAnsi" w:eastAsia="Calibri" w:hAnsiTheme="minorHAnsi" w:cstheme="minorHAnsi"/>
                  <w:color w:val="000000"/>
                  <w:lang w:val="en-GB"/>
                </w:rPr>
                <w:delText xml:space="preserve">Ayoub, Armstrong &amp; Miller, 2019 </w:delText>
              </w:r>
            </w:del>
          </w:p>
        </w:tc>
      </w:tr>
      <w:tr w:rsidR="00784C4E" w:rsidRPr="00DB4661" w:rsidDel="00AA55BB" w14:paraId="6DE4039B" w14:textId="4BD3E2FC">
        <w:trPr>
          <w:trHeight w:val="500"/>
          <w:del w:id="659" w:author="Sabine Noebel" w:date="2022-02-28T11:12:00Z"/>
        </w:trPr>
        <w:tc>
          <w:tcPr>
            <w:tcW w:w="22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12F" w14:textId="164C1D5A" w:rsidR="00784C4E" w:rsidRPr="00DB4661" w:rsidDel="00AA55BB" w:rsidRDefault="00697658">
            <w:pPr>
              <w:jc w:val="both"/>
              <w:rPr>
                <w:del w:id="660" w:author="Sabine Noebel" w:date="2022-02-28T11:12:00Z"/>
                <w:rFonts w:asciiTheme="minorHAnsi" w:eastAsia="Calibri" w:hAnsiTheme="minorHAnsi" w:cstheme="minorHAnsi"/>
                <w:color w:val="000000"/>
                <w:lang w:val="en-GB"/>
              </w:rPr>
              <w:pPrChange w:id="661" w:author="Sabine Noebel" w:date="2022-02-28T11:12:00Z">
                <w:pPr/>
              </w:pPrChange>
            </w:pPr>
            <w:del w:id="662" w:author="Sabine Noebel" w:date="2022-02-28T11:12:00Z">
              <w:r w:rsidRPr="00DB4661" w:rsidDel="00AA55BB">
                <w:rPr>
                  <w:rFonts w:asciiTheme="minorHAnsi" w:eastAsia="Calibri" w:hAnsiTheme="minorHAnsi" w:cstheme="minorHAnsi"/>
                  <w:color w:val="000000"/>
                  <w:lang w:val="en-GB"/>
                </w:rPr>
                <w:delText>Eurasian perch (</w:delText>
              </w:r>
              <w:r w:rsidRPr="00DB4661" w:rsidDel="00AA55BB">
                <w:rPr>
                  <w:rFonts w:asciiTheme="minorHAnsi" w:eastAsia="Calibri" w:hAnsiTheme="minorHAnsi" w:cstheme="minorHAnsi"/>
                  <w:i/>
                  <w:color w:val="000000"/>
                  <w:lang w:val="en-GB"/>
                </w:rPr>
                <w:delText>Perca fluviatilis</w:delText>
              </w:r>
              <w:r w:rsidRPr="00DB4661" w:rsidDel="00AA55BB">
                <w:rPr>
                  <w:rFonts w:asciiTheme="minorHAnsi" w:eastAsia="Calibri" w:hAnsiTheme="minorHAnsi" w:cstheme="minorHAnsi"/>
                  <w:color w:val="000000"/>
                  <w:lang w:val="en-GB"/>
                </w:rPr>
                <w:delText>)</w:delText>
              </w:r>
            </w:del>
          </w:p>
        </w:tc>
        <w:tc>
          <w:tcPr>
            <w:tcW w:w="1418" w:type="dxa"/>
            <w:tcBorders>
              <w:bottom w:val="single" w:sz="8" w:space="0" w:color="000000"/>
              <w:right w:val="single" w:sz="8" w:space="0" w:color="000000"/>
            </w:tcBorders>
            <w:tcMar>
              <w:top w:w="100" w:type="dxa"/>
              <w:left w:w="100" w:type="dxa"/>
              <w:bottom w:w="100" w:type="dxa"/>
              <w:right w:w="100" w:type="dxa"/>
            </w:tcMar>
          </w:tcPr>
          <w:p w14:paraId="00000130" w14:textId="2C3BE629" w:rsidR="00784C4E" w:rsidRPr="00DB4661" w:rsidDel="00AA55BB" w:rsidRDefault="00697658">
            <w:pPr>
              <w:jc w:val="both"/>
              <w:rPr>
                <w:del w:id="663" w:author="Sabine Noebel" w:date="2022-02-28T11:12:00Z"/>
                <w:rFonts w:asciiTheme="minorHAnsi" w:eastAsia="Calibri" w:hAnsiTheme="minorHAnsi" w:cstheme="minorHAnsi"/>
                <w:color w:val="000000"/>
                <w:lang w:val="en-GB"/>
              </w:rPr>
              <w:pPrChange w:id="664" w:author="Sabine Noebel" w:date="2022-02-28T11:12:00Z">
                <w:pPr/>
              </w:pPrChange>
            </w:pPr>
            <w:del w:id="665" w:author="Sabine Noebel" w:date="2022-02-28T11:12:00Z">
              <w:r w:rsidRPr="00DB4661" w:rsidDel="00AA55BB">
                <w:rPr>
                  <w:rFonts w:asciiTheme="minorHAnsi" w:eastAsia="Calibri" w:hAnsiTheme="minorHAnsi" w:cstheme="minorHAnsi"/>
                  <w:color w:val="000000"/>
                  <w:lang w:val="en-GB"/>
                </w:rPr>
                <w:delText>personality</w:delText>
              </w:r>
            </w:del>
          </w:p>
        </w:tc>
        <w:tc>
          <w:tcPr>
            <w:tcW w:w="4111" w:type="dxa"/>
            <w:tcBorders>
              <w:bottom w:val="single" w:sz="8" w:space="0" w:color="000000"/>
            </w:tcBorders>
          </w:tcPr>
          <w:p w14:paraId="00000131" w14:textId="46A2A05E" w:rsidR="00784C4E" w:rsidRPr="00DB4661" w:rsidDel="00AA55BB" w:rsidRDefault="00697658">
            <w:pPr>
              <w:jc w:val="both"/>
              <w:rPr>
                <w:del w:id="666" w:author="Sabine Noebel" w:date="2022-02-28T11:12:00Z"/>
                <w:rFonts w:asciiTheme="minorHAnsi" w:eastAsia="Calibri" w:hAnsiTheme="minorHAnsi" w:cstheme="minorHAnsi"/>
                <w:color w:val="000000"/>
                <w:lang w:val="en-GB"/>
              </w:rPr>
              <w:pPrChange w:id="667" w:author="Sabine Noebel" w:date="2022-02-28T11:12:00Z">
                <w:pPr/>
              </w:pPrChange>
            </w:pPr>
            <w:del w:id="668" w:author="Sabine Noebel" w:date="2022-02-28T11:12:00Z">
              <w:r w:rsidRPr="00DB4661" w:rsidDel="00AA55BB">
                <w:rPr>
                  <w:rFonts w:asciiTheme="minorHAnsi" w:eastAsia="Calibri" w:hAnsiTheme="minorHAnsi" w:cstheme="minorHAnsi"/>
                  <w:color w:val="000000"/>
                  <w:lang w:val="en-GB"/>
                </w:rPr>
                <w:delText>“behaving uniformly”</w:delText>
              </w:r>
            </w:del>
          </w:p>
          <w:p w14:paraId="00000132" w14:textId="67EF086B" w:rsidR="00784C4E" w:rsidRPr="00DB4661" w:rsidDel="00AA55BB" w:rsidRDefault="00784C4E">
            <w:pPr>
              <w:jc w:val="both"/>
              <w:rPr>
                <w:del w:id="669" w:author="Sabine Noebel" w:date="2022-02-28T11:12:00Z"/>
                <w:rFonts w:asciiTheme="minorHAnsi" w:eastAsia="Calibri" w:hAnsiTheme="minorHAnsi" w:cstheme="minorHAnsi"/>
                <w:color w:val="000000"/>
                <w:lang w:val="en-GB"/>
              </w:rPr>
              <w:pPrChange w:id="670" w:author="Sabine Noebel" w:date="2022-02-28T11:12:00Z">
                <w:pPr/>
              </w:pPrChange>
            </w:pPr>
          </w:p>
          <w:p w14:paraId="00000133" w14:textId="5EC18F10" w:rsidR="00784C4E" w:rsidRPr="00DB4661" w:rsidDel="00AA55BB" w:rsidRDefault="00697658">
            <w:pPr>
              <w:jc w:val="both"/>
              <w:rPr>
                <w:del w:id="671" w:author="Sabine Noebel" w:date="2022-02-28T11:12:00Z"/>
                <w:rFonts w:asciiTheme="minorHAnsi" w:eastAsia="Calibri" w:hAnsiTheme="minorHAnsi" w:cstheme="minorHAnsi"/>
                <w:color w:val="000000"/>
                <w:lang w:val="en-GB"/>
              </w:rPr>
              <w:pPrChange w:id="672" w:author="Sabine Noebel" w:date="2022-02-28T11:12:00Z">
                <w:pPr/>
              </w:pPrChange>
            </w:pPr>
            <w:del w:id="673" w:author="Sabine Noebel" w:date="2022-02-28T11:12:00Z">
              <w:r w:rsidRPr="00DB4661" w:rsidDel="00AA55BB">
                <w:rPr>
                  <w:rFonts w:asciiTheme="minorHAnsi" w:eastAsia="Calibri" w:hAnsiTheme="minorHAnsi" w:cstheme="minorHAnsi"/>
                  <w:color w:val="000000"/>
                  <w:lang w:val="en-GB"/>
                </w:rPr>
                <w:delText xml:space="preserve">No clear definition </w:delText>
              </w:r>
              <w:r w:rsidRPr="00DB4661" w:rsidDel="00AA55BB">
                <w:rPr>
                  <w:rFonts w:asciiTheme="minorHAnsi" w:eastAsia="Calibri" w:hAnsiTheme="minorHAnsi" w:cstheme="minorHAnsi"/>
                  <w:i/>
                  <w:color w:val="000000"/>
                  <w:lang w:val="en-GB"/>
                </w:rPr>
                <w:delText>(“behave like others”)</w:delText>
              </w:r>
            </w:del>
          </w:p>
        </w:tc>
        <w:tc>
          <w:tcPr>
            <w:tcW w:w="1984" w:type="dxa"/>
            <w:tcBorders>
              <w:bottom w:val="single" w:sz="8" w:space="0" w:color="000000"/>
              <w:right w:val="single" w:sz="8" w:space="0" w:color="000000"/>
            </w:tcBorders>
            <w:tcMar>
              <w:top w:w="100" w:type="dxa"/>
              <w:left w:w="100" w:type="dxa"/>
              <w:bottom w:w="100" w:type="dxa"/>
              <w:right w:w="100" w:type="dxa"/>
            </w:tcMar>
          </w:tcPr>
          <w:p w14:paraId="00000134" w14:textId="0CCC56EE" w:rsidR="00784C4E" w:rsidRPr="00DB4661" w:rsidDel="00AA55BB" w:rsidRDefault="00697658">
            <w:pPr>
              <w:jc w:val="both"/>
              <w:rPr>
                <w:del w:id="674" w:author="Sabine Noebel" w:date="2022-02-28T11:12:00Z"/>
                <w:rFonts w:asciiTheme="minorHAnsi" w:eastAsia="Calibri" w:hAnsiTheme="minorHAnsi" w:cstheme="minorHAnsi"/>
                <w:color w:val="000000"/>
                <w:lang w:val="en-GB"/>
              </w:rPr>
              <w:pPrChange w:id="675" w:author="Sabine Noebel" w:date="2022-02-28T11:12:00Z">
                <w:pPr/>
              </w:pPrChange>
            </w:pPr>
            <w:del w:id="676" w:author="Sabine Noebel" w:date="2022-02-28T11:12:00Z">
              <w:r w:rsidRPr="00DB4661" w:rsidDel="00AA55BB">
                <w:rPr>
                  <w:rFonts w:asciiTheme="minorHAnsi" w:eastAsia="Calibri" w:hAnsiTheme="minorHAnsi" w:cstheme="minorHAnsi"/>
                  <w:color w:val="000000"/>
                  <w:lang w:val="en-GB"/>
                </w:rPr>
                <w:delText xml:space="preserve">Hellström </w:delText>
              </w:r>
              <w:r w:rsidRPr="00DB4661" w:rsidDel="00AA55BB">
                <w:rPr>
                  <w:rFonts w:asciiTheme="minorHAnsi" w:eastAsia="Calibri" w:hAnsiTheme="minorHAnsi" w:cstheme="minorHAnsi"/>
                  <w:i/>
                  <w:color w:val="000000"/>
                  <w:lang w:val="en-GB"/>
                </w:rPr>
                <w:delText>et al.,</w:delText>
              </w:r>
              <w:r w:rsidRPr="00DB4661" w:rsidDel="00AA55BB">
                <w:rPr>
                  <w:rFonts w:asciiTheme="minorHAnsi" w:eastAsia="Calibri" w:hAnsiTheme="minorHAnsi" w:cstheme="minorHAnsi"/>
                  <w:color w:val="000000"/>
                  <w:lang w:val="en-GB"/>
                </w:rPr>
                <w:delText xml:space="preserve"> 2011; </w:delText>
              </w:r>
            </w:del>
          </w:p>
          <w:p w14:paraId="00000135" w14:textId="3C3EAF32" w:rsidR="00784C4E" w:rsidRPr="00DB4661" w:rsidDel="00AA55BB" w:rsidRDefault="00697658">
            <w:pPr>
              <w:jc w:val="both"/>
              <w:rPr>
                <w:del w:id="677" w:author="Sabine Noebel" w:date="2022-02-28T11:12:00Z"/>
                <w:rFonts w:asciiTheme="minorHAnsi" w:eastAsia="Calibri" w:hAnsiTheme="minorHAnsi" w:cstheme="minorHAnsi"/>
                <w:color w:val="000000"/>
                <w:lang w:val="en-GB"/>
              </w:rPr>
              <w:pPrChange w:id="678" w:author="Sabine Noebel" w:date="2022-02-28T11:12:00Z">
                <w:pPr/>
              </w:pPrChange>
            </w:pPr>
            <w:del w:id="679" w:author="Sabine Noebel" w:date="2022-02-28T11:12:00Z">
              <w:r w:rsidRPr="00DB4661" w:rsidDel="00AA55BB">
                <w:rPr>
                  <w:rFonts w:asciiTheme="minorHAnsi" w:eastAsia="Calibri" w:hAnsiTheme="minorHAnsi" w:cstheme="minorHAnsi"/>
                  <w:color w:val="000000"/>
                  <w:lang w:val="en-GB"/>
                </w:rPr>
                <w:delText xml:space="preserve">Magnhagen, 2012 </w:delText>
              </w:r>
            </w:del>
          </w:p>
        </w:tc>
      </w:tr>
      <w:tr w:rsidR="00784C4E" w:rsidRPr="00DB4661" w:rsidDel="00AA55BB" w14:paraId="5F6B443F" w14:textId="069E5A26">
        <w:trPr>
          <w:trHeight w:val="457"/>
          <w:del w:id="680" w:author="Sabine Noebel" w:date="2022-02-28T11:12:00Z"/>
        </w:trPr>
        <w:tc>
          <w:tcPr>
            <w:tcW w:w="22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136" w14:textId="7F4A8D07" w:rsidR="00784C4E" w:rsidRPr="00DB4661" w:rsidDel="00AA55BB" w:rsidRDefault="00697658">
            <w:pPr>
              <w:jc w:val="both"/>
              <w:rPr>
                <w:del w:id="681" w:author="Sabine Noebel" w:date="2022-02-28T11:12:00Z"/>
                <w:rFonts w:asciiTheme="minorHAnsi" w:eastAsia="Calibri" w:hAnsiTheme="minorHAnsi" w:cstheme="minorHAnsi"/>
                <w:color w:val="000000"/>
                <w:lang w:val="en-GB"/>
              </w:rPr>
              <w:pPrChange w:id="682" w:author="Sabine Noebel" w:date="2022-02-28T11:12:00Z">
                <w:pPr/>
              </w:pPrChange>
            </w:pPr>
            <w:del w:id="683" w:author="Sabine Noebel" w:date="2022-02-28T11:12:00Z">
              <w:r w:rsidRPr="00DB4661" w:rsidDel="00AA55BB">
                <w:rPr>
                  <w:rFonts w:asciiTheme="minorHAnsi" w:eastAsia="Calibri" w:hAnsiTheme="minorHAnsi" w:cstheme="minorHAnsi"/>
                  <w:color w:val="000000"/>
                  <w:lang w:val="en-GB"/>
                </w:rPr>
                <w:delText>great tits (</w:delText>
              </w:r>
              <w:r w:rsidRPr="00DB4661" w:rsidDel="00AA55BB">
                <w:rPr>
                  <w:rFonts w:asciiTheme="minorHAnsi" w:eastAsia="Calibri" w:hAnsiTheme="minorHAnsi" w:cstheme="minorHAnsi"/>
                  <w:i/>
                  <w:color w:val="000000"/>
                  <w:lang w:val="en-GB"/>
                </w:rPr>
                <w:delText>Parus major</w:delText>
              </w:r>
              <w:r w:rsidRPr="00DB4661" w:rsidDel="00AA55BB">
                <w:rPr>
                  <w:rFonts w:asciiTheme="minorHAnsi" w:eastAsia="Calibri" w:hAnsiTheme="minorHAnsi" w:cstheme="minorHAnsi"/>
                  <w:color w:val="000000"/>
                  <w:lang w:val="en-GB"/>
                </w:rPr>
                <w:delText>)</w:delText>
              </w:r>
            </w:del>
          </w:p>
        </w:tc>
        <w:tc>
          <w:tcPr>
            <w:tcW w:w="1418" w:type="dxa"/>
            <w:tcBorders>
              <w:bottom w:val="single" w:sz="8" w:space="0" w:color="000000"/>
              <w:right w:val="single" w:sz="8" w:space="0" w:color="000000"/>
            </w:tcBorders>
            <w:tcMar>
              <w:top w:w="100" w:type="dxa"/>
              <w:left w:w="100" w:type="dxa"/>
              <w:bottom w:w="100" w:type="dxa"/>
              <w:right w:w="100" w:type="dxa"/>
            </w:tcMar>
          </w:tcPr>
          <w:p w14:paraId="00000137" w14:textId="344E7AE4" w:rsidR="00784C4E" w:rsidRPr="00DB4661" w:rsidDel="00AA55BB" w:rsidRDefault="00697658">
            <w:pPr>
              <w:jc w:val="both"/>
              <w:rPr>
                <w:del w:id="684" w:author="Sabine Noebel" w:date="2022-02-28T11:12:00Z"/>
                <w:rFonts w:asciiTheme="minorHAnsi" w:eastAsia="Calibri" w:hAnsiTheme="minorHAnsi" w:cstheme="minorHAnsi"/>
                <w:color w:val="000000"/>
                <w:lang w:val="en-GB"/>
              </w:rPr>
              <w:pPrChange w:id="685" w:author="Sabine Noebel" w:date="2022-02-28T11:12:00Z">
                <w:pPr/>
              </w:pPrChange>
            </w:pPr>
            <w:del w:id="686" w:author="Sabine Noebel" w:date="2022-02-28T11:12:00Z">
              <w:r w:rsidRPr="00DB4661" w:rsidDel="00AA55BB">
                <w:rPr>
                  <w:rFonts w:asciiTheme="minorHAnsi" w:eastAsia="Calibri" w:hAnsiTheme="minorHAnsi" w:cstheme="minorHAnsi"/>
                  <w:color w:val="000000"/>
                  <w:lang w:val="en-GB"/>
                </w:rPr>
                <w:delText>foraging, puzzle box</w:delText>
              </w:r>
            </w:del>
          </w:p>
        </w:tc>
        <w:tc>
          <w:tcPr>
            <w:tcW w:w="4111" w:type="dxa"/>
            <w:tcBorders>
              <w:bottom w:val="single" w:sz="8" w:space="0" w:color="000000"/>
            </w:tcBorders>
          </w:tcPr>
          <w:p w14:paraId="00000138" w14:textId="7E65C593" w:rsidR="00784C4E" w:rsidRPr="00DB4661" w:rsidDel="00AA55BB" w:rsidRDefault="00697658">
            <w:pPr>
              <w:jc w:val="both"/>
              <w:rPr>
                <w:del w:id="687" w:author="Sabine Noebel" w:date="2022-02-28T11:12:00Z"/>
                <w:rFonts w:asciiTheme="minorHAnsi" w:eastAsia="Calibri" w:hAnsiTheme="minorHAnsi" w:cstheme="minorHAnsi"/>
                <w:color w:val="000000"/>
                <w:lang w:val="en-GB"/>
              </w:rPr>
              <w:pPrChange w:id="688" w:author="Sabine Noebel" w:date="2022-02-28T11:12:00Z">
                <w:pPr/>
              </w:pPrChange>
            </w:pPr>
            <w:del w:id="689" w:author="Sabine Noebel" w:date="2022-02-28T11:12:00Z">
              <w:r w:rsidRPr="00DB4661" w:rsidDel="00AA55BB">
                <w:rPr>
                  <w:rFonts w:asciiTheme="minorHAnsi" w:eastAsia="Calibri" w:hAnsiTheme="minorHAnsi" w:cstheme="minorHAnsi"/>
                  <w:color w:val="000000"/>
                  <w:lang w:val="en-GB"/>
                </w:rPr>
                <w:delText xml:space="preserve">“individuals disproportionately adopting the most frequent local variant when first acquiring an innovation, and continuing to favour social information over personal information” </w:delText>
              </w:r>
            </w:del>
          </w:p>
          <w:p w14:paraId="00000139" w14:textId="026344F6" w:rsidR="00784C4E" w:rsidRPr="00DB4661" w:rsidDel="00AA55BB" w:rsidRDefault="00697658">
            <w:pPr>
              <w:jc w:val="both"/>
              <w:rPr>
                <w:del w:id="690" w:author="Sabine Noebel" w:date="2022-02-28T11:12:00Z"/>
                <w:rFonts w:asciiTheme="minorHAnsi" w:eastAsia="Calibri" w:hAnsiTheme="minorHAnsi" w:cstheme="minorHAnsi"/>
                <w:color w:val="000000"/>
                <w:lang w:val="en-GB"/>
              </w:rPr>
              <w:pPrChange w:id="691" w:author="Sabine Noebel" w:date="2022-02-28T11:12:00Z">
                <w:pPr/>
              </w:pPrChange>
            </w:pPr>
            <w:del w:id="692" w:author="Sabine Noebel" w:date="2022-02-28T11:12:00Z">
              <w:r w:rsidRPr="00DB4661" w:rsidDel="00AA55BB">
                <w:rPr>
                  <w:rFonts w:asciiTheme="minorHAnsi" w:eastAsia="Calibri" w:hAnsiTheme="minorHAnsi" w:cstheme="minorHAnsi"/>
                  <w:color w:val="000000"/>
                  <w:lang w:val="en-GB"/>
                </w:rPr>
                <w:delText>“disproportionate tendency to copy the most common behavioural variant”</w:delText>
              </w:r>
            </w:del>
          </w:p>
        </w:tc>
        <w:tc>
          <w:tcPr>
            <w:tcW w:w="1984" w:type="dxa"/>
            <w:tcBorders>
              <w:bottom w:val="single" w:sz="8" w:space="0" w:color="000000"/>
              <w:right w:val="single" w:sz="8" w:space="0" w:color="000000"/>
            </w:tcBorders>
            <w:tcMar>
              <w:top w:w="100" w:type="dxa"/>
              <w:left w:w="100" w:type="dxa"/>
              <w:bottom w:w="100" w:type="dxa"/>
              <w:right w:w="100" w:type="dxa"/>
            </w:tcMar>
          </w:tcPr>
          <w:p w14:paraId="0000013A" w14:textId="2ADD746E" w:rsidR="00784C4E" w:rsidRPr="007D17F8" w:rsidDel="00AA55BB" w:rsidRDefault="00697658">
            <w:pPr>
              <w:jc w:val="both"/>
              <w:rPr>
                <w:del w:id="693" w:author="Sabine Noebel" w:date="2022-02-28T11:12:00Z"/>
                <w:rFonts w:asciiTheme="minorHAnsi" w:eastAsia="Calibri" w:hAnsiTheme="minorHAnsi" w:cstheme="minorHAnsi"/>
                <w:color w:val="000000"/>
                <w:lang w:val="en-US"/>
                <w:rPrChange w:id="694" w:author="Sabine Noebel" w:date="2022-03-15T15:06:00Z">
                  <w:rPr>
                    <w:del w:id="695" w:author="Sabine Noebel" w:date="2022-02-28T11:12:00Z"/>
                    <w:rFonts w:asciiTheme="minorHAnsi" w:eastAsia="Calibri" w:hAnsiTheme="minorHAnsi" w:cstheme="minorHAnsi"/>
                    <w:color w:val="000000"/>
                    <w:lang w:val="fr-FR"/>
                  </w:rPr>
                </w:rPrChange>
              </w:rPr>
              <w:pPrChange w:id="696" w:author="Sabine Noebel" w:date="2022-02-28T11:12:00Z">
                <w:pPr/>
              </w:pPrChange>
            </w:pPr>
            <w:del w:id="697" w:author="Sabine Noebel" w:date="2022-02-28T11:12:00Z">
              <w:r w:rsidRPr="007D17F8" w:rsidDel="00AA55BB">
                <w:rPr>
                  <w:rFonts w:asciiTheme="minorHAnsi" w:eastAsia="Calibri" w:hAnsiTheme="minorHAnsi" w:cstheme="minorHAnsi"/>
                  <w:color w:val="000000"/>
                  <w:lang w:val="en-US"/>
                  <w:rPrChange w:id="698" w:author="Sabine Noebel" w:date="2022-03-15T15:06:00Z">
                    <w:rPr>
                      <w:rFonts w:asciiTheme="minorHAnsi" w:eastAsia="Calibri" w:hAnsiTheme="minorHAnsi" w:cstheme="minorHAnsi"/>
                      <w:color w:val="000000"/>
                      <w:lang w:val="fr-FR"/>
                    </w:rPr>
                  </w:rPrChange>
                </w:rPr>
                <w:delText xml:space="preserve">Aplin </w:delText>
              </w:r>
              <w:r w:rsidRPr="007D17F8" w:rsidDel="00AA55BB">
                <w:rPr>
                  <w:rFonts w:asciiTheme="minorHAnsi" w:eastAsia="Calibri" w:hAnsiTheme="minorHAnsi" w:cstheme="minorHAnsi"/>
                  <w:i/>
                  <w:color w:val="000000"/>
                  <w:lang w:val="en-US"/>
                  <w:rPrChange w:id="699" w:author="Sabine Noebel" w:date="2022-03-15T15:06:00Z">
                    <w:rPr>
                      <w:rFonts w:asciiTheme="minorHAnsi" w:eastAsia="Calibri" w:hAnsiTheme="minorHAnsi" w:cstheme="minorHAnsi"/>
                      <w:i/>
                      <w:color w:val="000000"/>
                      <w:lang w:val="fr-FR"/>
                    </w:rPr>
                  </w:rPrChange>
                </w:rPr>
                <w:delText>et al</w:delText>
              </w:r>
              <w:r w:rsidRPr="007D17F8" w:rsidDel="00AA55BB">
                <w:rPr>
                  <w:rFonts w:asciiTheme="minorHAnsi" w:eastAsia="Calibri" w:hAnsiTheme="minorHAnsi" w:cstheme="minorHAnsi"/>
                  <w:color w:val="000000"/>
                  <w:lang w:val="en-US"/>
                  <w:rPrChange w:id="700" w:author="Sabine Noebel" w:date="2022-03-15T15:06:00Z">
                    <w:rPr>
                      <w:rFonts w:asciiTheme="minorHAnsi" w:eastAsia="Calibri" w:hAnsiTheme="minorHAnsi" w:cstheme="minorHAnsi"/>
                      <w:color w:val="000000"/>
                      <w:lang w:val="fr-FR"/>
                    </w:rPr>
                  </w:rPrChange>
                </w:rPr>
                <w:delText xml:space="preserve">., 2015; </w:delText>
              </w:r>
            </w:del>
          </w:p>
          <w:p w14:paraId="0000013B" w14:textId="0CC875FC" w:rsidR="00784C4E" w:rsidRPr="007D17F8" w:rsidDel="00AA55BB" w:rsidRDefault="00784C4E">
            <w:pPr>
              <w:jc w:val="both"/>
              <w:rPr>
                <w:del w:id="701" w:author="Sabine Noebel" w:date="2022-02-28T11:12:00Z"/>
                <w:rFonts w:asciiTheme="minorHAnsi" w:eastAsia="Calibri" w:hAnsiTheme="minorHAnsi" w:cstheme="minorHAnsi"/>
                <w:color w:val="000000"/>
                <w:lang w:val="en-US"/>
                <w:rPrChange w:id="702" w:author="Sabine Noebel" w:date="2022-03-15T15:06:00Z">
                  <w:rPr>
                    <w:del w:id="703" w:author="Sabine Noebel" w:date="2022-02-28T11:12:00Z"/>
                    <w:rFonts w:asciiTheme="minorHAnsi" w:eastAsia="Calibri" w:hAnsiTheme="minorHAnsi" w:cstheme="minorHAnsi"/>
                    <w:color w:val="000000"/>
                    <w:lang w:val="fr-FR"/>
                  </w:rPr>
                </w:rPrChange>
              </w:rPr>
              <w:pPrChange w:id="704" w:author="Sabine Noebel" w:date="2022-02-28T11:12:00Z">
                <w:pPr/>
              </w:pPrChange>
            </w:pPr>
          </w:p>
          <w:p w14:paraId="0000013C" w14:textId="0162FCBF" w:rsidR="00784C4E" w:rsidRPr="007D17F8" w:rsidDel="00AA55BB" w:rsidRDefault="00784C4E">
            <w:pPr>
              <w:jc w:val="both"/>
              <w:rPr>
                <w:del w:id="705" w:author="Sabine Noebel" w:date="2022-02-28T11:12:00Z"/>
                <w:rFonts w:asciiTheme="minorHAnsi" w:eastAsia="Calibri" w:hAnsiTheme="minorHAnsi" w:cstheme="minorHAnsi"/>
                <w:color w:val="000000"/>
                <w:lang w:val="en-US"/>
                <w:rPrChange w:id="706" w:author="Sabine Noebel" w:date="2022-03-15T15:06:00Z">
                  <w:rPr>
                    <w:del w:id="707" w:author="Sabine Noebel" w:date="2022-02-28T11:12:00Z"/>
                    <w:rFonts w:asciiTheme="minorHAnsi" w:eastAsia="Calibri" w:hAnsiTheme="minorHAnsi" w:cstheme="minorHAnsi"/>
                    <w:color w:val="000000"/>
                    <w:lang w:val="fr-FR"/>
                  </w:rPr>
                </w:rPrChange>
              </w:rPr>
              <w:pPrChange w:id="708" w:author="Sabine Noebel" w:date="2022-02-28T11:12:00Z">
                <w:pPr/>
              </w:pPrChange>
            </w:pPr>
          </w:p>
          <w:p w14:paraId="0000013D" w14:textId="4D86E7B4" w:rsidR="00784C4E" w:rsidRPr="007D17F8" w:rsidDel="00AA55BB" w:rsidRDefault="00784C4E">
            <w:pPr>
              <w:jc w:val="both"/>
              <w:rPr>
                <w:del w:id="709" w:author="Sabine Noebel" w:date="2022-02-28T11:12:00Z"/>
                <w:rFonts w:asciiTheme="minorHAnsi" w:eastAsia="Calibri" w:hAnsiTheme="minorHAnsi" w:cstheme="minorHAnsi"/>
                <w:color w:val="000000"/>
                <w:lang w:val="en-US"/>
                <w:rPrChange w:id="710" w:author="Sabine Noebel" w:date="2022-03-15T15:06:00Z">
                  <w:rPr>
                    <w:del w:id="711" w:author="Sabine Noebel" w:date="2022-02-28T11:12:00Z"/>
                    <w:rFonts w:asciiTheme="minorHAnsi" w:eastAsia="Calibri" w:hAnsiTheme="minorHAnsi" w:cstheme="minorHAnsi"/>
                    <w:color w:val="000000"/>
                    <w:lang w:val="fr-FR"/>
                  </w:rPr>
                </w:rPrChange>
              </w:rPr>
              <w:pPrChange w:id="712" w:author="Sabine Noebel" w:date="2022-02-28T11:12:00Z">
                <w:pPr/>
              </w:pPrChange>
            </w:pPr>
          </w:p>
          <w:p w14:paraId="0000013E" w14:textId="4B73C6B3" w:rsidR="00784C4E" w:rsidRPr="007D17F8" w:rsidDel="00AA55BB" w:rsidRDefault="00784C4E">
            <w:pPr>
              <w:jc w:val="both"/>
              <w:rPr>
                <w:del w:id="713" w:author="Sabine Noebel" w:date="2022-02-28T11:12:00Z"/>
                <w:rFonts w:asciiTheme="minorHAnsi" w:eastAsia="Calibri" w:hAnsiTheme="minorHAnsi" w:cstheme="minorHAnsi"/>
                <w:color w:val="000000"/>
                <w:lang w:val="en-US"/>
                <w:rPrChange w:id="714" w:author="Sabine Noebel" w:date="2022-03-15T15:06:00Z">
                  <w:rPr>
                    <w:del w:id="715" w:author="Sabine Noebel" w:date="2022-02-28T11:12:00Z"/>
                    <w:rFonts w:asciiTheme="minorHAnsi" w:eastAsia="Calibri" w:hAnsiTheme="minorHAnsi" w:cstheme="minorHAnsi"/>
                    <w:color w:val="000000"/>
                    <w:lang w:val="fr-FR"/>
                  </w:rPr>
                </w:rPrChange>
              </w:rPr>
              <w:pPrChange w:id="716" w:author="Sabine Noebel" w:date="2022-02-28T11:12:00Z">
                <w:pPr/>
              </w:pPrChange>
            </w:pPr>
          </w:p>
          <w:p w14:paraId="0000013F" w14:textId="339A8BF5" w:rsidR="00784C4E" w:rsidRPr="007D17F8" w:rsidDel="00AA55BB" w:rsidRDefault="00784C4E">
            <w:pPr>
              <w:jc w:val="both"/>
              <w:rPr>
                <w:del w:id="717" w:author="Sabine Noebel" w:date="2022-02-28T11:12:00Z"/>
                <w:rFonts w:asciiTheme="minorHAnsi" w:eastAsia="Calibri" w:hAnsiTheme="minorHAnsi" w:cstheme="minorHAnsi"/>
                <w:color w:val="000000"/>
                <w:lang w:val="en-US"/>
                <w:rPrChange w:id="718" w:author="Sabine Noebel" w:date="2022-03-15T15:06:00Z">
                  <w:rPr>
                    <w:del w:id="719" w:author="Sabine Noebel" w:date="2022-02-28T11:12:00Z"/>
                    <w:rFonts w:asciiTheme="minorHAnsi" w:eastAsia="Calibri" w:hAnsiTheme="minorHAnsi" w:cstheme="minorHAnsi"/>
                    <w:color w:val="000000"/>
                    <w:lang w:val="fr-FR"/>
                  </w:rPr>
                </w:rPrChange>
              </w:rPr>
              <w:pPrChange w:id="720" w:author="Sabine Noebel" w:date="2022-02-28T11:12:00Z">
                <w:pPr/>
              </w:pPrChange>
            </w:pPr>
          </w:p>
          <w:p w14:paraId="00000141" w14:textId="6994A582" w:rsidR="00784C4E" w:rsidRPr="007D17F8" w:rsidDel="00AA55BB" w:rsidRDefault="00697658">
            <w:pPr>
              <w:jc w:val="both"/>
              <w:rPr>
                <w:del w:id="721" w:author="Sabine Noebel" w:date="2022-02-28T11:12:00Z"/>
                <w:rFonts w:asciiTheme="minorHAnsi" w:eastAsia="Calibri" w:hAnsiTheme="minorHAnsi" w:cstheme="minorHAnsi"/>
                <w:color w:val="000000"/>
                <w:lang w:val="en-US"/>
                <w:rPrChange w:id="722" w:author="Sabine Noebel" w:date="2022-03-15T15:06:00Z">
                  <w:rPr>
                    <w:del w:id="723" w:author="Sabine Noebel" w:date="2022-02-28T11:12:00Z"/>
                    <w:rFonts w:asciiTheme="minorHAnsi" w:eastAsia="Calibri" w:hAnsiTheme="minorHAnsi" w:cstheme="minorHAnsi"/>
                    <w:color w:val="000000"/>
                    <w:lang w:val="fr-FR"/>
                  </w:rPr>
                </w:rPrChange>
              </w:rPr>
              <w:pPrChange w:id="724" w:author="Sabine Noebel" w:date="2022-02-28T11:12:00Z">
                <w:pPr/>
              </w:pPrChange>
            </w:pPr>
            <w:del w:id="725" w:author="Sabine Noebel" w:date="2022-02-28T11:12:00Z">
              <w:r w:rsidRPr="007D17F8" w:rsidDel="00AA55BB">
                <w:rPr>
                  <w:rFonts w:asciiTheme="minorHAnsi" w:eastAsia="Calibri" w:hAnsiTheme="minorHAnsi" w:cstheme="minorHAnsi"/>
                  <w:color w:val="000000"/>
                  <w:lang w:val="en-US"/>
                  <w:rPrChange w:id="726" w:author="Sabine Noebel" w:date="2022-03-15T15:06:00Z">
                    <w:rPr>
                      <w:rFonts w:asciiTheme="minorHAnsi" w:eastAsia="Calibri" w:hAnsiTheme="minorHAnsi" w:cstheme="minorHAnsi"/>
                      <w:color w:val="000000"/>
                      <w:lang w:val="fr-FR"/>
                    </w:rPr>
                  </w:rPrChange>
                </w:rPr>
                <w:delText xml:space="preserve">Aplin </w:delText>
              </w:r>
              <w:r w:rsidRPr="007D17F8" w:rsidDel="00AA55BB">
                <w:rPr>
                  <w:rFonts w:asciiTheme="minorHAnsi" w:eastAsia="Calibri" w:hAnsiTheme="minorHAnsi" w:cstheme="minorHAnsi"/>
                  <w:i/>
                  <w:color w:val="000000"/>
                  <w:lang w:val="en-US"/>
                  <w:rPrChange w:id="727" w:author="Sabine Noebel" w:date="2022-03-15T15:06:00Z">
                    <w:rPr>
                      <w:rFonts w:asciiTheme="minorHAnsi" w:eastAsia="Calibri" w:hAnsiTheme="minorHAnsi" w:cstheme="minorHAnsi"/>
                      <w:i/>
                      <w:color w:val="000000"/>
                      <w:lang w:val="fr-FR"/>
                    </w:rPr>
                  </w:rPrChange>
                </w:rPr>
                <w:delText>et al.</w:delText>
              </w:r>
              <w:r w:rsidRPr="007D17F8" w:rsidDel="00AA55BB">
                <w:rPr>
                  <w:rFonts w:asciiTheme="minorHAnsi" w:eastAsia="Calibri" w:hAnsiTheme="minorHAnsi" w:cstheme="minorHAnsi"/>
                  <w:color w:val="000000"/>
                  <w:lang w:val="en-US"/>
                  <w:rPrChange w:id="728" w:author="Sabine Noebel" w:date="2022-03-15T15:06:00Z">
                    <w:rPr>
                      <w:rFonts w:asciiTheme="minorHAnsi" w:eastAsia="Calibri" w:hAnsiTheme="minorHAnsi" w:cstheme="minorHAnsi"/>
                      <w:color w:val="000000"/>
                      <w:lang w:val="fr-FR"/>
                    </w:rPr>
                  </w:rPrChange>
                </w:rPr>
                <w:delText xml:space="preserve">, 2017 </w:delText>
              </w:r>
            </w:del>
          </w:p>
        </w:tc>
      </w:tr>
      <w:tr w:rsidR="00784C4E" w:rsidRPr="00DB4661" w:rsidDel="00AA55BB" w14:paraId="3126174E" w14:textId="7E879232">
        <w:trPr>
          <w:trHeight w:val="720"/>
          <w:del w:id="729" w:author="Sabine Noebel" w:date="2022-02-28T11:12:00Z"/>
        </w:trPr>
        <w:tc>
          <w:tcPr>
            <w:tcW w:w="22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142" w14:textId="08BDD079" w:rsidR="00784C4E" w:rsidRPr="00DB4661" w:rsidDel="00AA55BB" w:rsidRDefault="00697658">
            <w:pPr>
              <w:jc w:val="both"/>
              <w:rPr>
                <w:del w:id="730" w:author="Sabine Noebel" w:date="2022-02-28T11:12:00Z"/>
                <w:rFonts w:asciiTheme="minorHAnsi" w:eastAsia="Calibri" w:hAnsiTheme="minorHAnsi" w:cstheme="minorHAnsi"/>
                <w:color w:val="000000"/>
                <w:lang w:val="en-GB"/>
              </w:rPr>
              <w:pPrChange w:id="731" w:author="Sabine Noebel" w:date="2022-02-28T11:12:00Z">
                <w:pPr/>
              </w:pPrChange>
            </w:pPr>
            <w:del w:id="732" w:author="Sabine Noebel" w:date="2022-02-28T11:12:00Z">
              <w:r w:rsidRPr="00DB4661" w:rsidDel="00AA55BB">
                <w:rPr>
                  <w:rFonts w:asciiTheme="minorHAnsi" w:eastAsia="Calibri" w:hAnsiTheme="minorHAnsi" w:cstheme="minorHAnsi"/>
                  <w:color w:val="000000"/>
                  <w:lang w:val="en-GB"/>
                </w:rPr>
                <w:delText>white-crowned sparrows (</w:delText>
              </w:r>
              <w:r w:rsidRPr="00DB4661" w:rsidDel="00AA55BB">
                <w:rPr>
                  <w:rFonts w:asciiTheme="minorHAnsi" w:eastAsia="Calibri" w:hAnsiTheme="minorHAnsi" w:cstheme="minorHAnsi"/>
                  <w:i/>
                  <w:color w:val="000000"/>
                  <w:lang w:val="en-GB"/>
                </w:rPr>
                <w:delText>Zonotrichia leucophrys</w:delText>
              </w:r>
              <w:r w:rsidRPr="00DB4661" w:rsidDel="00AA55BB">
                <w:rPr>
                  <w:rFonts w:asciiTheme="minorHAnsi" w:eastAsia="Calibri" w:hAnsiTheme="minorHAnsi" w:cstheme="minorHAnsi"/>
                  <w:color w:val="000000"/>
                  <w:lang w:val="en-GB"/>
                </w:rPr>
                <w:delText>)</w:delText>
              </w:r>
            </w:del>
          </w:p>
        </w:tc>
        <w:tc>
          <w:tcPr>
            <w:tcW w:w="1418" w:type="dxa"/>
            <w:tcBorders>
              <w:bottom w:val="single" w:sz="8" w:space="0" w:color="000000"/>
              <w:right w:val="single" w:sz="8" w:space="0" w:color="000000"/>
            </w:tcBorders>
            <w:tcMar>
              <w:top w:w="100" w:type="dxa"/>
              <w:left w:w="100" w:type="dxa"/>
              <w:bottom w:w="100" w:type="dxa"/>
              <w:right w:w="100" w:type="dxa"/>
            </w:tcMar>
          </w:tcPr>
          <w:p w14:paraId="00000143" w14:textId="36C3D94D" w:rsidR="00784C4E" w:rsidRPr="00DB4661" w:rsidDel="00AA55BB" w:rsidRDefault="00697658">
            <w:pPr>
              <w:jc w:val="both"/>
              <w:rPr>
                <w:del w:id="733" w:author="Sabine Noebel" w:date="2022-02-28T11:12:00Z"/>
                <w:rFonts w:asciiTheme="minorHAnsi" w:eastAsia="Calibri" w:hAnsiTheme="minorHAnsi" w:cstheme="minorHAnsi"/>
                <w:color w:val="000000"/>
                <w:lang w:val="en-GB"/>
              </w:rPr>
              <w:pPrChange w:id="734" w:author="Sabine Noebel" w:date="2022-02-28T11:12:00Z">
                <w:pPr/>
              </w:pPrChange>
            </w:pPr>
            <w:del w:id="735" w:author="Sabine Noebel" w:date="2022-02-28T11:12:00Z">
              <w:r w:rsidRPr="00DB4661" w:rsidDel="00AA55BB">
                <w:rPr>
                  <w:rFonts w:asciiTheme="minorHAnsi" w:eastAsia="Calibri" w:hAnsiTheme="minorHAnsi" w:cstheme="minorHAnsi"/>
                  <w:color w:val="000000"/>
                  <w:lang w:val="en-GB"/>
                </w:rPr>
                <w:delText>song</w:delText>
              </w:r>
            </w:del>
          </w:p>
        </w:tc>
        <w:tc>
          <w:tcPr>
            <w:tcW w:w="4111" w:type="dxa"/>
            <w:tcBorders>
              <w:bottom w:val="single" w:sz="8" w:space="0" w:color="000000"/>
            </w:tcBorders>
          </w:tcPr>
          <w:p w14:paraId="00000144" w14:textId="0EDF9ECF" w:rsidR="00784C4E" w:rsidRPr="00DB4661" w:rsidDel="00AA55BB" w:rsidRDefault="00697658">
            <w:pPr>
              <w:jc w:val="both"/>
              <w:rPr>
                <w:del w:id="736" w:author="Sabine Noebel" w:date="2022-02-28T11:12:00Z"/>
                <w:rFonts w:asciiTheme="minorHAnsi" w:eastAsia="Calibri" w:hAnsiTheme="minorHAnsi" w:cstheme="minorHAnsi"/>
                <w:color w:val="000000"/>
                <w:lang w:val="en-GB"/>
              </w:rPr>
              <w:pPrChange w:id="737" w:author="Sabine Noebel" w:date="2022-02-28T11:12:00Z">
                <w:pPr/>
              </w:pPrChange>
            </w:pPr>
            <w:del w:id="738" w:author="Sabine Noebel" w:date="2022-02-28T11:12:00Z">
              <w:r w:rsidRPr="00DB4661" w:rsidDel="00AA55BB">
                <w:rPr>
                  <w:rFonts w:asciiTheme="minorHAnsi" w:eastAsia="Calibri" w:hAnsiTheme="minorHAnsi" w:cstheme="minorHAnsi"/>
                  <w:color w:val="000000"/>
                  <w:lang w:val="en-GB"/>
                </w:rPr>
                <w:delText>“when a young pupil models its song(s) on those of one or more tutors”</w:delText>
              </w:r>
            </w:del>
          </w:p>
          <w:p w14:paraId="00000145" w14:textId="1E35A8A9" w:rsidR="00784C4E" w:rsidRPr="00DB4661" w:rsidDel="00AA55BB" w:rsidRDefault="00697658">
            <w:pPr>
              <w:jc w:val="both"/>
              <w:rPr>
                <w:del w:id="739" w:author="Sabine Noebel" w:date="2022-02-28T11:12:00Z"/>
                <w:rFonts w:asciiTheme="minorHAnsi" w:eastAsia="Calibri" w:hAnsiTheme="minorHAnsi" w:cstheme="minorHAnsi"/>
                <w:color w:val="000000"/>
                <w:lang w:val="en-GB"/>
              </w:rPr>
              <w:pPrChange w:id="740" w:author="Sabine Noebel" w:date="2022-02-28T11:12:00Z">
                <w:pPr/>
              </w:pPrChange>
            </w:pPr>
            <w:del w:id="741" w:author="Sabine Noebel" w:date="2022-02-28T11:12:00Z">
              <w:r w:rsidRPr="00DB4661" w:rsidDel="00AA55BB">
                <w:rPr>
                  <w:rFonts w:asciiTheme="minorHAnsi" w:eastAsia="Calibri" w:hAnsiTheme="minorHAnsi" w:cstheme="minorHAnsi"/>
                  <w:color w:val="000000"/>
                  <w:lang w:val="en-GB"/>
                </w:rPr>
                <w:delText>“disproportionate tendency to copy the most common behavioural variant”</w:delText>
              </w:r>
            </w:del>
          </w:p>
        </w:tc>
        <w:tc>
          <w:tcPr>
            <w:tcW w:w="1984" w:type="dxa"/>
            <w:tcBorders>
              <w:bottom w:val="single" w:sz="8" w:space="0" w:color="000000"/>
              <w:right w:val="single" w:sz="8" w:space="0" w:color="000000"/>
            </w:tcBorders>
            <w:tcMar>
              <w:top w:w="100" w:type="dxa"/>
              <w:left w:w="100" w:type="dxa"/>
              <w:bottom w:w="100" w:type="dxa"/>
              <w:right w:w="100" w:type="dxa"/>
            </w:tcMar>
          </w:tcPr>
          <w:p w14:paraId="00000146" w14:textId="4C7DF67D" w:rsidR="00784C4E" w:rsidRPr="00DB4661" w:rsidDel="00AA55BB" w:rsidRDefault="00697658">
            <w:pPr>
              <w:jc w:val="both"/>
              <w:rPr>
                <w:del w:id="742" w:author="Sabine Noebel" w:date="2022-02-28T11:12:00Z"/>
                <w:rFonts w:asciiTheme="minorHAnsi" w:eastAsia="Calibri" w:hAnsiTheme="minorHAnsi" w:cstheme="minorHAnsi"/>
                <w:color w:val="000000"/>
                <w:lang w:val="en-GB"/>
              </w:rPr>
              <w:pPrChange w:id="743" w:author="Sabine Noebel" w:date="2022-02-28T11:12:00Z">
                <w:pPr/>
              </w:pPrChange>
            </w:pPr>
            <w:del w:id="744" w:author="Sabine Noebel" w:date="2022-02-28T11:12:00Z">
              <w:r w:rsidRPr="00DB4661" w:rsidDel="00AA55BB">
                <w:rPr>
                  <w:rFonts w:asciiTheme="minorHAnsi" w:eastAsia="Calibri" w:hAnsiTheme="minorHAnsi" w:cstheme="minorHAnsi"/>
                  <w:color w:val="000000"/>
                  <w:lang w:val="en-GB"/>
                </w:rPr>
                <w:delText xml:space="preserve">Nelson &amp; Poesel, 2009; </w:delText>
              </w:r>
            </w:del>
          </w:p>
          <w:p w14:paraId="00000147" w14:textId="40790A29" w:rsidR="00784C4E" w:rsidRPr="00DB4661" w:rsidDel="00AA55BB" w:rsidRDefault="00697658">
            <w:pPr>
              <w:jc w:val="both"/>
              <w:rPr>
                <w:del w:id="745" w:author="Sabine Noebel" w:date="2022-02-28T11:12:00Z"/>
                <w:rFonts w:asciiTheme="minorHAnsi" w:eastAsia="Calibri" w:hAnsiTheme="minorHAnsi" w:cstheme="minorHAnsi"/>
                <w:color w:val="000000"/>
                <w:lang w:val="en-GB"/>
              </w:rPr>
              <w:pPrChange w:id="746" w:author="Sabine Noebel" w:date="2022-02-28T11:12:00Z">
                <w:pPr/>
              </w:pPrChange>
            </w:pPr>
            <w:del w:id="747" w:author="Sabine Noebel" w:date="2022-02-28T11:12:00Z">
              <w:r w:rsidRPr="00DB4661" w:rsidDel="00AA55BB">
                <w:rPr>
                  <w:rFonts w:asciiTheme="minorHAnsi" w:eastAsia="Calibri" w:hAnsiTheme="minorHAnsi" w:cstheme="minorHAnsi"/>
                  <w:color w:val="000000"/>
                  <w:lang w:val="en-GB"/>
                </w:rPr>
                <w:delText xml:space="preserve">Nelson &amp; Poesel, 2014 </w:delText>
              </w:r>
            </w:del>
          </w:p>
        </w:tc>
      </w:tr>
      <w:tr w:rsidR="00784C4E" w:rsidRPr="00DB4661" w:rsidDel="00AA55BB" w14:paraId="1D58CCD3" w14:textId="66C1EC20">
        <w:trPr>
          <w:trHeight w:val="568"/>
          <w:del w:id="748" w:author="Sabine Noebel" w:date="2022-02-28T11:12:00Z"/>
        </w:trPr>
        <w:tc>
          <w:tcPr>
            <w:tcW w:w="22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148" w14:textId="0E56F69A" w:rsidR="00784C4E" w:rsidRPr="00DB4661" w:rsidDel="00AA55BB" w:rsidRDefault="00697658">
            <w:pPr>
              <w:jc w:val="both"/>
              <w:rPr>
                <w:del w:id="749" w:author="Sabine Noebel" w:date="2022-02-28T11:12:00Z"/>
                <w:rFonts w:asciiTheme="minorHAnsi" w:eastAsia="Calibri" w:hAnsiTheme="minorHAnsi" w:cstheme="minorHAnsi"/>
                <w:color w:val="000000"/>
                <w:lang w:val="en-GB"/>
              </w:rPr>
              <w:pPrChange w:id="750" w:author="Sabine Noebel" w:date="2022-02-28T11:12:00Z">
                <w:pPr/>
              </w:pPrChange>
            </w:pPr>
            <w:del w:id="751" w:author="Sabine Noebel" w:date="2022-02-28T11:12:00Z">
              <w:r w:rsidRPr="00DB4661" w:rsidDel="00AA55BB">
                <w:rPr>
                  <w:rFonts w:asciiTheme="minorHAnsi" w:eastAsia="Calibri" w:hAnsiTheme="minorHAnsi" w:cstheme="minorHAnsi"/>
                  <w:color w:val="000000"/>
                  <w:lang w:val="en-GB"/>
                </w:rPr>
                <w:delText>swamp sparrows (</w:delText>
              </w:r>
              <w:r w:rsidRPr="00DB4661" w:rsidDel="00AA55BB">
                <w:rPr>
                  <w:rFonts w:asciiTheme="minorHAnsi" w:eastAsia="Calibri" w:hAnsiTheme="minorHAnsi" w:cstheme="minorHAnsi"/>
                  <w:i/>
                  <w:color w:val="000000"/>
                  <w:lang w:val="en-GB"/>
                </w:rPr>
                <w:delText>Melospiza georgiana</w:delText>
              </w:r>
              <w:r w:rsidRPr="00DB4661" w:rsidDel="00AA55BB">
                <w:rPr>
                  <w:rFonts w:asciiTheme="minorHAnsi" w:eastAsia="Calibri" w:hAnsiTheme="minorHAnsi" w:cstheme="minorHAnsi"/>
                  <w:color w:val="000000"/>
                  <w:lang w:val="en-GB"/>
                </w:rPr>
                <w:delText>)</w:delText>
              </w:r>
            </w:del>
          </w:p>
        </w:tc>
        <w:tc>
          <w:tcPr>
            <w:tcW w:w="1418" w:type="dxa"/>
            <w:tcBorders>
              <w:bottom w:val="single" w:sz="8" w:space="0" w:color="000000"/>
              <w:right w:val="single" w:sz="8" w:space="0" w:color="000000"/>
            </w:tcBorders>
            <w:tcMar>
              <w:top w:w="100" w:type="dxa"/>
              <w:left w:w="100" w:type="dxa"/>
              <w:bottom w:w="100" w:type="dxa"/>
              <w:right w:w="100" w:type="dxa"/>
            </w:tcMar>
          </w:tcPr>
          <w:p w14:paraId="00000149" w14:textId="459CDCA4" w:rsidR="00784C4E" w:rsidRPr="00DB4661" w:rsidDel="00AA55BB" w:rsidRDefault="00697658">
            <w:pPr>
              <w:jc w:val="both"/>
              <w:rPr>
                <w:del w:id="752" w:author="Sabine Noebel" w:date="2022-02-28T11:12:00Z"/>
                <w:rFonts w:asciiTheme="minorHAnsi" w:eastAsia="Calibri" w:hAnsiTheme="minorHAnsi" w:cstheme="minorHAnsi"/>
                <w:color w:val="000000"/>
                <w:lang w:val="en-GB"/>
              </w:rPr>
              <w:pPrChange w:id="753" w:author="Sabine Noebel" w:date="2022-02-28T11:12:00Z">
                <w:pPr/>
              </w:pPrChange>
            </w:pPr>
            <w:del w:id="754" w:author="Sabine Noebel" w:date="2022-02-28T11:12:00Z">
              <w:r w:rsidRPr="00DB4661" w:rsidDel="00AA55BB">
                <w:rPr>
                  <w:rFonts w:asciiTheme="minorHAnsi" w:eastAsia="Calibri" w:hAnsiTheme="minorHAnsi" w:cstheme="minorHAnsi"/>
                  <w:color w:val="000000"/>
                  <w:lang w:val="en-GB"/>
                </w:rPr>
                <w:delText>song</w:delText>
              </w:r>
            </w:del>
          </w:p>
        </w:tc>
        <w:tc>
          <w:tcPr>
            <w:tcW w:w="4111" w:type="dxa"/>
            <w:tcBorders>
              <w:bottom w:val="single" w:sz="8" w:space="0" w:color="000000"/>
            </w:tcBorders>
          </w:tcPr>
          <w:p w14:paraId="0000014A" w14:textId="1FEB55E2" w:rsidR="00784C4E" w:rsidRPr="00DB4661" w:rsidDel="00AA55BB" w:rsidRDefault="00697658">
            <w:pPr>
              <w:jc w:val="both"/>
              <w:rPr>
                <w:del w:id="755" w:author="Sabine Noebel" w:date="2022-02-28T11:12:00Z"/>
                <w:rFonts w:asciiTheme="minorHAnsi" w:eastAsia="Calibri" w:hAnsiTheme="minorHAnsi" w:cstheme="minorHAnsi"/>
                <w:color w:val="000000"/>
                <w:lang w:val="en-GB"/>
              </w:rPr>
              <w:pPrChange w:id="756" w:author="Sabine Noebel" w:date="2022-02-28T11:12:00Z">
                <w:pPr/>
              </w:pPrChange>
            </w:pPr>
            <w:del w:id="757" w:author="Sabine Noebel" w:date="2022-02-28T11:12:00Z">
              <w:r w:rsidRPr="00DB4661" w:rsidDel="00AA55BB">
                <w:rPr>
                  <w:rFonts w:asciiTheme="minorHAnsi" w:eastAsia="Calibri" w:hAnsiTheme="minorHAnsi" w:cstheme="minorHAnsi"/>
                  <w:color w:val="000000"/>
                  <w:lang w:val="en-GB"/>
                </w:rPr>
                <w:delText>“disproportionate tendency to copy the majority”</w:delText>
              </w:r>
            </w:del>
          </w:p>
        </w:tc>
        <w:tc>
          <w:tcPr>
            <w:tcW w:w="1984" w:type="dxa"/>
            <w:tcBorders>
              <w:bottom w:val="single" w:sz="8" w:space="0" w:color="000000"/>
              <w:right w:val="single" w:sz="8" w:space="0" w:color="000000"/>
            </w:tcBorders>
            <w:tcMar>
              <w:top w:w="100" w:type="dxa"/>
              <w:left w:w="100" w:type="dxa"/>
              <w:bottom w:w="100" w:type="dxa"/>
              <w:right w:w="100" w:type="dxa"/>
            </w:tcMar>
          </w:tcPr>
          <w:p w14:paraId="0000014B" w14:textId="349582A6" w:rsidR="00784C4E" w:rsidRPr="00DB4661" w:rsidDel="00AA55BB" w:rsidRDefault="00697658">
            <w:pPr>
              <w:jc w:val="both"/>
              <w:rPr>
                <w:del w:id="758" w:author="Sabine Noebel" w:date="2022-02-28T11:12:00Z"/>
                <w:rFonts w:asciiTheme="minorHAnsi" w:eastAsia="Calibri" w:hAnsiTheme="minorHAnsi" w:cstheme="minorHAnsi"/>
                <w:color w:val="000000"/>
                <w:lang w:val="en-GB"/>
              </w:rPr>
              <w:pPrChange w:id="759" w:author="Sabine Noebel" w:date="2022-02-28T11:12:00Z">
                <w:pPr/>
              </w:pPrChange>
            </w:pPr>
            <w:del w:id="760" w:author="Sabine Noebel" w:date="2022-02-28T11:12:00Z">
              <w:r w:rsidRPr="00DB4661" w:rsidDel="00AA55BB">
                <w:rPr>
                  <w:rFonts w:asciiTheme="minorHAnsi" w:eastAsia="Calibri" w:hAnsiTheme="minorHAnsi" w:cstheme="minorHAnsi"/>
                  <w:color w:val="000000"/>
                  <w:lang w:val="en-GB"/>
                </w:rPr>
                <w:delText xml:space="preserve">Lachlan </w:delText>
              </w:r>
              <w:r w:rsidRPr="00DB4661" w:rsidDel="00AA55BB">
                <w:rPr>
                  <w:rFonts w:asciiTheme="minorHAnsi" w:eastAsia="Calibri" w:hAnsiTheme="minorHAnsi" w:cstheme="minorHAnsi"/>
                  <w:i/>
                  <w:color w:val="000000"/>
                  <w:lang w:val="en-GB"/>
                </w:rPr>
                <w:delText>et al</w:delText>
              </w:r>
              <w:r w:rsidRPr="00DB4661" w:rsidDel="00AA55BB">
                <w:rPr>
                  <w:rFonts w:asciiTheme="minorHAnsi" w:eastAsia="Calibri" w:hAnsiTheme="minorHAnsi" w:cstheme="minorHAnsi"/>
                  <w:color w:val="000000"/>
                  <w:lang w:val="en-GB"/>
                </w:rPr>
                <w:delText>., 2018</w:delText>
              </w:r>
            </w:del>
          </w:p>
        </w:tc>
      </w:tr>
      <w:tr w:rsidR="00784C4E" w:rsidRPr="00DB4661" w:rsidDel="00AA55BB" w14:paraId="72B68B0C" w14:textId="4DB8D05B">
        <w:trPr>
          <w:trHeight w:val="483"/>
          <w:del w:id="761" w:author="Sabine Noebel" w:date="2022-02-28T11:12:00Z"/>
        </w:trPr>
        <w:tc>
          <w:tcPr>
            <w:tcW w:w="22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14C" w14:textId="57CD7F7F" w:rsidR="00784C4E" w:rsidRPr="00DB4661" w:rsidDel="00AA55BB" w:rsidRDefault="00697658">
            <w:pPr>
              <w:jc w:val="both"/>
              <w:rPr>
                <w:del w:id="762" w:author="Sabine Noebel" w:date="2022-02-28T11:12:00Z"/>
                <w:rFonts w:asciiTheme="minorHAnsi" w:eastAsia="Calibri" w:hAnsiTheme="minorHAnsi" w:cstheme="minorHAnsi"/>
                <w:color w:val="000000"/>
                <w:lang w:val="en-GB"/>
              </w:rPr>
              <w:pPrChange w:id="763" w:author="Sabine Noebel" w:date="2022-02-28T11:12:00Z">
                <w:pPr/>
              </w:pPrChange>
            </w:pPr>
            <w:del w:id="764" w:author="Sabine Noebel" w:date="2022-02-28T11:12:00Z">
              <w:r w:rsidRPr="00DB4661" w:rsidDel="00AA55BB">
                <w:rPr>
                  <w:rFonts w:asciiTheme="minorHAnsi" w:eastAsia="Calibri" w:hAnsiTheme="minorHAnsi" w:cstheme="minorHAnsi"/>
                  <w:color w:val="000000"/>
                  <w:lang w:val="en-GB"/>
                </w:rPr>
                <w:delText>Gouldian finches (</w:delText>
              </w:r>
              <w:r w:rsidRPr="00DB4661" w:rsidDel="00AA55BB">
                <w:rPr>
                  <w:rFonts w:asciiTheme="minorHAnsi" w:eastAsia="Calibri" w:hAnsiTheme="minorHAnsi" w:cstheme="minorHAnsi"/>
                  <w:i/>
                  <w:color w:val="000000"/>
                  <w:lang w:val="en-GB"/>
                </w:rPr>
                <w:delText>Erythrura gouldiae</w:delText>
              </w:r>
              <w:r w:rsidRPr="00DB4661" w:rsidDel="00AA55BB">
                <w:rPr>
                  <w:rFonts w:asciiTheme="minorHAnsi" w:eastAsia="Calibri" w:hAnsiTheme="minorHAnsi" w:cstheme="minorHAnsi"/>
                  <w:color w:val="000000"/>
                  <w:lang w:val="en-GB"/>
                </w:rPr>
                <w:delText>)</w:delText>
              </w:r>
            </w:del>
          </w:p>
        </w:tc>
        <w:tc>
          <w:tcPr>
            <w:tcW w:w="1418" w:type="dxa"/>
            <w:tcBorders>
              <w:bottom w:val="single" w:sz="8" w:space="0" w:color="000000"/>
              <w:right w:val="single" w:sz="8" w:space="0" w:color="000000"/>
            </w:tcBorders>
            <w:tcMar>
              <w:top w:w="100" w:type="dxa"/>
              <w:left w:w="100" w:type="dxa"/>
              <w:bottom w:w="100" w:type="dxa"/>
              <w:right w:w="100" w:type="dxa"/>
            </w:tcMar>
          </w:tcPr>
          <w:p w14:paraId="0000014D" w14:textId="1AF7E919" w:rsidR="00784C4E" w:rsidRPr="00DB4661" w:rsidDel="00AA55BB" w:rsidRDefault="00697658">
            <w:pPr>
              <w:jc w:val="both"/>
              <w:rPr>
                <w:del w:id="765" w:author="Sabine Noebel" w:date="2022-02-28T11:12:00Z"/>
                <w:rFonts w:asciiTheme="minorHAnsi" w:eastAsia="Calibri" w:hAnsiTheme="minorHAnsi" w:cstheme="minorHAnsi"/>
                <w:color w:val="000000"/>
                <w:lang w:val="en-GB"/>
              </w:rPr>
              <w:pPrChange w:id="766" w:author="Sabine Noebel" w:date="2022-02-28T11:12:00Z">
                <w:pPr/>
              </w:pPrChange>
            </w:pPr>
            <w:del w:id="767" w:author="Sabine Noebel" w:date="2022-02-28T11:12:00Z">
              <w:r w:rsidRPr="00DB4661" w:rsidDel="00AA55BB">
                <w:rPr>
                  <w:rFonts w:asciiTheme="minorHAnsi" w:eastAsia="Calibri" w:hAnsiTheme="minorHAnsi" w:cstheme="minorHAnsi"/>
                  <w:color w:val="000000"/>
                  <w:lang w:val="en-GB"/>
                </w:rPr>
                <w:delText>personality</w:delText>
              </w:r>
            </w:del>
          </w:p>
        </w:tc>
        <w:tc>
          <w:tcPr>
            <w:tcW w:w="4111" w:type="dxa"/>
            <w:tcBorders>
              <w:bottom w:val="single" w:sz="8" w:space="0" w:color="000000"/>
            </w:tcBorders>
          </w:tcPr>
          <w:p w14:paraId="0000014E" w14:textId="2E01624C" w:rsidR="00784C4E" w:rsidRPr="00DB4661" w:rsidDel="00AA55BB" w:rsidRDefault="00697658">
            <w:pPr>
              <w:jc w:val="both"/>
              <w:rPr>
                <w:del w:id="768" w:author="Sabine Noebel" w:date="2022-02-28T11:12:00Z"/>
                <w:rFonts w:asciiTheme="minorHAnsi" w:eastAsia="Calibri" w:hAnsiTheme="minorHAnsi" w:cstheme="minorHAnsi"/>
                <w:color w:val="000000"/>
                <w:lang w:val="en-GB"/>
              </w:rPr>
              <w:pPrChange w:id="769" w:author="Sabine Noebel" w:date="2022-02-28T11:12:00Z">
                <w:pPr/>
              </w:pPrChange>
            </w:pPr>
            <w:del w:id="770" w:author="Sabine Noebel" w:date="2022-02-28T11:12:00Z">
              <w:r w:rsidRPr="00DB4661" w:rsidDel="00AA55BB">
                <w:rPr>
                  <w:rFonts w:asciiTheme="minorHAnsi" w:eastAsia="Calibri" w:hAnsiTheme="minorHAnsi" w:cstheme="minorHAnsi"/>
                  <w:color w:val="000000"/>
                  <w:lang w:val="en-GB"/>
                </w:rPr>
                <w:delText>“individuals will tend to synchronize their behaviour in time and space, altering their behaviour in line with their groupmates, and potentially suffering consensus costs”</w:delText>
              </w:r>
            </w:del>
          </w:p>
        </w:tc>
        <w:tc>
          <w:tcPr>
            <w:tcW w:w="1984" w:type="dxa"/>
            <w:tcBorders>
              <w:bottom w:val="single" w:sz="8" w:space="0" w:color="000000"/>
              <w:right w:val="single" w:sz="8" w:space="0" w:color="000000"/>
            </w:tcBorders>
            <w:tcMar>
              <w:top w:w="100" w:type="dxa"/>
              <w:left w:w="100" w:type="dxa"/>
              <w:bottom w:w="100" w:type="dxa"/>
              <w:right w:w="100" w:type="dxa"/>
            </w:tcMar>
          </w:tcPr>
          <w:p w14:paraId="0000014F" w14:textId="4EE8A2C2" w:rsidR="00784C4E" w:rsidRPr="00DB4661" w:rsidDel="00AA55BB" w:rsidRDefault="00697658">
            <w:pPr>
              <w:jc w:val="both"/>
              <w:rPr>
                <w:del w:id="771" w:author="Sabine Noebel" w:date="2022-02-28T11:12:00Z"/>
                <w:rFonts w:asciiTheme="minorHAnsi" w:eastAsia="Calibri" w:hAnsiTheme="minorHAnsi" w:cstheme="minorHAnsi"/>
                <w:color w:val="000000"/>
                <w:lang w:val="en-GB"/>
              </w:rPr>
              <w:pPrChange w:id="772" w:author="Sabine Noebel" w:date="2022-02-28T11:12:00Z">
                <w:pPr/>
              </w:pPrChange>
            </w:pPr>
            <w:del w:id="773" w:author="Sabine Noebel" w:date="2022-02-28T11:12:00Z">
              <w:r w:rsidRPr="00DB4661" w:rsidDel="00AA55BB">
                <w:rPr>
                  <w:rFonts w:asciiTheme="minorHAnsi" w:eastAsia="Calibri" w:hAnsiTheme="minorHAnsi" w:cstheme="minorHAnsi"/>
                  <w:color w:val="000000"/>
                  <w:lang w:val="en-GB"/>
                </w:rPr>
                <w:delText>King, Williams &amp; Mettke-Hofmann, 2015</w:delText>
              </w:r>
            </w:del>
          </w:p>
        </w:tc>
      </w:tr>
      <w:tr w:rsidR="00784C4E" w:rsidRPr="00DB4661" w:rsidDel="00AA55BB" w14:paraId="600147BD" w14:textId="2C274838">
        <w:trPr>
          <w:trHeight w:val="539"/>
          <w:del w:id="774" w:author="Sabine Noebel" w:date="2022-02-28T11:12:00Z"/>
        </w:trPr>
        <w:tc>
          <w:tcPr>
            <w:tcW w:w="22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150" w14:textId="6EC98945" w:rsidR="00784C4E" w:rsidRPr="00DB4661" w:rsidDel="00AA55BB" w:rsidRDefault="00697658">
            <w:pPr>
              <w:jc w:val="both"/>
              <w:rPr>
                <w:del w:id="775" w:author="Sabine Noebel" w:date="2022-02-28T11:12:00Z"/>
                <w:rFonts w:asciiTheme="minorHAnsi" w:eastAsia="Calibri" w:hAnsiTheme="minorHAnsi" w:cstheme="minorHAnsi"/>
                <w:color w:val="000000"/>
                <w:lang w:val="en-GB"/>
              </w:rPr>
              <w:pPrChange w:id="776" w:author="Sabine Noebel" w:date="2022-02-28T11:12:00Z">
                <w:pPr/>
              </w:pPrChange>
            </w:pPr>
            <w:del w:id="777" w:author="Sabine Noebel" w:date="2022-02-28T11:12:00Z">
              <w:r w:rsidRPr="00DB4661" w:rsidDel="00AA55BB">
                <w:rPr>
                  <w:rFonts w:asciiTheme="minorHAnsi" w:eastAsia="Calibri" w:hAnsiTheme="minorHAnsi" w:cstheme="minorHAnsi"/>
                  <w:color w:val="000000"/>
                  <w:lang w:val="en-GB"/>
                </w:rPr>
                <w:lastRenderedPageBreak/>
                <w:delText>Norway rats (</w:delText>
              </w:r>
              <w:r w:rsidRPr="00DB4661" w:rsidDel="00AA55BB">
                <w:rPr>
                  <w:rFonts w:asciiTheme="minorHAnsi" w:eastAsia="Calibri" w:hAnsiTheme="minorHAnsi" w:cstheme="minorHAnsi"/>
                  <w:i/>
                  <w:color w:val="000000"/>
                  <w:lang w:val="en-GB"/>
                </w:rPr>
                <w:delText>Rattus norvegicus</w:delText>
              </w:r>
              <w:r w:rsidRPr="00DB4661" w:rsidDel="00AA55BB">
                <w:rPr>
                  <w:rFonts w:asciiTheme="minorHAnsi" w:eastAsia="Calibri" w:hAnsiTheme="minorHAnsi" w:cstheme="minorHAnsi"/>
                  <w:color w:val="000000"/>
                  <w:lang w:val="en-GB"/>
                </w:rPr>
                <w:delText>)</w:delText>
              </w:r>
            </w:del>
          </w:p>
        </w:tc>
        <w:tc>
          <w:tcPr>
            <w:tcW w:w="1418" w:type="dxa"/>
            <w:tcBorders>
              <w:bottom w:val="single" w:sz="8" w:space="0" w:color="000000"/>
              <w:right w:val="single" w:sz="8" w:space="0" w:color="000000"/>
            </w:tcBorders>
            <w:tcMar>
              <w:top w:w="100" w:type="dxa"/>
              <w:left w:w="100" w:type="dxa"/>
              <w:bottom w:w="100" w:type="dxa"/>
              <w:right w:w="100" w:type="dxa"/>
            </w:tcMar>
          </w:tcPr>
          <w:p w14:paraId="00000151" w14:textId="64F1CADA" w:rsidR="00784C4E" w:rsidRPr="00DB4661" w:rsidDel="00AA55BB" w:rsidRDefault="00697658">
            <w:pPr>
              <w:jc w:val="both"/>
              <w:rPr>
                <w:del w:id="778" w:author="Sabine Noebel" w:date="2022-02-28T11:12:00Z"/>
                <w:rFonts w:asciiTheme="minorHAnsi" w:eastAsia="Calibri" w:hAnsiTheme="minorHAnsi" w:cstheme="minorHAnsi"/>
                <w:color w:val="000000"/>
                <w:lang w:val="en-GB"/>
              </w:rPr>
              <w:pPrChange w:id="779" w:author="Sabine Noebel" w:date="2022-02-28T11:12:00Z">
                <w:pPr/>
              </w:pPrChange>
            </w:pPr>
            <w:del w:id="780" w:author="Sabine Noebel" w:date="2022-02-28T11:12:00Z">
              <w:r w:rsidRPr="00DB4661" w:rsidDel="00AA55BB">
                <w:rPr>
                  <w:rFonts w:asciiTheme="minorHAnsi" w:eastAsia="Calibri" w:hAnsiTheme="minorHAnsi" w:cstheme="minorHAnsi"/>
                  <w:color w:val="000000"/>
                  <w:lang w:val="en-GB"/>
                </w:rPr>
                <w:delText>foraging</w:delText>
              </w:r>
            </w:del>
          </w:p>
        </w:tc>
        <w:tc>
          <w:tcPr>
            <w:tcW w:w="4111" w:type="dxa"/>
            <w:tcBorders>
              <w:bottom w:val="single" w:sz="8" w:space="0" w:color="000000"/>
            </w:tcBorders>
          </w:tcPr>
          <w:p w14:paraId="00000152" w14:textId="675F49EE" w:rsidR="00784C4E" w:rsidRPr="00DB4661" w:rsidDel="00AA55BB" w:rsidRDefault="00697658">
            <w:pPr>
              <w:jc w:val="both"/>
              <w:rPr>
                <w:del w:id="781" w:author="Sabine Noebel" w:date="2022-02-28T11:12:00Z"/>
                <w:rFonts w:asciiTheme="minorHAnsi" w:eastAsia="Calibri" w:hAnsiTheme="minorHAnsi" w:cstheme="minorHAnsi"/>
                <w:color w:val="000000"/>
                <w:lang w:val="en-GB"/>
              </w:rPr>
              <w:pPrChange w:id="782" w:author="Sabine Noebel" w:date="2022-02-28T11:12:00Z">
                <w:pPr/>
              </w:pPrChange>
            </w:pPr>
            <w:del w:id="783" w:author="Sabine Noebel" w:date="2022-02-28T11:12:00Z">
              <w:r w:rsidRPr="00DB4661" w:rsidDel="00AA55BB">
                <w:rPr>
                  <w:rFonts w:asciiTheme="minorHAnsi" w:eastAsia="Calibri" w:hAnsiTheme="minorHAnsi" w:cstheme="minorHAnsi"/>
                  <w:color w:val="000000"/>
                  <w:lang w:val="en-GB"/>
                </w:rPr>
                <w:delText>“changing one’s behaviour to match that of others”</w:delText>
              </w:r>
            </w:del>
          </w:p>
        </w:tc>
        <w:tc>
          <w:tcPr>
            <w:tcW w:w="1984" w:type="dxa"/>
            <w:tcBorders>
              <w:bottom w:val="single" w:sz="8" w:space="0" w:color="000000"/>
              <w:right w:val="single" w:sz="8" w:space="0" w:color="000000"/>
            </w:tcBorders>
            <w:tcMar>
              <w:top w:w="100" w:type="dxa"/>
              <w:left w:w="100" w:type="dxa"/>
              <w:bottom w:w="100" w:type="dxa"/>
              <w:right w:w="100" w:type="dxa"/>
            </w:tcMar>
          </w:tcPr>
          <w:p w14:paraId="00000153" w14:textId="2BCE8093" w:rsidR="00784C4E" w:rsidRPr="007D17F8" w:rsidDel="00AA55BB" w:rsidRDefault="00697658">
            <w:pPr>
              <w:jc w:val="both"/>
              <w:rPr>
                <w:del w:id="784" w:author="Sabine Noebel" w:date="2022-02-28T11:12:00Z"/>
                <w:rFonts w:asciiTheme="minorHAnsi" w:eastAsia="Calibri" w:hAnsiTheme="minorHAnsi" w:cstheme="minorHAnsi"/>
                <w:color w:val="000000"/>
                <w:lang w:val="en-US"/>
                <w:rPrChange w:id="785" w:author="Sabine Noebel" w:date="2022-03-15T15:06:00Z">
                  <w:rPr>
                    <w:del w:id="786" w:author="Sabine Noebel" w:date="2022-02-28T11:12:00Z"/>
                    <w:rFonts w:asciiTheme="minorHAnsi" w:eastAsia="Calibri" w:hAnsiTheme="minorHAnsi" w:cstheme="minorHAnsi"/>
                    <w:color w:val="000000"/>
                    <w:lang w:val="fr-FR"/>
                  </w:rPr>
                </w:rPrChange>
              </w:rPr>
              <w:pPrChange w:id="787" w:author="Sabine Noebel" w:date="2022-02-28T11:12:00Z">
                <w:pPr/>
              </w:pPrChange>
            </w:pPr>
            <w:del w:id="788" w:author="Sabine Noebel" w:date="2022-02-28T11:12:00Z">
              <w:r w:rsidRPr="007D17F8" w:rsidDel="00AA55BB">
                <w:rPr>
                  <w:rFonts w:asciiTheme="minorHAnsi" w:eastAsia="Calibri" w:hAnsiTheme="minorHAnsi" w:cstheme="minorHAnsi"/>
                  <w:color w:val="000000"/>
                  <w:lang w:val="en-US"/>
                  <w:rPrChange w:id="789" w:author="Sabine Noebel" w:date="2022-03-15T15:06:00Z">
                    <w:rPr>
                      <w:rFonts w:asciiTheme="minorHAnsi" w:eastAsia="Calibri" w:hAnsiTheme="minorHAnsi" w:cstheme="minorHAnsi"/>
                      <w:color w:val="000000"/>
                      <w:lang w:val="fr-FR"/>
                    </w:rPr>
                  </w:rPrChange>
                </w:rPr>
                <w:delText xml:space="preserve">Jolles, de Visser &amp; van den Bos, 2011 </w:delText>
              </w:r>
            </w:del>
          </w:p>
        </w:tc>
      </w:tr>
      <w:tr w:rsidR="00784C4E" w:rsidRPr="00DB4661" w:rsidDel="00AA55BB" w14:paraId="2C2A0B95" w14:textId="7A31F33E">
        <w:trPr>
          <w:trHeight w:val="452"/>
          <w:del w:id="790" w:author="Sabine Noebel" w:date="2022-02-28T11:12:00Z"/>
        </w:trPr>
        <w:tc>
          <w:tcPr>
            <w:tcW w:w="22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154" w14:textId="75848703" w:rsidR="00784C4E" w:rsidRPr="00DB4661" w:rsidDel="00AA55BB" w:rsidRDefault="00697658">
            <w:pPr>
              <w:jc w:val="both"/>
              <w:rPr>
                <w:del w:id="791" w:author="Sabine Noebel" w:date="2022-02-28T11:12:00Z"/>
                <w:rFonts w:asciiTheme="minorHAnsi" w:eastAsia="Calibri" w:hAnsiTheme="minorHAnsi" w:cstheme="minorHAnsi"/>
                <w:color w:val="000000"/>
                <w:lang w:val="en-GB"/>
              </w:rPr>
              <w:pPrChange w:id="792" w:author="Sabine Noebel" w:date="2022-02-28T11:12:00Z">
                <w:pPr/>
              </w:pPrChange>
            </w:pPr>
            <w:del w:id="793" w:author="Sabine Noebel" w:date="2022-02-28T11:12:00Z">
              <w:r w:rsidRPr="00DB4661" w:rsidDel="00AA55BB">
                <w:rPr>
                  <w:rFonts w:asciiTheme="minorHAnsi" w:eastAsia="Calibri" w:hAnsiTheme="minorHAnsi" w:cstheme="minorHAnsi"/>
                  <w:color w:val="000000"/>
                  <w:lang w:val="en-GB"/>
                </w:rPr>
                <w:delText>bottlenose dolphins (</w:delText>
              </w:r>
              <w:r w:rsidRPr="00DB4661" w:rsidDel="00AA55BB">
                <w:rPr>
                  <w:rFonts w:asciiTheme="minorHAnsi" w:eastAsia="Calibri" w:hAnsiTheme="minorHAnsi" w:cstheme="minorHAnsi"/>
                  <w:i/>
                  <w:color w:val="000000"/>
                  <w:lang w:val="en-GB"/>
                </w:rPr>
                <w:delText>Tursiops aduncus</w:delText>
              </w:r>
              <w:r w:rsidRPr="00DB4661" w:rsidDel="00AA55BB">
                <w:rPr>
                  <w:rFonts w:asciiTheme="minorHAnsi" w:eastAsia="Calibri" w:hAnsiTheme="minorHAnsi" w:cstheme="minorHAnsi"/>
                  <w:color w:val="000000"/>
                  <w:lang w:val="en-GB"/>
                </w:rPr>
                <w:delText>)</w:delText>
              </w:r>
            </w:del>
          </w:p>
        </w:tc>
        <w:tc>
          <w:tcPr>
            <w:tcW w:w="1418" w:type="dxa"/>
            <w:tcBorders>
              <w:bottom w:val="single" w:sz="8" w:space="0" w:color="000000"/>
              <w:right w:val="single" w:sz="8" w:space="0" w:color="000000"/>
            </w:tcBorders>
            <w:tcMar>
              <w:top w:w="100" w:type="dxa"/>
              <w:left w:w="100" w:type="dxa"/>
              <w:bottom w:w="100" w:type="dxa"/>
              <w:right w:w="100" w:type="dxa"/>
            </w:tcMar>
          </w:tcPr>
          <w:p w14:paraId="00000155" w14:textId="4463EDF4" w:rsidR="00784C4E" w:rsidRPr="00DB4661" w:rsidDel="00AA55BB" w:rsidRDefault="00697658">
            <w:pPr>
              <w:jc w:val="both"/>
              <w:rPr>
                <w:del w:id="794" w:author="Sabine Noebel" w:date="2022-02-28T11:12:00Z"/>
                <w:rFonts w:asciiTheme="minorHAnsi" w:eastAsia="Calibri" w:hAnsiTheme="minorHAnsi" w:cstheme="minorHAnsi"/>
                <w:color w:val="000000"/>
                <w:lang w:val="en-GB"/>
              </w:rPr>
              <w:pPrChange w:id="795" w:author="Sabine Noebel" w:date="2022-02-28T11:12:00Z">
                <w:pPr/>
              </w:pPrChange>
            </w:pPr>
            <w:del w:id="796" w:author="Sabine Noebel" w:date="2022-02-28T11:12:00Z">
              <w:r w:rsidRPr="00DB4661" w:rsidDel="00AA55BB">
                <w:rPr>
                  <w:rFonts w:asciiTheme="minorHAnsi" w:eastAsia="Calibri" w:hAnsiTheme="minorHAnsi" w:cstheme="minorHAnsi"/>
                  <w:color w:val="000000"/>
                  <w:lang w:val="en-GB"/>
                </w:rPr>
                <w:delText>foraging, song</w:delText>
              </w:r>
            </w:del>
          </w:p>
        </w:tc>
        <w:tc>
          <w:tcPr>
            <w:tcW w:w="4111" w:type="dxa"/>
            <w:tcBorders>
              <w:bottom w:val="single" w:sz="8" w:space="0" w:color="000000"/>
            </w:tcBorders>
          </w:tcPr>
          <w:p w14:paraId="00000156" w14:textId="1FCC39DF" w:rsidR="00784C4E" w:rsidRPr="00DB4661" w:rsidDel="00AA55BB" w:rsidRDefault="00697658">
            <w:pPr>
              <w:jc w:val="both"/>
              <w:rPr>
                <w:del w:id="797" w:author="Sabine Noebel" w:date="2022-02-28T11:12:00Z"/>
                <w:rFonts w:asciiTheme="minorHAnsi" w:eastAsia="Calibri" w:hAnsiTheme="minorHAnsi" w:cstheme="minorHAnsi"/>
                <w:color w:val="000000"/>
                <w:lang w:val="en-GB"/>
              </w:rPr>
              <w:pPrChange w:id="798" w:author="Sabine Noebel" w:date="2022-02-28T11:12:00Z">
                <w:pPr/>
              </w:pPrChange>
            </w:pPr>
            <w:del w:id="799" w:author="Sabine Noebel" w:date="2022-02-28T11:12:00Z">
              <w:r w:rsidRPr="00DB4661" w:rsidDel="00AA55BB">
                <w:rPr>
                  <w:rFonts w:asciiTheme="minorHAnsi" w:eastAsia="Calibri" w:hAnsiTheme="minorHAnsi" w:cstheme="minorHAnsi"/>
                  <w:color w:val="000000"/>
                  <w:lang w:val="en-GB"/>
                </w:rPr>
                <w:delText>“adopt the most frequent behaviour”</w:delText>
              </w:r>
            </w:del>
          </w:p>
        </w:tc>
        <w:tc>
          <w:tcPr>
            <w:tcW w:w="1984" w:type="dxa"/>
            <w:tcBorders>
              <w:bottom w:val="single" w:sz="8" w:space="0" w:color="000000"/>
              <w:right w:val="single" w:sz="8" w:space="0" w:color="000000"/>
            </w:tcBorders>
            <w:tcMar>
              <w:top w:w="100" w:type="dxa"/>
              <w:left w:w="100" w:type="dxa"/>
              <w:bottom w:w="100" w:type="dxa"/>
              <w:right w:w="100" w:type="dxa"/>
            </w:tcMar>
          </w:tcPr>
          <w:p w14:paraId="00000157" w14:textId="1A9C533C" w:rsidR="00784C4E" w:rsidRPr="00DB4661" w:rsidDel="00AA55BB" w:rsidRDefault="00697658">
            <w:pPr>
              <w:jc w:val="both"/>
              <w:rPr>
                <w:del w:id="800" w:author="Sabine Noebel" w:date="2022-02-28T11:12:00Z"/>
                <w:rFonts w:asciiTheme="minorHAnsi" w:eastAsia="Calibri" w:hAnsiTheme="minorHAnsi" w:cstheme="minorHAnsi"/>
                <w:color w:val="000000"/>
                <w:lang w:val="en-GB"/>
              </w:rPr>
              <w:pPrChange w:id="801" w:author="Sabine Noebel" w:date="2022-02-28T11:12:00Z">
                <w:pPr/>
              </w:pPrChange>
            </w:pPr>
            <w:del w:id="802" w:author="Sabine Noebel" w:date="2022-02-28T11:12:00Z">
              <w:r w:rsidRPr="00DB4661" w:rsidDel="00AA55BB">
                <w:rPr>
                  <w:rFonts w:asciiTheme="minorHAnsi" w:eastAsia="Calibri" w:hAnsiTheme="minorHAnsi" w:cstheme="minorHAnsi"/>
                  <w:color w:val="000000"/>
                  <w:lang w:val="en-GB"/>
                </w:rPr>
                <w:delText>Cantor &amp; Whitehead, 2013</w:delText>
              </w:r>
            </w:del>
          </w:p>
        </w:tc>
      </w:tr>
      <w:tr w:rsidR="00784C4E" w:rsidRPr="00DB4661" w:rsidDel="00AA55BB" w14:paraId="640B1883" w14:textId="622FDAA2">
        <w:trPr>
          <w:trHeight w:val="720"/>
          <w:del w:id="803" w:author="Sabine Noebel" w:date="2022-02-28T11:12:00Z"/>
        </w:trPr>
        <w:tc>
          <w:tcPr>
            <w:tcW w:w="22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158" w14:textId="5B85BA77" w:rsidR="00784C4E" w:rsidRPr="00DB4661" w:rsidDel="00AA55BB" w:rsidRDefault="00697658">
            <w:pPr>
              <w:jc w:val="both"/>
              <w:rPr>
                <w:del w:id="804" w:author="Sabine Noebel" w:date="2022-02-28T11:12:00Z"/>
                <w:rFonts w:asciiTheme="minorHAnsi" w:eastAsia="Calibri" w:hAnsiTheme="minorHAnsi" w:cstheme="minorHAnsi"/>
                <w:color w:val="000000"/>
                <w:lang w:val="en-GB"/>
              </w:rPr>
              <w:pPrChange w:id="805" w:author="Sabine Noebel" w:date="2022-02-28T11:12:00Z">
                <w:pPr/>
              </w:pPrChange>
            </w:pPr>
            <w:del w:id="806" w:author="Sabine Noebel" w:date="2022-02-28T11:12:00Z">
              <w:r w:rsidRPr="00DB4661" w:rsidDel="00AA55BB">
                <w:rPr>
                  <w:rFonts w:asciiTheme="minorHAnsi" w:eastAsia="Calibri" w:hAnsiTheme="minorHAnsi" w:cstheme="minorHAnsi"/>
                  <w:color w:val="000000"/>
                  <w:lang w:val="en-GB"/>
                </w:rPr>
                <w:delText>humpback whales (</w:delText>
              </w:r>
              <w:r w:rsidRPr="00DB4661" w:rsidDel="00AA55BB">
                <w:rPr>
                  <w:rFonts w:asciiTheme="minorHAnsi" w:eastAsia="Calibri" w:hAnsiTheme="minorHAnsi" w:cstheme="minorHAnsi"/>
                  <w:i/>
                  <w:color w:val="000000"/>
                  <w:lang w:val="en-GB"/>
                </w:rPr>
                <w:delText>Megaptera novaeangliae</w:delText>
              </w:r>
              <w:r w:rsidRPr="00DB4661" w:rsidDel="00AA55BB">
                <w:rPr>
                  <w:rFonts w:asciiTheme="minorHAnsi" w:eastAsia="Calibri" w:hAnsiTheme="minorHAnsi" w:cstheme="minorHAnsi"/>
                  <w:color w:val="000000"/>
                  <w:lang w:val="en-GB"/>
                </w:rPr>
                <w:delText>)</w:delText>
              </w:r>
            </w:del>
          </w:p>
        </w:tc>
        <w:tc>
          <w:tcPr>
            <w:tcW w:w="1418" w:type="dxa"/>
            <w:tcBorders>
              <w:bottom w:val="single" w:sz="8" w:space="0" w:color="000000"/>
              <w:right w:val="single" w:sz="8" w:space="0" w:color="000000"/>
            </w:tcBorders>
            <w:tcMar>
              <w:top w:w="100" w:type="dxa"/>
              <w:left w:w="100" w:type="dxa"/>
              <w:bottom w:w="100" w:type="dxa"/>
              <w:right w:w="100" w:type="dxa"/>
            </w:tcMar>
          </w:tcPr>
          <w:p w14:paraId="00000159" w14:textId="6137ED6C" w:rsidR="00784C4E" w:rsidRPr="00DB4661" w:rsidDel="00AA55BB" w:rsidRDefault="00697658">
            <w:pPr>
              <w:jc w:val="both"/>
              <w:rPr>
                <w:del w:id="807" w:author="Sabine Noebel" w:date="2022-02-28T11:12:00Z"/>
                <w:rFonts w:asciiTheme="minorHAnsi" w:eastAsia="Calibri" w:hAnsiTheme="minorHAnsi" w:cstheme="minorHAnsi"/>
                <w:color w:val="000000"/>
                <w:lang w:val="en-GB"/>
              </w:rPr>
              <w:pPrChange w:id="808" w:author="Sabine Noebel" w:date="2022-02-28T11:12:00Z">
                <w:pPr/>
              </w:pPrChange>
            </w:pPr>
            <w:del w:id="809" w:author="Sabine Noebel" w:date="2022-02-28T11:12:00Z">
              <w:r w:rsidRPr="00DB4661" w:rsidDel="00AA55BB">
                <w:rPr>
                  <w:rFonts w:asciiTheme="minorHAnsi" w:eastAsia="Calibri" w:hAnsiTheme="minorHAnsi" w:cstheme="minorHAnsi"/>
                  <w:color w:val="000000"/>
                  <w:lang w:val="en-GB"/>
                </w:rPr>
                <w:delText>foraging, song</w:delText>
              </w:r>
            </w:del>
          </w:p>
        </w:tc>
        <w:tc>
          <w:tcPr>
            <w:tcW w:w="4111" w:type="dxa"/>
            <w:tcBorders>
              <w:bottom w:val="single" w:sz="8" w:space="0" w:color="000000"/>
            </w:tcBorders>
          </w:tcPr>
          <w:p w14:paraId="0000015A" w14:textId="39017FFA" w:rsidR="00784C4E" w:rsidRPr="00DB4661" w:rsidDel="00AA55BB" w:rsidRDefault="00697658">
            <w:pPr>
              <w:jc w:val="both"/>
              <w:rPr>
                <w:del w:id="810" w:author="Sabine Noebel" w:date="2022-02-28T11:12:00Z"/>
                <w:rFonts w:asciiTheme="minorHAnsi" w:eastAsia="Calibri" w:hAnsiTheme="minorHAnsi" w:cstheme="minorHAnsi"/>
                <w:color w:val="000000"/>
                <w:lang w:val="en-GB"/>
              </w:rPr>
              <w:pPrChange w:id="811" w:author="Sabine Noebel" w:date="2022-02-28T11:12:00Z">
                <w:pPr/>
              </w:pPrChange>
            </w:pPr>
            <w:del w:id="812" w:author="Sabine Noebel" w:date="2022-02-28T11:12:00Z">
              <w:r w:rsidRPr="00DB4661" w:rsidDel="00AA55BB">
                <w:rPr>
                  <w:rFonts w:asciiTheme="minorHAnsi" w:eastAsia="Calibri" w:hAnsiTheme="minorHAnsi" w:cstheme="minorHAnsi"/>
                  <w:color w:val="000000"/>
                  <w:lang w:val="en-GB"/>
                </w:rPr>
                <w:delText>“adopt the most frequent behaviour”</w:delText>
              </w:r>
            </w:del>
          </w:p>
        </w:tc>
        <w:tc>
          <w:tcPr>
            <w:tcW w:w="1984" w:type="dxa"/>
            <w:tcBorders>
              <w:bottom w:val="single" w:sz="8" w:space="0" w:color="000000"/>
              <w:right w:val="single" w:sz="8" w:space="0" w:color="000000"/>
            </w:tcBorders>
            <w:tcMar>
              <w:top w:w="100" w:type="dxa"/>
              <w:left w:w="100" w:type="dxa"/>
              <w:bottom w:w="100" w:type="dxa"/>
              <w:right w:w="100" w:type="dxa"/>
            </w:tcMar>
          </w:tcPr>
          <w:p w14:paraId="0000015B" w14:textId="0FDE675B" w:rsidR="00784C4E" w:rsidRPr="00DB4661" w:rsidDel="00AA55BB" w:rsidRDefault="00697658">
            <w:pPr>
              <w:jc w:val="both"/>
              <w:rPr>
                <w:del w:id="813" w:author="Sabine Noebel" w:date="2022-02-28T11:12:00Z"/>
                <w:rFonts w:asciiTheme="minorHAnsi" w:eastAsia="Calibri" w:hAnsiTheme="minorHAnsi" w:cstheme="minorHAnsi"/>
                <w:color w:val="000000"/>
                <w:lang w:val="en-GB"/>
              </w:rPr>
              <w:pPrChange w:id="814" w:author="Sabine Noebel" w:date="2022-02-28T11:12:00Z">
                <w:pPr/>
              </w:pPrChange>
            </w:pPr>
            <w:del w:id="815" w:author="Sabine Noebel" w:date="2022-02-28T11:12:00Z">
              <w:r w:rsidRPr="00DB4661" w:rsidDel="00AA55BB">
                <w:rPr>
                  <w:rFonts w:asciiTheme="minorHAnsi" w:eastAsia="Calibri" w:hAnsiTheme="minorHAnsi" w:cstheme="minorHAnsi"/>
                  <w:color w:val="000000"/>
                  <w:lang w:val="en-GB"/>
                </w:rPr>
                <w:delText>Cantor &amp; Whitehead, 2013</w:delText>
              </w:r>
            </w:del>
          </w:p>
        </w:tc>
      </w:tr>
      <w:tr w:rsidR="00784C4E" w:rsidRPr="00DB4661" w:rsidDel="00AA55BB" w14:paraId="18B83B13" w14:textId="2A7656E9">
        <w:trPr>
          <w:trHeight w:val="603"/>
          <w:del w:id="816" w:author="Sabine Noebel" w:date="2022-02-28T11:12:00Z"/>
        </w:trPr>
        <w:tc>
          <w:tcPr>
            <w:tcW w:w="22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15C" w14:textId="7A494328" w:rsidR="00784C4E" w:rsidRPr="00DB4661" w:rsidDel="00AA55BB" w:rsidRDefault="00697658">
            <w:pPr>
              <w:jc w:val="both"/>
              <w:rPr>
                <w:del w:id="817" w:author="Sabine Noebel" w:date="2022-02-28T11:12:00Z"/>
                <w:rFonts w:asciiTheme="minorHAnsi" w:eastAsia="Calibri" w:hAnsiTheme="minorHAnsi" w:cstheme="minorHAnsi"/>
                <w:color w:val="000000"/>
                <w:lang w:val="en-GB"/>
              </w:rPr>
              <w:pPrChange w:id="818" w:author="Sabine Noebel" w:date="2022-02-28T11:12:00Z">
                <w:pPr/>
              </w:pPrChange>
            </w:pPr>
            <w:del w:id="819" w:author="Sabine Noebel" w:date="2022-02-28T11:12:00Z">
              <w:r w:rsidRPr="00DB4661" w:rsidDel="00AA55BB">
                <w:rPr>
                  <w:rFonts w:asciiTheme="minorHAnsi" w:eastAsia="Calibri" w:hAnsiTheme="minorHAnsi" w:cstheme="minorHAnsi"/>
                  <w:color w:val="000000"/>
                  <w:lang w:val="en-GB"/>
                </w:rPr>
                <w:delText>sperm whales (</w:delText>
              </w:r>
              <w:r w:rsidRPr="00DB4661" w:rsidDel="00AA55BB">
                <w:rPr>
                  <w:rFonts w:asciiTheme="minorHAnsi" w:eastAsia="Calibri" w:hAnsiTheme="minorHAnsi" w:cstheme="minorHAnsi"/>
                  <w:i/>
                  <w:color w:val="000000"/>
                  <w:lang w:val="en-GB"/>
                </w:rPr>
                <w:delText>Physeter macrocephalus</w:delText>
              </w:r>
              <w:r w:rsidRPr="00DB4661" w:rsidDel="00AA55BB">
                <w:rPr>
                  <w:rFonts w:asciiTheme="minorHAnsi" w:eastAsia="Calibri" w:hAnsiTheme="minorHAnsi" w:cstheme="minorHAnsi"/>
                  <w:color w:val="000000"/>
                  <w:lang w:val="en-GB"/>
                </w:rPr>
                <w:delText>)</w:delText>
              </w:r>
            </w:del>
          </w:p>
        </w:tc>
        <w:tc>
          <w:tcPr>
            <w:tcW w:w="1418" w:type="dxa"/>
            <w:tcBorders>
              <w:bottom w:val="single" w:sz="8" w:space="0" w:color="000000"/>
              <w:right w:val="single" w:sz="8" w:space="0" w:color="000000"/>
            </w:tcBorders>
            <w:tcMar>
              <w:top w:w="100" w:type="dxa"/>
              <w:left w:w="100" w:type="dxa"/>
              <w:bottom w:w="100" w:type="dxa"/>
              <w:right w:w="100" w:type="dxa"/>
            </w:tcMar>
          </w:tcPr>
          <w:p w14:paraId="0000015D" w14:textId="5810B271" w:rsidR="00784C4E" w:rsidRPr="00DB4661" w:rsidDel="00AA55BB" w:rsidRDefault="00697658">
            <w:pPr>
              <w:jc w:val="both"/>
              <w:rPr>
                <w:del w:id="820" w:author="Sabine Noebel" w:date="2022-02-28T11:12:00Z"/>
                <w:rFonts w:asciiTheme="minorHAnsi" w:eastAsia="Calibri" w:hAnsiTheme="minorHAnsi" w:cstheme="minorHAnsi"/>
                <w:color w:val="000000"/>
                <w:lang w:val="en-GB"/>
              </w:rPr>
              <w:pPrChange w:id="821" w:author="Sabine Noebel" w:date="2022-02-28T11:12:00Z">
                <w:pPr/>
              </w:pPrChange>
            </w:pPr>
            <w:del w:id="822" w:author="Sabine Noebel" w:date="2022-02-28T11:12:00Z">
              <w:r w:rsidRPr="00DB4661" w:rsidDel="00AA55BB">
                <w:rPr>
                  <w:rFonts w:asciiTheme="minorHAnsi" w:eastAsia="Calibri" w:hAnsiTheme="minorHAnsi" w:cstheme="minorHAnsi"/>
                  <w:color w:val="000000"/>
                  <w:lang w:val="en-GB"/>
                </w:rPr>
                <w:delText>song</w:delText>
              </w:r>
            </w:del>
          </w:p>
        </w:tc>
        <w:tc>
          <w:tcPr>
            <w:tcW w:w="4111" w:type="dxa"/>
            <w:tcBorders>
              <w:bottom w:val="single" w:sz="8" w:space="0" w:color="000000"/>
            </w:tcBorders>
          </w:tcPr>
          <w:p w14:paraId="0000015E" w14:textId="28D733C0" w:rsidR="00784C4E" w:rsidRPr="00DB4661" w:rsidDel="00AA55BB" w:rsidRDefault="00697658">
            <w:pPr>
              <w:jc w:val="both"/>
              <w:rPr>
                <w:del w:id="823" w:author="Sabine Noebel" w:date="2022-02-28T11:12:00Z"/>
                <w:rFonts w:asciiTheme="minorHAnsi" w:eastAsia="Calibri" w:hAnsiTheme="minorHAnsi" w:cstheme="minorHAnsi"/>
                <w:color w:val="000000"/>
                <w:lang w:val="en-GB"/>
              </w:rPr>
              <w:pPrChange w:id="824" w:author="Sabine Noebel" w:date="2022-02-28T11:12:00Z">
                <w:pPr/>
              </w:pPrChange>
            </w:pPr>
            <w:del w:id="825" w:author="Sabine Noebel" w:date="2022-02-28T11:12:00Z">
              <w:r w:rsidRPr="00DB4661" w:rsidDel="00AA55BB">
                <w:rPr>
                  <w:rFonts w:asciiTheme="minorHAnsi" w:eastAsia="Calibri" w:hAnsiTheme="minorHAnsi" w:cstheme="minorHAnsi"/>
                  <w:color w:val="000000"/>
                  <w:lang w:val="en-GB"/>
                </w:rPr>
                <w:delText>“learn preferentially the most common codas”</w:delText>
              </w:r>
            </w:del>
          </w:p>
        </w:tc>
        <w:tc>
          <w:tcPr>
            <w:tcW w:w="1984" w:type="dxa"/>
            <w:tcBorders>
              <w:bottom w:val="single" w:sz="8" w:space="0" w:color="000000"/>
              <w:right w:val="single" w:sz="8" w:space="0" w:color="000000"/>
            </w:tcBorders>
            <w:tcMar>
              <w:top w:w="100" w:type="dxa"/>
              <w:left w:w="100" w:type="dxa"/>
              <w:bottom w:w="100" w:type="dxa"/>
              <w:right w:w="100" w:type="dxa"/>
            </w:tcMar>
          </w:tcPr>
          <w:p w14:paraId="0000015F" w14:textId="6C9BA784" w:rsidR="00784C4E" w:rsidRPr="00DB4661" w:rsidDel="00AA55BB" w:rsidRDefault="00697658">
            <w:pPr>
              <w:jc w:val="both"/>
              <w:rPr>
                <w:del w:id="826" w:author="Sabine Noebel" w:date="2022-02-28T11:12:00Z"/>
                <w:rFonts w:asciiTheme="minorHAnsi" w:eastAsia="Calibri" w:hAnsiTheme="minorHAnsi" w:cstheme="minorHAnsi"/>
                <w:color w:val="000000"/>
                <w:lang w:val="en-GB"/>
              </w:rPr>
              <w:pPrChange w:id="827" w:author="Sabine Noebel" w:date="2022-02-28T11:12:00Z">
                <w:pPr/>
              </w:pPrChange>
            </w:pPr>
            <w:del w:id="828" w:author="Sabine Noebel" w:date="2022-02-28T11:12:00Z">
              <w:r w:rsidRPr="00DB4661" w:rsidDel="00AA55BB">
                <w:rPr>
                  <w:rFonts w:asciiTheme="minorHAnsi" w:eastAsia="Calibri" w:hAnsiTheme="minorHAnsi" w:cstheme="minorHAnsi"/>
                  <w:color w:val="000000"/>
                  <w:lang w:val="en-GB"/>
                </w:rPr>
                <w:delText xml:space="preserve">Cantor </w:delText>
              </w:r>
              <w:r w:rsidRPr="00DB4661" w:rsidDel="00AA55BB">
                <w:rPr>
                  <w:rFonts w:asciiTheme="minorHAnsi" w:eastAsia="Calibri" w:hAnsiTheme="minorHAnsi" w:cstheme="minorHAnsi"/>
                  <w:i/>
                  <w:color w:val="000000"/>
                  <w:lang w:val="en-GB"/>
                </w:rPr>
                <w:delText>et al</w:delText>
              </w:r>
              <w:r w:rsidRPr="00DB4661" w:rsidDel="00AA55BB">
                <w:rPr>
                  <w:rFonts w:asciiTheme="minorHAnsi" w:eastAsia="Calibri" w:hAnsiTheme="minorHAnsi" w:cstheme="minorHAnsi"/>
                  <w:color w:val="000000"/>
                  <w:lang w:val="en-GB"/>
                </w:rPr>
                <w:delText>., 2015</w:delText>
              </w:r>
            </w:del>
          </w:p>
        </w:tc>
      </w:tr>
      <w:tr w:rsidR="00784C4E" w:rsidRPr="00DB4661" w:rsidDel="00AA55BB" w14:paraId="6EBF0770" w14:textId="36A54D67">
        <w:trPr>
          <w:trHeight w:val="518"/>
          <w:del w:id="829" w:author="Sabine Noebel" w:date="2022-02-28T11:12:00Z"/>
        </w:trPr>
        <w:tc>
          <w:tcPr>
            <w:tcW w:w="22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160" w14:textId="7018E0B8" w:rsidR="00784C4E" w:rsidRPr="00DB4661" w:rsidDel="00AA55BB" w:rsidRDefault="00697658">
            <w:pPr>
              <w:jc w:val="both"/>
              <w:rPr>
                <w:del w:id="830" w:author="Sabine Noebel" w:date="2022-02-28T11:12:00Z"/>
                <w:rFonts w:asciiTheme="minorHAnsi" w:eastAsia="Calibri" w:hAnsiTheme="minorHAnsi" w:cstheme="minorHAnsi"/>
                <w:color w:val="000000"/>
                <w:lang w:val="en-GB"/>
              </w:rPr>
              <w:pPrChange w:id="831" w:author="Sabine Noebel" w:date="2022-02-28T11:12:00Z">
                <w:pPr/>
              </w:pPrChange>
            </w:pPr>
            <w:del w:id="832" w:author="Sabine Noebel" w:date="2022-02-28T11:12:00Z">
              <w:r w:rsidRPr="00DB4661" w:rsidDel="00AA55BB">
                <w:rPr>
                  <w:rFonts w:asciiTheme="minorHAnsi" w:eastAsia="Calibri" w:hAnsiTheme="minorHAnsi" w:cstheme="minorHAnsi"/>
                  <w:color w:val="000000"/>
                  <w:lang w:val="en-GB"/>
                </w:rPr>
                <w:delText>marmosets (</w:delText>
              </w:r>
              <w:r w:rsidRPr="00DB4661" w:rsidDel="00AA55BB">
                <w:rPr>
                  <w:rFonts w:asciiTheme="minorHAnsi" w:eastAsia="Calibri" w:hAnsiTheme="minorHAnsi" w:cstheme="minorHAnsi"/>
                  <w:i/>
                  <w:color w:val="000000"/>
                  <w:lang w:val="en-GB"/>
                </w:rPr>
                <w:delText>Callithrix jacchus</w:delText>
              </w:r>
              <w:r w:rsidRPr="00DB4661" w:rsidDel="00AA55BB">
                <w:rPr>
                  <w:rFonts w:asciiTheme="minorHAnsi" w:eastAsia="Calibri" w:hAnsiTheme="minorHAnsi" w:cstheme="minorHAnsi"/>
                  <w:color w:val="000000"/>
                  <w:lang w:val="en-GB"/>
                </w:rPr>
                <w:delText>)</w:delText>
              </w:r>
            </w:del>
          </w:p>
        </w:tc>
        <w:tc>
          <w:tcPr>
            <w:tcW w:w="1418" w:type="dxa"/>
            <w:tcBorders>
              <w:bottom w:val="single" w:sz="8" w:space="0" w:color="000000"/>
              <w:right w:val="single" w:sz="8" w:space="0" w:color="000000"/>
            </w:tcBorders>
            <w:tcMar>
              <w:top w:w="100" w:type="dxa"/>
              <w:left w:w="100" w:type="dxa"/>
              <w:bottom w:w="100" w:type="dxa"/>
              <w:right w:w="100" w:type="dxa"/>
            </w:tcMar>
          </w:tcPr>
          <w:p w14:paraId="00000161" w14:textId="00439C93" w:rsidR="00784C4E" w:rsidRPr="00DB4661" w:rsidDel="00AA55BB" w:rsidRDefault="00697658">
            <w:pPr>
              <w:jc w:val="both"/>
              <w:rPr>
                <w:del w:id="833" w:author="Sabine Noebel" w:date="2022-02-28T11:12:00Z"/>
                <w:rFonts w:asciiTheme="minorHAnsi" w:eastAsia="Calibri" w:hAnsiTheme="minorHAnsi" w:cstheme="minorHAnsi"/>
                <w:color w:val="000000"/>
                <w:lang w:val="en-GB"/>
              </w:rPr>
              <w:pPrChange w:id="834" w:author="Sabine Noebel" w:date="2022-02-28T11:12:00Z">
                <w:pPr/>
              </w:pPrChange>
            </w:pPr>
            <w:del w:id="835" w:author="Sabine Noebel" w:date="2022-02-28T11:12:00Z">
              <w:r w:rsidRPr="00DB4661" w:rsidDel="00AA55BB">
                <w:rPr>
                  <w:rFonts w:asciiTheme="minorHAnsi" w:eastAsia="Calibri" w:hAnsiTheme="minorHAnsi" w:cstheme="minorHAnsi"/>
                  <w:color w:val="000000"/>
                  <w:lang w:val="en-GB"/>
                </w:rPr>
                <w:delText>personality, puzzle box</w:delText>
              </w:r>
            </w:del>
          </w:p>
        </w:tc>
        <w:tc>
          <w:tcPr>
            <w:tcW w:w="4111" w:type="dxa"/>
            <w:tcBorders>
              <w:bottom w:val="single" w:sz="8" w:space="0" w:color="000000"/>
            </w:tcBorders>
          </w:tcPr>
          <w:p w14:paraId="00000162" w14:textId="2B697470" w:rsidR="00784C4E" w:rsidRPr="00DB4661" w:rsidDel="00AA55BB" w:rsidRDefault="00697658">
            <w:pPr>
              <w:jc w:val="both"/>
              <w:rPr>
                <w:del w:id="836" w:author="Sabine Noebel" w:date="2022-02-28T11:12:00Z"/>
                <w:rFonts w:asciiTheme="minorHAnsi" w:eastAsia="Calibri" w:hAnsiTheme="minorHAnsi" w:cstheme="minorHAnsi"/>
                <w:color w:val="000000"/>
                <w:lang w:val="en-GB"/>
              </w:rPr>
              <w:pPrChange w:id="837" w:author="Sabine Noebel" w:date="2022-02-28T11:12:00Z">
                <w:pPr/>
              </w:pPrChange>
            </w:pPr>
            <w:del w:id="838" w:author="Sabine Noebel" w:date="2022-02-28T11:12:00Z">
              <w:r w:rsidRPr="00DB4661" w:rsidDel="00AA55BB">
                <w:rPr>
                  <w:rFonts w:asciiTheme="minorHAnsi" w:eastAsia="Calibri" w:hAnsiTheme="minorHAnsi" w:cstheme="minorHAnsi"/>
                  <w:color w:val="000000"/>
                  <w:lang w:val="en-GB"/>
                </w:rPr>
                <w:delText xml:space="preserve">no clear definition </w:delText>
              </w:r>
              <w:r w:rsidRPr="00DB4661" w:rsidDel="00AA55BB">
                <w:rPr>
                  <w:rFonts w:asciiTheme="minorHAnsi" w:eastAsia="Calibri" w:hAnsiTheme="minorHAnsi" w:cstheme="minorHAnsi"/>
                  <w:i/>
                  <w:color w:val="000000"/>
                  <w:lang w:val="en-GB"/>
                </w:rPr>
                <w:delText>(“behave like others”)</w:delText>
              </w:r>
            </w:del>
          </w:p>
        </w:tc>
        <w:tc>
          <w:tcPr>
            <w:tcW w:w="1984" w:type="dxa"/>
            <w:tcBorders>
              <w:bottom w:val="single" w:sz="8" w:space="0" w:color="000000"/>
              <w:right w:val="single" w:sz="8" w:space="0" w:color="000000"/>
            </w:tcBorders>
            <w:tcMar>
              <w:top w:w="100" w:type="dxa"/>
              <w:left w:w="100" w:type="dxa"/>
              <w:bottom w:w="100" w:type="dxa"/>
              <w:right w:w="100" w:type="dxa"/>
            </w:tcMar>
          </w:tcPr>
          <w:p w14:paraId="00000163" w14:textId="5738BC86" w:rsidR="00784C4E" w:rsidRPr="00DB4661" w:rsidDel="00AA55BB" w:rsidRDefault="00697658">
            <w:pPr>
              <w:jc w:val="both"/>
              <w:rPr>
                <w:del w:id="839" w:author="Sabine Noebel" w:date="2022-02-28T11:12:00Z"/>
                <w:rFonts w:asciiTheme="minorHAnsi" w:eastAsia="Calibri" w:hAnsiTheme="minorHAnsi" w:cstheme="minorHAnsi"/>
                <w:color w:val="000000"/>
                <w:lang w:val="en-GB"/>
              </w:rPr>
              <w:pPrChange w:id="840" w:author="Sabine Noebel" w:date="2022-02-28T11:12:00Z">
                <w:pPr/>
              </w:pPrChange>
            </w:pPr>
            <w:del w:id="841" w:author="Sabine Noebel" w:date="2022-02-28T11:12:00Z">
              <w:r w:rsidRPr="00DB4661" w:rsidDel="00AA55BB">
                <w:rPr>
                  <w:rFonts w:asciiTheme="minorHAnsi" w:eastAsia="Calibri" w:hAnsiTheme="minorHAnsi" w:cstheme="minorHAnsi"/>
                  <w:color w:val="000000"/>
                  <w:lang w:val="en-GB"/>
                </w:rPr>
                <w:delText>Koski &amp; Burkart, 2015</w:delText>
              </w:r>
            </w:del>
          </w:p>
        </w:tc>
      </w:tr>
      <w:tr w:rsidR="00784C4E" w:rsidRPr="00DB4661" w:rsidDel="00AA55BB" w14:paraId="318D5517" w14:textId="6267AADE">
        <w:trPr>
          <w:trHeight w:val="572"/>
          <w:del w:id="842" w:author="Sabine Noebel" w:date="2022-02-28T11:12:00Z"/>
        </w:trPr>
        <w:tc>
          <w:tcPr>
            <w:tcW w:w="22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164" w14:textId="493B7923" w:rsidR="00784C4E" w:rsidRPr="00DB4661" w:rsidDel="00AA55BB" w:rsidRDefault="00697658">
            <w:pPr>
              <w:jc w:val="both"/>
              <w:rPr>
                <w:del w:id="843" w:author="Sabine Noebel" w:date="2022-02-28T11:12:00Z"/>
                <w:rFonts w:asciiTheme="minorHAnsi" w:eastAsia="Calibri" w:hAnsiTheme="minorHAnsi" w:cstheme="minorHAnsi"/>
                <w:color w:val="000000"/>
                <w:lang w:val="en-GB"/>
              </w:rPr>
              <w:pPrChange w:id="844" w:author="Sabine Noebel" w:date="2022-02-28T11:12:00Z">
                <w:pPr/>
              </w:pPrChange>
            </w:pPr>
            <w:del w:id="845" w:author="Sabine Noebel" w:date="2022-02-28T11:12:00Z">
              <w:r w:rsidRPr="00DB4661" w:rsidDel="00AA55BB">
                <w:rPr>
                  <w:rFonts w:asciiTheme="minorHAnsi" w:eastAsia="Calibri" w:hAnsiTheme="minorHAnsi" w:cstheme="minorHAnsi"/>
                  <w:color w:val="000000"/>
                  <w:lang w:val="en-GB"/>
                </w:rPr>
                <w:delText>redfronted lemurs (</w:delText>
              </w:r>
              <w:r w:rsidRPr="00DB4661" w:rsidDel="00AA55BB">
                <w:rPr>
                  <w:rFonts w:asciiTheme="minorHAnsi" w:eastAsia="Calibri" w:hAnsiTheme="minorHAnsi" w:cstheme="minorHAnsi"/>
                  <w:i/>
                  <w:color w:val="000000"/>
                  <w:lang w:val="en-GB"/>
                </w:rPr>
                <w:delText>Eulemur rufifrons</w:delText>
              </w:r>
              <w:r w:rsidRPr="00DB4661" w:rsidDel="00AA55BB">
                <w:rPr>
                  <w:rFonts w:asciiTheme="minorHAnsi" w:eastAsia="Calibri" w:hAnsiTheme="minorHAnsi" w:cstheme="minorHAnsi"/>
                  <w:color w:val="000000"/>
                  <w:lang w:val="en-GB"/>
                </w:rPr>
                <w:delText>)</w:delText>
              </w:r>
            </w:del>
          </w:p>
        </w:tc>
        <w:tc>
          <w:tcPr>
            <w:tcW w:w="1418" w:type="dxa"/>
            <w:tcBorders>
              <w:bottom w:val="single" w:sz="8" w:space="0" w:color="000000"/>
              <w:right w:val="single" w:sz="8" w:space="0" w:color="000000"/>
            </w:tcBorders>
            <w:tcMar>
              <w:top w:w="100" w:type="dxa"/>
              <w:left w:w="100" w:type="dxa"/>
              <w:bottom w:w="100" w:type="dxa"/>
              <w:right w:w="100" w:type="dxa"/>
            </w:tcMar>
          </w:tcPr>
          <w:p w14:paraId="00000165" w14:textId="5054465C" w:rsidR="00784C4E" w:rsidRPr="00DB4661" w:rsidDel="00AA55BB" w:rsidRDefault="00697658">
            <w:pPr>
              <w:jc w:val="both"/>
              <w:rPr>
                <w:del w:id="846" w:author="Sabine Noebel" w:date="2022-02-28T11:12:00Z"/>
                <w:rFonts w:asciiTheme="minorHAnsi" w:eastAsia="Calibri" w:hAnsiTheme="minorHAnsi" w:cstheme="minorHAnsi"/>
                <w:color w:val="000000"/>
                <w:lang w:val="en-GB"/>
              </w:rPr>
              <w:pPrChange w:id="847" w:author="Sabine Noebel" w:date="2022-02-28T11:12:00Z">
                <w:pPr/>
              </w:pPrChange>
            </w:pPr>
            <w:del w:id="848" w:author="Sabine Noebel" w:date="2022-02-28T11:12:00Z">
              <w:r w:rsidRPr="00DB4661" w:rsidDel="00AA55BB">
                <w:rPr>
                  <w:rFonts w:asciiTheme="minorHAnsi" w:eastAsia="Calibri" w:hAnsiTheme="minorHAnsi" w:cstheme="minorHAnsi"/>
                  <w:color w:val="000000"/>
                  <w:lang w:val="en-GB"/>
                </w:rPr>
                <w:delText>foraging</w:delText>
              </w:r>
            </w:del>
          </w:p>
        </w:tc>
        <w:tc>
          <w:tcPr>
            <w:tcW w:w="4111" w:type="dxa"/>
            <w:tcBorders>
              <w:bottom w:val="single" w:sz="8" w:space="0" w:color="000000"/>
            </w:tcBorders>
          </w:tcPr>
          <w:p w14:paraId="00000166" w14:textId="4373E793" w:rsidR="00784C4E" w:rsidRPr="00DB4661" w:rsidDel="00AA55BB" w:rsidRDefault="00697658">
            <w:pPr>
              <w:jc w:val="both"/>
              <w:rPr>
                <w:del w:id="849" w:author="Sabine Noebel" w:date="2022-02-28T11:12:00Z"/>
                <w:rFonts w:asciiTheme="minorHAnsi" w:eastAsia="Calibri" w:hAnsiTheme="minorHAnsi" w:cstheme="minorHAnsi"/>
                <w:color w:val="000000"/>
                <w:lang w:val="en-GB"/>
              </w:rPr>
              <w:pPrChange w:id="850" w:author="Sabine Noebel" w:date="2022-02-28T11:12:00Z">
                <w:pPr/>
              </w:pPrChange>
            </w:pPr>
            <w:del w:id="851" w:author="Sabine Noebel" w:date="2022-02-28T11:12:00Z">
              <w:r w:rsidRPr="00DB4661" w:rsidDel="00AA55BB">
                <w:rPr>
                  <w:rFonts w:asciiTheme="minorHAnsi" w:eastAsia="Calibri" w:hAnsiTheme="minorHAnsi" w:cstheme="minorHAnsi"/>
                  <w:color w:val="000000"/>
                  <w:lang w:val="en-GB"/>
                </w:rPr>
                <w:delText>“adoption of the group’s norm, despite being in principle able to behave differently, or overriding of individually learned by socially acquired information”</w:delText>
              </w:r>
            </w:del>
          </w:p>
        </w:tc>
        <w:tc>
          <w:tcPr>
            <w:tcW w:w="1984" w:type="dxa"/>
            <w:tcBorders>
              <w:bottom w:val="single" w:sz="8" w:space="0" w:color="000000"/>
              <w:right w:val="single" w:sz="8" w:space="0" w:color="000000"/>
            </w:tcBorders>
            <w:tcMar>
              <w:top w:w="100" w:type="dxa"/>
              <w:left w:w="100" w:type="dxa"/>
              <w:bottom w:w="100" w:type="dxa"/>
              <w:right w:w="100" w:type="dxa"/>
            </w:tcMar>
          </w:tcPr>
          <w:p w14:paraId="00000167" w14:textId="0600A933" w:rsidR="00784C4E" w:rsidRPr="00DB4661" w:rsidDel="00AA55BB" w:rsidRDefault="00697658">
            <w:pPr>
              <w:jc w:val="both"/>
              <w:rPr>
                <w:del w:id="852" w:author="Sabine Noebel" w:date="2022-02-28T11:12:00Z"/>
                <w:rFonts w:asciiTheme="minorHAnsi" w:eastAsia="Calibri" w:hAnsiTheme="minorHAnsi" w:cstheme="minorHAnsi"/>
                <w:color w:val="000000"/>
                <w:lang w:val="en-GB"/>
              </w:rPr>
              <w:pPrChange w:id="853" w:author="Sabine Noebel" w:date="2022-02-28T11:12:00Z">
                <w:pPr/>
              </w:pPrChange>
            </w:pPr>
            <w:del w:id="854" w:author="Sabine Noebel" w:date="2022-02-28T11:12:00Z">
              <w:r w:rsidRPr="00DB4661" w:rsidDel="00AA55BB">
                <w:rPr>
                  <w:rFonts w:asciiTheme="minorHAnsi" w:eastAsia="Calibri" w:hAnsiTheme="minorHAnsi" w:cstheme="minorHAnsi"/>
                  <w:color w:val="000000"/>
                  <w:lang w:val="en-GB"/>
                </w:rPr>
                <w:delText>Schnoell &amp; Fichtel, 2012</w:delText>
              </w:r>
            </w:del>
          </w:p>
        </w:tc>
      </w:tr>
      <w:tr w:rsidR="00784C4E" w:rsidRPr="00DB4661" w:rsidDel="00AA55BB" w14:paraId="16062182" w14:textId="54D1DA69">
        <w:trPr>
          <w:trHeight w:val="486"/>
          <w:del w:id="855" w:author="Sabine Noebel" w:date="2022-02-28T11:12:00Z"/>
        </w:trPr>
        <w:tc>
          <w:tcPr>
            <w:tcW w:w="22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168" w14:textId="28A56C5E" w:rsidR="00784C4E" w:rsidRPr="00DB4661" w:rsidDel="00AA55BB" w:rsidRDefault="00697658">
            <w:pPr>
              <w:jc w:val="both"/>
              <w:rPr>
                <w:del w:id="856" w:author="Sabine Noebel" w:date="2022-02-28T11:12:00Z"/>
                <w:rFonts w:asciiTheme="minorHAnsi" w:eastAsia="Calibri" w:hAnsiTheme="minorHAnsi" w:cstheme="minorHAnsi"/>
                <w:color w:val="000000"/>
                <w:lang w:val="en-GB"/>
              </w:rPr>
              <w:pPrChange w:id="857" w:author="Sabine Noebel" w:date="2022-02-28T11:12:00Z">
                <w:pPr/>
              </w:pPrChange>
            </w:pPr>
            <w:del w:id="858" w:author="Sabine Noebel" w:date="2022-02-28T11:12:00Z">
              <w:r w:rsidRPr="00DB4661" w:rsidDel="00AA55BB">
                <w:rPr>
                  <w:rFonts w:asciiTheme="minorHAnsi" w:eastAsia="Calibri" w:hAnsiTheme="minorHAnsi" w:cstheme="minorHAnsi"/>
                  <w:color w:val="000000"/>
                  <w:lang w:val="en-GB"/>
                </w:rPr>
                <w:delText>capuchin monkeys (</w:delText>
              </w:r>
              <w:r w:rsidRPr="00DB4661" w:rsidDel="00AA55BB">
                <w:rPr>
                  <w:rFonts w:asciiTheme="minorHAnsi" w:eastAsia="Calibri" w:hAnsiTheme="minorHAnsi" w:cstheme="minorHAnsi"/>
                  <w:i/>
                  <w:color w:val="000000"/>
                  <w:lang w:val="en-GB"/>
                </w:rPr>
                <w:delText>Cebus apella</w:delText>
              </w:r>
              <w:r w:rsidRPr="00DB4661" w:rsidDel="00AA55BB">
                <w:rPr>
                  <w:rFonts w:asciiTheme="minorHAnsi" w:eastAsia="Calibri" w:hAnsiTheme="minorHAnsi" w:cstheme="minorHAnsi"/>
                  <w:color w:val="000000"/>
                  <w:lang w:val="en-GB"/>
                </w:rPr>
                <w:delText>)</w:delText>
              </w:r>
            </w:del>
          </w:p>
        </w:tc>
        <w:tc>
          <w:tcPr>
            <w:tcW w:w="1418" w:type="dxa"/>
            <w:tcBorders>
              <w:bottom w:val="single" w:sz="8" w:space="0" w:color="000000"/>
              <w:right w:val="single" w:sz="8" w:space="0" w:color="000000"/>
            </w:tcBorders>
            <w:tcMar>
              <w:top w:w="100" w:type="dxa"/>
              <w:left w:w="100" w:type="dxa"/>
              <w:bottom w:w="100" w:type="dxa"/>
              <w:right w:w="100" w:type="dxa"/>
            </w:tcMar>
          </w:tcPr>
          <w:p w14:paraId="00000169" w14:textId="11F97BC0" w:rsidR="00784C4E" w:rsidRPr="00DB4661" w:rsidDel="00AA55BB" w:rsidRDefault="00697658">
            <w:pPr>
              <w:jc w:val="both"/>
              <w:rPr>
                <w:del w:id="859" w:author="Sabine Noebel" w:date="2022-02-28T11:12:00Z"/>
                <w:rFonts w:asciiTheme="minorHAnsi" w:eastAsia="Calibri" w:hAnsiTheme="minorHAnsi" w:cstheme="minorHAnsi"/>
                <w:color w:val="000000"/>
                <w:lang w:val="en-GB"/>
              </w:rPr>
              <w:pPrChange w:id="860" w:author="Sabine Noebel" w:date="2022-02-28T11:12:00Z">
                <w:pPr/>
              </w:pPrChange>
            </w:pPr>
            <w:del w:id="861" w:author="Sabine Noebel" w:date="2022-02-28T11:12:00Z">
              <w:r w:rsidRPr="00DB4661" w:rsidDel="00AA55BB">
                <w:rPr>
                  <w:rFonts w:asciiTheme="minorHAnsi" w:eastAsia="Calibri" w:hAnsiTheme="minorHAnsi" w:cstheme="minorHAnsi"/>
                  <w:color w:val="000000"/>
                  <w:lang w:val="en-GB"/>
                </w:rPr>
                <w:delText>foraging</w:delText>
              </w:r>
            </w:del>
          </w:p>
        </w:tc>
        <w:tc>
          <w:tcPr>
            <w:tcW w:w="4111" w:type="dxa"/>
            <w:tcBorders>
              <w:bottom w:val="single" w:sz="8" w:space="0" w:color="000000"/>
            </w:tcBorders>
          </w:tcPr>
          <w:p w14:paraId="0000016A" w14:textId="328DCD97" w:rsidR="00784C4E" w:rsidRPr="00DB4661" w:rsidDel="00AA55BB" w:rsidRDefault="00697658">
            <w:pPr>
              <w:jc w:val="both"/>
              <w:rPr>
                <w:del w:id="862" w:author="Sabine Noebel" w:date="2022-02-28T11:12:00Z"/>
                <w:rFonts w:asciiTheme="minorHAnsi" w:eastAsia="Calibri" w:hAnsiTheme="minorHAnsi" w:cstheme="minorHAnsi"/>
                <w:color w:val="000000"/>
                <w:lang w:val="en-GB"/>
              </w:rPr>
              <w:pPrChange w:id="863" w:author="Sabine Noebel" w:date="2022-02-28T11:12:00Z">
                <w:pPr/>
              </w:pPrChange>
            </w:pPr>
            <w:del w:id="864" w:author="Sabine Noebel" w:date="2022-02-28T11:12:00Z">
              <w:r w:rsidRPr="00DB4661" w:rsidDel="00AA55BB">
                <w:rPr>
                  <w:rFonts w:asciiTheme="minorHAnsi" w:eastAsia="Calibri" w:hAnsiTheme="minorHAnsi" w:cstheme="minorHAnsi"/>
                  <w:color w:val="000000"/>
                  <w:lang w:val="en-GB"/>
                </w:rPr>
                <w:delText>“conform to the foraging preferences of their closest social partners, despite having the knowledge of alternative techniques”</w:delText>
              </w:r>
            </w:del>
          </w:p>
          <w:p w14:paraId="0000016B" w14:textId="3AB70AC2" w:rsidR="00784C4E" w:rsidRPr="00DB4661" w:rsidDel="00AA55BB" w:rsidRDefault="00697658">
            <w:pPr>
              <w:jc w:val="both"/>
              <w:rPr>
                <w:del w:id="865" w:author="Sabine Noebel" w:date="2022-02-28T11:12:00Z"/>
                <w:rFonts w:asciiTheme="minorHAnsi" w:eastAsia="Calibri" w:hAnsiTheme="minorHAnsi" w:cstheme="minorHAnsi"/>
                <w:color w:val="000000"/>
                <w:lang w:val="en-GB"/>
              </w:rPr>
              <w:pPrChange w:id="866" w:author="Sabine Noebel" w:date="2022-02-28T11:12:00Z">
                <w:pPr/>
              </w:pPrChange>
            </w:pPr>
            <w:del w:id="867" w:author="Sabine Noebel" w:date="2022-02-28T11:12:00Z">
              <w:r w:rsidRPr="00DB4661" w:rsidDel="00AA55BB">
                <w:rPr>
                  <w:rFonts w:asciiTheme="minorHAnsi" w:eastAsia="Calibri" w:hAnsiTheme="minorHAnsi" w:cstheme="minorHAnsi"/>
                  <w:color w:val="000000"/>
                  <w:lang w:val="en-GB"/>
                </w:rPr>
                <w:delText xml:space="preserve">no clear definition </w:delText>
              </w:r>
              <w:r w:rsidRPr="00DB4661" w:rsidDel="00AA55BB">
                <w:rPr>
                  <w:rFonts w:asciiTheme="minorHAnsi" w:eastAsia="Calibri" w:hAnsiTheme="minorHAnsi" w:cstheme="minorHAnsi"/>
                  <w:i/>
                  <w:color w:val="000000"/>
                  <w:lang w:val="en-GB"/>
                </w:rPr>
                <w:delText>(“behave like others”)</w:delText>
              </w:r>
            </w:del>
          </w:p>
          <w:p w14:paraId="0000016C" w14:textId="651583DA" w:rsidR="00784C4E" w:rsidRPr="00DB4661" w:rsidDel="00AA55BB" w:rsidRDefault="00697658">
            <w:pPr>
              <w:jc w:val="both"/>
              <w:rPr>
                <w:del w:id="868" w:author="Sabine Noebel" w:date="2022-02-28T11:12:00Z"/>
                <w:rFonts w:asciiTheme="minorHAnsi" w:eastAsia="Calibri" w:hAnsiTheme="minorHAnsi" w:cstheme="minorHAnsi"/>
                <w:color w:val="000000"/>
                <w:lang w:val="en-GB"/>
              </w:rPr>
              <w:pPrChange w:id="869" w:author="Sabine Noebel" w:date="2022-02-28T11:12:00Z">
                <w:pPr/>
              </w:pPrChange>
            </w:pPr>
            <w:del w:id="870" w:author="Sabine Noebel" w:date="2022-02-28T11:12:00Z">
              <w:r w:rsidRPr="00DB4661" w:rsidDel="00AA55BB">
                <w:rPr>
                  <w:rFonts w:asciiTheme="minorHAnsi" w:eastAsia="Calibri" w:hAnsiTheme="minorHAnsi" w:cstheme="minorHAnsi"/>
                  <w:color w:val="000000"/>
                  <w:lang w:val="en-GB"/>
                </w:rPr>
                <w:delText>no clear definition</w:delText>
              </w:r>
            </w:del>
          </w:p>
        </w:tc>
        <w:tc>
          <w:tcPr>
            <w:tcW w:w="1984" w:type="dxa"/>
            <w:tcBorders>
              <w:bottom w:val="single" w:sz="8" w:space="0" w:color="000000"/>
              <w:right w:val="single" w:sz="8" w:space="0" w:color="000000"/>
            </w:tcBorders>
            <w:tcMar>
              <w:top w:w="100" w:type="dxa"/>
              <w:left w:w="100" w:type="dxa"/>
              <w:bottom w:w="100" w:type="dxa"/>
              <w:right w:w="100" w:type="dxa"/>
            </w:tcMar>
          </w:tcPr>
          <w:p w14:paraId="0000016D" w14:textId="7923D4C0" w:rsidR="00784C4E" w:rsidRPr="007D17F8" w:rsidDel="00AA55BB" w:rsidRDefault="00697658">
            <w:pPr>
              <w:jc w:val="both"/>
              <w:rPr>
                <w:del w:id="871" w:author="Sabine Noebel" w:date="2022-02-28T11:12:00Z"/>
                <w:rFonts w:asciiTheme="minorHAnsi" w:eastAsia="Calibri" w:hAnsiTheme="minorHAnsi" w:cstheme="minorHAnsi"/>
                <w:color w:val="000000"/>
                <w:lang w:val="en-US"/>
                <w:rPrChange w:id="872" w:author="Sabine Noebel" w:date="2022-03-15T15:06:00Z">
                  <w:rPr>
                    <w:del w:id="873" w:author="Sabine Noebel" w:date="2022-02-28T11:12:00Z"/>
                    <w:rFonts w:asciiTheme="minorHAnsi" w:eastAsia="Calibri" w:hAnsiTheme="minorHAnsi" w:cstheme="minorHAnsi"/>
                    <w:color w:val="000000"/>
                    <w:lang w:val="fr-FR"/>
                  </w:rPr>
                </w:rPrChange>
              </w:rPr>
              <w:pPrChange w:id="874" w:author="Sabine Noebel" w:date="2022-02-28T11:12:00Z">
                <w:pPr/>
              </w:pPrChange>
            </w:pPr>
            <w:del w:id="875" w:author="Sabine Noebel" w:date="2022-02-28T11:12:00Z">
              <w:r w:rsidRPr="007D17F8" w:rsidDel="00AA55BB">
                <w:rPr>
                  <w:rFonts w:asciiTheme="minorHAnsi" w:eastAsia="Calibri" w:hAnsiTheme="minorHAnsi" w:cstheme="minorHAnsi"/>
                  <w:color w:val="000000"/>
                  <w:lang w:val="en-US"/>
                  <w:rPrChange w:id="876" w:author="Sabine Noebel" w:date="2022-03-15T15:06:00Z">
                    <w:rPr>
                      <w:rFonts w:asciiTheme="minorHAnsi" w:eastAsia="Calibri" w:hAnsiTheme="minorHAnsi" w:cstheme="minorHAnsi"/>
                      <w:color w:val="000000"/>
                      <w:lang w:val="fr-FR"/>
                    </w:rPr>
                  </w:rPrChange>
                </w:rPr>
                <w:delText xml:space="preserve">Dindo </w:delText>
              </w:r>
              <w:r w:rsidRPr="007D17F8" w:rsidDel="00AA55BB">
                <w:rPr>
                  <w:rFonts w:asciiTheme="minorHAnsi" w:eastAsia="Calibri" w:hAnsiTheme="minorHAnsi" w:cstheme="minorHAnsi"/>
                  <w:i/>
                  <w:color w:val="000000"/>
                  <w:lang w:val="en-US"/>
                  <w:rPrChange w:id="877" w:author="Sabine Noebel" w:date="2022-03-15T15:06:00Z">
                    <w:rPr>
                      <w:rFonts w:asciiTheme="minorHAnsi" w:eastAsia="Calibri" w:hAnsiTheme="minorHAnsi" w:cstheme="minorHAnsi"/>
                      <w:i/>
                      <w:color w:val="000000"/>
                      <w:lang w:val="fr-FR"/>
                    </w:rPr>
                  </w:rPrChange>
                </w:rPr>
                <w:delText>et al.</w:delText>
              </w:r>
              <w:r w:rsidRPr="007D17F8" w:rsidDel="00AA55BB">
                <w:rPr>
                  <w:rFonts w:asciiTheme="minorHAnsi" w:eastAsia="Calibri" w:hAnsiTheme="minorHAnsi" w:cstheme="minorHAnsi"/>
                  <w:color w:val="000000"/>
                  <w:lang w:val="en-US"/>
                  <w:rPrChange w:id="878" w:author="Sabine Noebel" w:date="2022-03-15T15:06:00Z">
                    <w:rPr>
                      <w:rFonts w:asciiTheme="minorHAnsi" w:eastAsia="Calibri" w:hAnsiTheme="minorHAnsi" w:cstheme="minorHAnsi"/>
                      <w:color w:val="000000"/>
                      <w:lang w:val="fr-FR"/>
                    </w:rPr>
                  </w:rPrChange>
                </w:rPr>
                <w:delText>, 2009;</w:delText>
              </w:r>
            </w:del>
          </w:p>
          <w:p w14:paraId="0000016E" w14:textId="6EA5C6F4" w:rsidR="00784C4E" w:rsidRPr="007D17F8" w:rsidDel="00AA55BB" w:rsidRDefault="00784C4E">
            <w:pPr>
              <w:jc w:val="both"/>
              <w:rPr>
                <w:del w:id="879" w:author="Sabine Noebel" w:date="2022-02-28T11:12:00Z"/>
                <w:rFonts w:asciiTheme="minorHAnsi" w:eastAsia="Calibri" w:hAnsiTheme="minorHAnsi" w:cstheme="minorHAnsi"/>
                <w:color w:val="000000"/>
                <w:lang w:val="en-US"/>
                <w:rPrChange w:id="880" w:author="Sabine Noebel" w:date="2022-03-15T15:06:00Z">
                  <w:rPr>
                    <w:del w:id="881" w:author="Sabine Noebel" w:date="2022-02-28T11:12:00Z"/>
                    <w:rFonts w:asciiTheme="minorHAnsi" w:eastAsia="Calibri" w:hAnsiTheme="minorHAnsi" w:cstheme="minorHAnsi"/>
                    <w:color w:val="000000"/>
                    <w:lang w:val="fr-FR"/>
                  </w:rPr>
                </w:rPrChange>
              </w:rPr>
              <w:pPrChange w:id="882" w:author="Sabine Noebel" w:date="2022-02-28T11:12:00Z">
                <w:pPr/>
              </w:pPrChange>
            </w:pPr>
          </w:p>
          <w:p w14:paraId="00000170" w14:textId="68CE6C8F" w:rsidR="00784C4E" w:rsidRPr="007D17F8" w:rsidDel="00AA55BB" w:rsidRDefault="00784C4E">
            <w:pPr>
              <w:jc w:val="both"/>
              <w:rPr>
                <w:del w:id="883" w:author="Sabine Noebel" w:date="2022-02-28T11:12:00Z"/>
                <w:rFonts w:asciiTheme="minorHAnsi" w:eastAsia="Calibri" w:hAnsiTheme="minorHAnsi" w:cstheme="minorHAnsi"/>
                <w:color w:val="000000"/>
                <w:lang w:val="en-US"/>
                <w:rPrChange w:id="884" w:author="Sabine Noebel" w:date="2022-03-15T15:06:00Z">
                  <w:rPr>
                    <w:del w:id="885" w:author="Sabine Noebel" w:date="2022-02-28T11:12:00Z"/>
                    <w:rFonts w:asciiTheme="minorHAnsi" w:eastAsia="Calibri" w:hAnsiTheme="minorHAnsi" w:cstheme="minorHAnsi"/>
                    <w:color w:val="000000"/>
                    <w:lang w:val="fr-FR"/>
                  </w:rPr>
                </w:rPrChange>
              </w:rPr>
              <w:pPrChange w:id="886" w:author="Sabine Noebel" w:date="2022-02-28T11:12:00Z">
                <w:pPr/>
              </w:pPrChange>
            </w:pPr>
          </w:p>
          <w:p w14:paraId="00000171" w14:textId="7EF1CF35" w:rsidR="00784C4E" w:rsidRPr="007D17F8" w:rsidDel="00AA55BB" w:rsidRDefault="00697658">
            <w:pPr>
              <w:jc w:val="both"/>
              <w:rPr>
                <w:del w:id="887" w:author="Sabine Noebel" w:date="2022-02-28T11:12:00Z"/>
                <w:rFonts w:asciiTheme="minorHAnsi" w:eastAsia="Calibri" w:hAnsiTheme="minorHAnsi" w:cstheme="minorHAnsi"/>
                <w:color w:val="000000"/>
                <w:lang w:val="en-US"/>
                <w:rPrChange w:id="888" w:author="Sabine Noebel" w:date="2022-03-15T15:06:00Z">
                  <w:rPr>
                    <w:del w:id="889" w:author="Sabine Noebel" w:date="2022-02-28T11:12:00Z"/>
                    <w:rFonts w:asciiTheme="minorHAnsi" w:eastAsia="Calibri" w:hAnsiTheme="minorHAnsi" w:cstheme="minorHAnsi"/>
                    <w:color w:val="000000"/>
                    <w:lang w:val="fr-FR"/>
                  </w:rPr>
                </w:rPrChange>
              </w:rPr>
              <w:pPrChange w:id="890" w:author="Sabine Noebel" w:date="2022-02-28T11:12:00Z">
                <w:pPr/>
              </w:pPrChange>
            </w:pPr>
            <w:del w:id="891" w:author="Sabine Noebel" w:date="2022-02-28T11:12:00Z">
              <w:r w:rsidRPr="007D17F8" w:rsidDel="00AA55BB">
                <w:rPr>
                  <w:rFonts w:asciiTheme="minorHAnsi" w:eastAsia="Calibri" w:hAnsiTheme="minorHAnsi" w:cstheme="minorHAnsi"/>
                  <w:color w:val="000000"/>
                  <w:lang w:val="en-US"/>
                  <w:rPrChange w:id="892" w:author="Sabine Noebel" w:date="2022-03-15T15:06:00Z">
                    <w:rPr>
                      <w:rFonts w:asciiTheme="minorHAnsi" w:eastAsia="Calibri" w:hAnsiTheme="minorHAnsi" w:cstheme="minorHAnsi"/>
                      <w:color w:val="000000"/>
                      <w:lang w:val="fr-FR"/>
                    </w:rPr>
                  </w:rPrChange>
                </w:rPr>
                <w:delText xml:space="preserve">Crast </w:delText>
              </w:r>
              <w:r w:rsidRPr="007D17F8" w:rsidDel="00AA55BB">
                <w:rPr>
                  <w:rFonts w:asciiTheme="minorHAnsi" w:eastAsia="Calibri" w:hAnsiTheme="minorHAnsi" w:cstheme="minorHAnsi"/>
                  <w:i/>
                  <w:color w:val="000000"/>
                  <w:lang w:val="en-US"/>
                  <w:rPrChange w:id="893" w:author="Sabine Noebel" w:date="2022-03-15T15:06:00Z">
                    <w:rPr>
                      <w:rFonts w:asciiTheme="minorHAnsi" w:eastAsia="Calibri" w:hAnsiTheme="minorHAnsi" w:cstheme="minorHAnsi"/>
                      <w:i/>
                      <w:color w:val="000000"/>
                      <w:lang w:val="fr-FR"/>
                    </w:rPr>
                  </w:rPrChange>
                </w:rPr>
                <w:delText>et al</w:delText>
              </w:r>
              <w:r w:rsidRPr="007D17F8" w:rsidDel="00AA55BB">
                <w:rPr>
                  <w:rFonts w:asciiTheme="minorHAnsi" w:eastAsia="Calibri" w:hAnsiTheme="minorHAnsi" w:cstheme="minorHAnsi"/>
                  <w:color w:val="000000"/>
                  <w:lang w:val="en-US"/>
                  <w:rPrChange w:id="894" w:author="Sabine Noebel" w:date="2022-03-15T15:06:00Z">
                    <w:rPr>
                      <w:rFonts w:asciiTheme="minorHAnsi" w:eastAsia="Calibri" w:hAnsiTheme="minorHAnsi" w:cstheme="minorHAnsi"/>
                      <w:color w:val="000000"/>
                      <w:lang w:val="fr-FR"/>
                    </w:rPr>
                  </w:rPrChange>
                </w:rPr>
                <w:delText>., 2010;</w:delText>
              </w:r>
            </w:del>
          </w:p>
          <w:p w14:paraId="00000172" w14:textId="1DA7152C" w:rsidR="00784C4E" w:rsidRPr="007D17F8" w:rsidDel="00AA55BB" w:rsidRDefault="00784C4E">
            <w:pPr>
              <w:jc w:val="both"/>
              <w:rPr>
                <w:del w:id="895" w:author="Sabine Noebel" w:date="2022-02-28T11:12:00Z"/>
                <w:rFonts w:asciiTheme="minorHAnsi" w:eastAsia="Calibri" w:hAnsiTheme="minorHAnsi" w:cstheme="minorHAnsi"/>
                <w:color w:val="000000"/>
                <w:lang w:val="en-US"/>
                <w:rPrChange w:id="896" w:author="Sabine Noebel" w:date="2022-03-15T15:06:00Z">
                  <w:rPr>
                    <w:del w:id="897" w:author="Sabine Noebel" w:date="2022-02-28T11:12:00Z"/>
                    <w:rFonts w:asciiTheme="minorHAnsi" w:eastAsia="Calibri" w:hAnsiTheme="minorHAnsi" w:cstheme="minorHAnsi"/>
                    <w:color w:val="000000"/>
                    <w:lang w:val="fr-FR"/>
                  </w:rPr>
                </w:rPrChange>
              </w:rPr>
              <w:pPrChange w:id="898" w:author="Sabine Noebel" w:date="2022-02-28T11:12:00Z">
                <w:pPr/>
              </w:pPrChange>
            </w:pPr>
          </w:p>
          <w:p w14:paraId="00000173" w14:textId="202C0BEA" w:rsidR="00784C4E" w:rsidRPr="00DB4661" w:rsidDel="00AA55BB" w:rsidRDefault="00697658">
            <w:pPr>
              <w:jc w:val="both"/>
              <w:rPr>
                <w:del w:id="899" w:author="Sabine Noebel" w:date="2022-02-28T11:12:00Z"/>
                <w:rFonts w:asciiTheme="minorHAnsi" w:eastAsia="Calibri" w:hAnsiTheme="minorHAnsi" w:cstheme="minorHAnsi"/>
                <w:color w:val="000000"/>
                <w:lang w:val="en-GB"/>
              </w:rPr>
              <w:pPrChange w:id="900" w:author="Sabine Noebel" w:date="2022-02-28T11:12:00Z">
                <w:pPr/>
              </w:pPrChange>
            </w:pPr>
            <w:del w:id="901" w:author="Sabine Noebel" w:date="2022-02-28T11:12:00Z">
              <w:r w:rsidRPr="00DB4661" w:rsidDel="00AA55BB">
                <w:rPr>
                  <w:rFonts w:asciiTheme="minorHAnsi" w:eastAsia="Calibri" w:hAnsiTheme="minorHAnsi" w:cstheme="minorHAnsi"/>
                  <w:color w:val="000000"/>
                  <w:lang w:val="en-GB"/>
                </w:rPr>
                <w:delText xml:space="preserve">Franz &amp; Matthews, 2010 </w:delText>
              </w:r>
            </w:del>
          </w:p>
        </w:tc>
      </w:tr>
      <w:tr w:rsidR="00784C4E" w:rsidRPr="00DB4661" w:rsidDel="00AA55BB" w14:paraId="04403D04" w14:textId="31BFF7BD">
        <w:trPr>
          <w:trHeight w:val="684"/>
          <w:del w:id="902" w:author="Sabine Noebel" w:date="2022-02-28T11:12:00Z"/>
        </w:trPr>
        <w:tc>
          <w:tcPr>
            <w:tcW w:w="22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174" w14:textId="7EFD39D7" w:rsidR="00784C4E" w:rsidRPr="00DB4661" w:rsidDel="00AA55BB" w:rsidRDefault="00697658">
            <w:pPr>
              <w:jc w:val="both"/>
              <w:rPr>
                <w:del w:id="903" w:author="Sabine Noebel" w:date="2022-02-28T11:12:00Z"/>
                <w:rFonts w:asciiTheme="minorHAnsi" w:eastAsia="Calibri" w:hAnsiTheme="minorHAnsi" w:cstheme="minorHAnsi"/>
                <w:color w:val="000000"/>
                <w:lang w:val="en-GB"/>
              </w:rPr>
              <w:pPrChange w:id="904" w:author="Sabine Noebel" w:date="2022-02-28T11:12:00Z">
                <w:pPr/>
              </w:pPrChange>
            </w:pPr>
            <w:del w:id="905" w:author="Sabine Noebel" w:date="2022-02-28T11:12:00Z">
              <w:r w:rsidRPr="00DB4661" w:rsidDel="00AA55BB">
                <w:rPr>
                  <w:rFonts w:asciiTheme="minorHAnsi" w:eastAsia="Calibri" w:hAnsiTheme="minorHAnsi" w:cstheme="minorHAnsi"/>
                  <w:color w:val="000000"/>
                  <w:lang w:val="en-GB"/>
                </w:rPr>
                <w:delText>white-faced capuchin monkeys (</w:delText>
              </w:r>
              <w:r w:rsidRPr="00DB4661" w:rsidDel="00AA55BB">
                <w:rPr>
                  <w:rFonts w:asciiTheme="minorHAnsi" w:eastAsia="Calibri" w:hAnsiTheme="minorHAnsi" w:cstheme="minorHAnsi"/>
                  <w:i/>
                  <w:color w:val="000000"/>
                  <w:lang w:val="en-GB"/>
                </w:rPr>
                <w:delText>Cebus capucinus</w:delText>
              </w:r>
              <w:r w:rsidRPr="00DB4661" w:rsidDel="00AA55BB">
                <w:rPr>
                  <w:rFonts w:asciiTheme="minorHAnsi" w:eastAsia="Calibri" w:hAnsiTheme="minorHAnsi" w:cstheme="minorHAnsi"/>
                  <w:color w:val="000000"/>
                  <w:lang w:val="en-GB"/>
                </w:rPr>
                <w:delText>)</w:delText>
              </w:r>
            </w:del>
          </w:p>
        </w:tc>
        <w:tc>
          <w:tcPr>
            <w:tcW w:w="1418" w:type="dxa"/>
            <w:tcBorders>
              <w:bottom w:val="single" w:sz="8" w:space="0" w:color="000000"/>
              <w:right w:val="single" w:sz="8" w:space="0" w:color="000000"/>
            </w:tcBorders>
            <w:tcMar>
              <w:top w:w="100" w:type="dxa"/>
              <w:left w:w="100" w:type="dxa"/>
              <w:bottom w:w="100" w:type="dxa"/>
              <w:right w:w="100" w:type="dxa"/>
            </w:tcMar>
          </w:tcPr>
          <w:p w14:paraId="00000175" w14:textId="615D8E9E" w:rsidR="00784C4E" w:rsidRPr="00DB4661" w:rsidDel="00AA55BB" w:rsidRDefault="00697658">
            <w:pPr>
              <w:jc w:val="both"/>
              <w:rPr>
                <w:del w:id="906" w:author="Sabine Noebel" w:date="2022-02-28T11:12:00Z"/>
                <w:rFonts w:asciiTheme="minorHAnsi" w:eastAsia="Calibri" w:hAnsiTheme="minorHAnsi" w:cstheme="minorHAnsi"/>
                <w:color w:val="000000"/>
                <w:lang w:val="en-GB"/>
              </w:rPr>
              <w:pPrChange w:id="907" w:author="Sabine Noebel" w:date="2022-02-28T11:12:00Z">
                <w:pPr/>
              </w:pPrChange>
            </w:pPr>
            <w:del w:id="908" w:author="Sabine Noebel" w:date="2022-02-28T11:12:00Z">
              <w:r w:rsidRPr="00DB4661" w:rsidDel="00AA55BB">
                <w:rPr>
                  <w:rFonts w:asciiTheme="minorHAnsi" w:eastAsia="Calibri" w:hAnsiTheme="minorHAnsi" w:cstheme="minorHAnsi"/>
                  <w:color w:val="000000"/>
                  <w:lang w:val="en-GB"/>
                </w:rPr>
                <w:delText>foraging</w:delText>
              </w:r>
            </w:del>
          </w:p>
        </w:tc>
        <w:tc>
          <w:tcPr>
            <w:tcW w:w="4111" w:type="dxa"/>
            <w:tcBorders>
              <w:bottom w:val="single" w:sz="8" w:space="0" w:color="000000"/>
            </w:tcBorders>
          </w:tcPr>
          <w:p w14:paraId="00000176" w14:textId="20AAD1B3" w:rsidR="00784C4E" w:rsidRPr="00DB4661" w:rsidDel="00AA55BB" w:rsidRDefault="00697658">
            <w:pPr>
              <w:jc w:val="both"/>
              <w:rPr>
                <w:del w:id="909" w:author="Sabine Noebel" w:date="2022-02-28T11:12:00Z"/>
                <w:rFonts w:asciiTheme="minorHAnsi" w:eastAsia="Calibri" w:hAnsiTheme="minorHAnsi" w:cstheme="minorHAnsi"/>
                <w:color w:val="000000"/>
                <w:lang w:val="en-GB"/>
              </w:rPr>
              <w:pPrChange w:id="910" w:author="Sabine Noebel" w:date="2022-02-28T11:12:00Z">
                <w:pPr/>
              </w:pPrChange>
            </w:pPr>
            <w:del w:id="911" w:author="Sabine Noebel" w:date="2022-02-28T11:12:00Z">
              <w:r w:rsidRPr="00DB4661" w:rsidDel="00AA55BB">
                <w:rPr>
                  <w:rFonts w:asciiTheme="minorHAnsi" w:eastAsia="Calibri" w:hAnsiTheme="minorHAnsi" w:cstheme="minorHAnsi"/>
                  <w:color w:val="000000"/>
                  <w:lang w:val="en-GB"/>
                </w:rPr>
                <w:delText>“the tendency for individuals to preferentially exhibit behavioural alternatives that they witness most frequently in their peers, or to exhibit the behaviours that are performed by peers who are considered most prestigious or successful, or those peers with whom they have the highest quality social relationships”</w:delText>
              </w:r>
            </w:del>
          </w:p>
        </w:tc>
        <w:tc>
          <w:tcPr>
            <w:tcW w:w="1984" w:type="dxa"/>
            <w:tcBorders>
              <w:bottom w:val="single" w:sz="8" w:space="0" w:color="000000"/>
              <w:right w:val="single" w:sz="8" w:space="0" w:color="000000"/>
            </w:tcBorders>
            <w:tcMar>
              <w:top w:w="100" w:type="dxa"/>
              <w:left w:w="100" w:type="dxa"/>
              <w:bottom w:w="100" w:type="dxa"/>
              <w:right w:w="100" w:type="dxa"/>
            </w:tcMar>
          </w:tcPr>
          <w:p w14:paraId="00000177" w14:textId="0C263B5C" w:rsidR="00784C4E" w:rsidRPr="00DB4661" w:rsidDel="00AA55BB" w:rsidRDefault="00697658">
            <w:pPr>
              <w:jc w:val="both"/>
              <w:rPr>
                <w:del w:id="912" w:author="Sabine Noebel" w:date="2022-02-28T11:12:00Z"/>
                <w:rFonts w:asciiTheme="minorHAnsi" w:eastAsia="Calibri" w:hAnsiTheme="minorHAnsi" w:cstheme="minorHAnsi"/>
                <w:color w:val="000000"/>
                <w:lang w:val="en-GB"/>
              </w:rPr>
              <w:pPrChange w:id="913" w:author="Sabine Noebel" w:date="2022-02-28T11:12:00Z">
                <w:pPr/>
              </w:pPrChange>
            </w:pPr>
            <w:del w:id="914" w:author="Sabine Noebel" w:date="2022-02-28T11:12:00Z">
              <w:r w:rsidRPr="00DB4661" w:rsidDel="00AA55BB">
                <w:rPr>
                  <w:rFonts w:asciiTheme="minorHAnsi" w:eastAsia="Calibri" w:hAnsiTheme="minorHAnsi" w:cstheme="minorHAnsi"/>
                  <w:color w:val="000000"/>
                  <w:lang w:val="en-GB"/>
                </w:rPr>
                <w:delText xml:space="preserve">Perry, 2009 </w:delText>
              </w:r>
            </w:del>
          </w:p>
        </w:tc>
      </w:tr>
      <w:tr w:rsidR="00784C4E" w:rsidRPr="00DB4661" w:rsidDel="00AA55BB" w14:paraId="2F716C31" w14:textId="4924375E">
        <w:trPr>
          <w:trHeight w:val="489"/>
          <w:del w:id="915" w:author="Sabine Noebel" w:date="2022-02-28T11:12:00Z"/>
        </w:trPr>
        <w:tc>
          <w:tcPr>
            <w:tcW w:w="22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178" w14:textId="48B78C3A" w:rsidR="00784C4E" w:rsidRPr="00DB4661" w:rsidDel="00AA55BB" w:rsidRDefault="00697658">
            <w:pPr>
              <w:jc w:val="both"/>
              <w:rPr>
                <w:del w:id="916" w:author="Sabine Noebel" w:date="2022-02-28T11:12:00Z"/>
                <w:rFonts w:asciiTheme="minorHAnsi" w:eastAsia="Calibri" w:hAnsiTheme="minorHAnsi" w:cstheme="minorHAnsi"/>
                <w:color w:val="000000"/>
                <w:lang w:val="en-GB"/>
              </w:rPr>
              <w:pPrChange w:id="917" w:author="Sabine Noebel" w:date="2022-02-28T11:12:00Z">
                <w:pPr/>
              </w:pPrChange>
            </w:pPr>
            <w:del w:id="918" w:author="Sabine Noebel" w:date="2022-02-28T11:12:00Z">
              <w:r w:rsidRPr="00DB4661" w:rsidDel="00AA55BB">
                <w:rPr>
                  <w:rFonts w:asciiTheme="minorHAnsi" w:eastAsia="Calibri" w:hAnsiTheme="minorHAnsi" w:cstheme="minorHAnsi"/>
                  <w:color w:val="000000"/>
                  <w:lang w:val="en-GB"/>
                </w:rPr>
                <w:delText>vervet monkeys (</w:delText>
              </w:r>
              <w:r w:rsidRPr="00DB4661" w:rsidDel="00AA55BB">
                <w:rPr>
                  <w:rFonts w:asciiTheme="minorHAnsi" w:eastAsia="Calibri" w:hAnsiTheme="minorHAnsi" w:cstheme="minorHAnsi"/>
                  <w:i/>
                  <w:color w:val="000000"/>
                  <w:lang w:val="en-GB"/>
                </w:rPr>
                <w:delText>Chlorocebus pygerythrus</w:delText>
              </w:r>
              <w:r w:rsidRPr="00DB4661" w:rsidDel="00AA55BB">
                <w:rPr>
                  <w:rFonts w:asciiTheme="minorHAnsi" w:eastAsia="Calibri" w:hAnsiTheme="minorHAnsi" w:cstheme="minorHAnsi"/>
                  <w:color w:val="000000"/>
                  <w:lang w:val="en-GB"/>
                </w:rPr>
                <w:delText>)</w:delText>
              </w:r>
            </w:del>
          </w:p>
        </w:tc>
        <w:tc>
          <w:tcPr>
            <w:tcW w:w="1418" w:type="dxa"/>
            <w:tcBorders>
              <w:bottom w:val="single" w:sz="8" w:space="0" w:color="000000"/>
              <w:right w:val="single" w:sz="8" w:space="0" w:color="000000"/>
            </w:tcBorders>
            <w:tcMar>
              <w:top w:w="100" w:type="dxa"/>
              <w:left w:w="100" w:type="dxa"/>
              <w:bottom w:w="100" w:type="dxa"/>
              <w:right w:w="100" w:type="dxa"/>
            </w:tcMar>
          </w:tcPr>
          <w:p w14:paraId="00000179" w14:textId="336DA504" w:rsidR="00784C4E" w:rsidRPr="00DB4661" w:rsidDel="00AA55BB" w:rsidRDefault="00697658">
            <w:pPr>
              <w:jc w:val="both"/>
              <w:rPr>
                <w:del w:id="919" w:author="Sabine Noebel" w:date="2022-02-28T11:12:00Z"/>
                <w:rFonts w:asciiTheme="minorHAnsi" w:eastAsia="Calibri" w:hAnsiTheme="minorHAnsi" w:cstheme="minorHAnsi"/>
                <w:color w:val="000000"/>
                <w:lang w:val="en-GB"/>
              </w:rPr>
              <w:pPrChange w:id="920" w:author="Sabine Noebel" w:date="2022-02-28T11:12:00Z">
                <w:pPr/>
              </w:pPrChange>
            </w:pPr>
            <w:del w:id="921" w:author="Sabine Noebel" w:date="2022-02-28T11:12:00Z">
              <w:r w:rsidRPr="00DB4661" w:rsidDel="00AA55BB">
                <w:rPr>
                  <w:rFonts w:asciiTheme="minorHAnsi" w:eastAsia="Calibri" w:hAnsiTheme="minorHAnsi" w:cstheme="minorHAnsi"/>
                  <w:color w:val="000000"/>
                  <w:lang w:val="en-GB"/>
                </w:rPr>
                <w:delText>migration, foraging</w:delText>
              </w:r>
            </w:del>
          </w:p>
        </w:tc>
        <w:tc>
          <w:tcPr>
            <w:tcW w:w="4111" w:type="dxa"/>
            <w:tcBorders>
              <w:bottom w:val="single" w:sz="8" w:space="0" w:color="000000"/>
            </w:tcBorders>
          </w:tcPr>
          <w:p w14:paraId="0000017A" w14:textId="65ED900C" w:rsidR="00784C4E" w:rsidRPr="00DB4661" w:rsidDel="00AA55BB" w:rsidRDefault="00697658">
            <w:pPr>
              <w:jc w:val="both"/>
              <w:rPr>
                <w:del w:id="922" w:author="Sabine Noebel" w:date="2022-02-28T11:12:00Z"/>
                <w:rFonts w:asciiTheme="minorHAnsi" w:eastAsia="Calibri" w:hAnsiTheme="minorHAnsi" w:cstheme="minorHAnsi"/>
                <w:color w:val="000000"/>
                <w:lang w:val="en-GB"/>
              </w:rPr>
              <w:pPrChange w:id="923" w:author="Sabine Noebel" w:date="2022-02-28T11:12:00Z">
                <w:pPr/>
              </w:pPrChange>
            </w:pPr>
            <w:del w:id="924" w:author="Sabine Noebel" w:date="2022-02-28T11:12:00Z">
              <w:r w:rsidRPr="00DB4661" w:rsidDel="00AA55BB">
                <w:rPr>
                  <w:rFonts w:asciiTheme="minorHAnsi" w:eastAsia="Calibri" w:hAnsiTheme="minorHAnsi" w:cstheme="minorHAnsi"/>
                  <w:color w:val="000000"/>
                  <w:lang w:val="en-GB"/>
                </w:rPr>
                <w:delText xml:space="preserve">“conformity to local behavioural norms” </w:delText>
              </w:r>
              <w:r w:rsidRPr="00DB4661" w:rsidDel="00AA55BB">
                <w:rPr>
                  <w:rFonts w:asciiTheme="minorHAnsi" w:eastAsia="Calibri" w:hAnsiTheme="minorHAnsi" w:cstheme="minorHAnsi"/>
                  <w:i/>
                  <w:color w:val="000000"/>
                  <w:lang w:val="en-GB"/>
                </w:rPr>
                <w:delText>(= “behave like others”)</w:delText>
              </w:r>
            </w:del>
          </w:p>
        </w:tc>
        <w:tc>
          <w:tcPr>
            <w:tcW w:w="1984" w:type="dxa"/>
            <w:tcBorders>
              <w:bottom w:val="single" w:sz="8" w:space="0" w:color="000000"/>
              <w:right w:val="single" w:sz="8" w:space="0" w:color="000000"/>
            </w:tcBorders>
            <w:tcMar>
              <w:top w:w="100" w:type="dxa"/>
              <w:left w:w="100" w:type="dxa"/>
              <w:bottom w:w="100" w:type="dxa"/>
              <w:right w:w="100" w:type="dxa"/>
            </w:tcMar>
          </w:tcPr>
          <w:p w14:paraId="0000017B" w14:textId="7A6D2B54" w:rsidR="00784C4E" w:rsidRPr="00DB4661" w:rsidDel="00AA55BB" w:rsidRDefault="00697658">
            <w:pPr>
              <w:jc w:val="both"/>
              <w:rPr>
                <w:del w:id="925" w:author="Sabine Noebel" w:date="2022-02-28T11:12:00Z"/>
                <w:rFonts w:asciiTheme="minorHAnsi" w:eastAsia="Calibri" w:hAnsiTheme="minorHAnsi" w:cstheme="minorHAnsi"/>
                <w:color w:val="000000"/>
                <w:lang w:val="en-GB"/>
              </w:rPr>
              <w:pPrChange w:id="926" w:author="Sabine Noebel" w:date="2022-02-28T11:12:00Z">
                <w:pPr/>
              </w:pPrChange>
            </w:pPr>
            <w:del w:id="927" w:author="Sabine Noebel" w:date="2022-02-28T11:12:00Z">
              <w:r w:rsidRPr="00DB4661" w:rsidDel="00AA55BB">
                <w:rPr>
                  <w:rFonts w:asciiTheme="minorHAnsi" w:eastAsia="Calibri" w:hAnsiTheme="minorHAnsi" w:cstheme="minorHAnsi"/>
                  <w:color w:val="000000"/>
                  <w:lang w:val="en-GB"/>
                </w:rPr>
                <w:delText xml:space="preserve">van de Waal, Borgeaud &amp; Whiten, 2013 </w:delText>
              </w:r>
            </w:del>
          </w:p>
        </w:tc>
      </w:tr>
      <w:tr w:rsidR="00784C4E" w:rsidRPr="00DB4661" w:rsidDel="00AA55BB" w14:paraId="2D504DF2" w14:textId="01AF5006">
        <w:trPr>
          <w:trHeight w:val="544"/>
          <w:del w:id="928" w:author="Sabine Noebel" w:date="2022-02-28T11:12:00Z"/>
        </w:trPr>
        <w:tc>
          <w:tcPr>
            <w:tcW w:w="22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17C" w14:textId="50A0043D" w:rsidR="00784C4E" w:rsidRPr="00DB4661" w:rsidDel="00AA55BB" w:rsidRDefault="00697658">
            <w:pPr>
              <w:jc w:val="both"/>
              <w:rPr>
                <w:del w:id="929" w:author="Sabine Noebel" w:date="2022-02-28T11:12:00Z"/>
                <w:rFonts w:asciiTheme="minorHAnsi" w:eastAsia="Calibri" w:hAnsiTheme="minorHAnsi" w:cstheme="minorHAnsi"/>
                <w:color w:val="000000"/>
                <w:lang w:val="en-GB"/>
              </w:rPr>
              <w:pPrChange w:id="930" w:author="Sabine Noebel" w:date="2022-02-28T11:12:00Z">
                <w:pPr/>
              </w:pPrChange>
            </w:pPr>
            <w:del w:id="931" w:author="Sabine Noebel" w:date="2022-02-28T11:12:00Z">
              <w:r w:rsidRPr="00DB4661" w:rsidDel="00AA55BB">
                <w:rPr>
                  <w:rFonts w:asciiTheme="minorHAnsi" w:eastAsia="Calibri" w:hAnsiTheme="minorHAnsi" w:cstheme="minorHAnsi"/>
                  <w:color w:val="000000"/>
                  <w:lang w:val="en-GB"/>
                </w:rPr>
                <w:lastRenderedPageBreak/>
                <w:delText>Japanese macaques (</w:delText>
              </w:r>
              <w:r w:rsidRPr="00DB4661" w:rsidDel="00AA55BB">
                <w:rPr>
                  <w:rFonts w:asciiTheme="minorHAnsi" w:eastAsia="Calibri" w:hAnsiTheme="minorHAnsi" w:cstheme="minorHAnsi"/>
                  <w:i/>
                  <w:color w:val="000000"/>
                  <w:lang w:val="en-GB"/>
                </w:rPr>
                <w:delText>Macaca fuscata</w:delText>
              </w:r>
              <w:r w:rsidRPr="00DB4661" w:rsidDel="00AA55BB">
                <w:rPr>
                  <w:rFonts w:asciiTheme="minorHAnsi" w:eastAsia="Calibri" w:hAnsiTheme="minorHAnsi" w:cstheme="minorHAnsi"/>
                  <w:color w:val="000000"/>
                  <w:lang w:val="en-GB"/>
                </w:rPr>
                <w:delText>)</w:delText>
              </w:r>
            </w:del>
          </w:p>
        </w:tc>
        <w:tc>
          <w:tcPr>
            <w:tcW w:w="1418" w:type="dxa"/>
            <w:tcBorders>
              <w:bottom w:val="single" w:sz="8" w:space="0" w:color="000000"/>
              <w:right w:val="single" w:sz="8" w:space="0" w:color="000000"/>
            </w:tcBorders>
            <w:tcMar>
              <w:top w:w="100" w:type="dxa"/>
              <w:left w:w="100" w:type="dxa"/>
              <w:bottom w:w="100" w:type="dxa"/>
              <w:right w:w="100" w:type="dxa"/>
            </w:tcMar>
          </w:tcPr>
          <w:p w14:paraId="0000017D" w14:textId="20C88D85" w:rsidR="00784C4E" w:rsidRPr="00DB4661" w:rsidDel="00AA55BB" w:rsidRDefault="00697658">
            <w:pPr>
              <w:jc w:val="both"/>
              <w:rPr>
                <w:del w:id="932" w:author="Sabine Noebel" w:date="2022-02-28T11:12:00Z"/>
                <w:rFonts w:asciiTheme="minorHAnsi" w:eastAsia="Calibri" w:hAnsiTheme="minorHAnsi" w:cstheme="minorHAnsi"/>
                <w:color w:val="000000"/>
                <w:lang w:val="en-GB"/>
              </w:rPr>
              <w:pPrChange w:id="933" w:author="Sabine Noebel" w:date="2022-02-28T11:12:00Z">
                <w:pPr/>
              </w:pPrChange>
            </w:pPr>
            <w:del w:id="934" w:author="Sabine Noebel" w:date="2022-02-28T11:12:00Z">
              <w:r w:rsidRPr="00DB4661" w:rsidDel="00AA55BB">
                <w:rPr>
                  <w:rFonts w:asciiTheme="minorHAnsi" w:eastAsia="Calibri" w:hAnsiTheme="minorHAnsi" w:cstheme="minorHAnsi"/>
                  <w:color w:val="000000"/>
                  <w:lang w:val="en-GB"/>
                </w:rPr>
                <w:delText>tool use</w:delText>
              </w:r>
            </w:del>
          </w:p>
        </w:tc>
        <w:tc>
          <w:tcPr>
            <w:tcW w:w="4111" w:type="dxa"/>
            <w:tcBorders>
              <w:bottom w:val="single" w:sz="8" w:space="0" w:color="000000"/>
            </w:tcBorders>
          </w:tcPr>
          <w:p w14:paraId="0000017E" w14:textId="22DA47C7" w:rsidR="00784C4E" w:rsidRPr="00DB4661" w:rsidDel="00AA55BB" w:rsidRDefault="00697658">
            <w:pPr>
              <w:jc w:val="both"/>
              <w:rPr>
                <w:del w:id="935" w:author="Sabine Noebel" w:date="2022-02-28T11:12:00Z"/>
                <w:rFonts w:asciiTheme="minorHAnsi" w:eastAsia="Calibri" w:hAnsiTheme="minorHAnsi" w:cstheme="minorHAnsi"/>
                <w:color w:val="000000"/>
                <w:lang w:val="en-GB"/>
              </w:rPr>
              <w:pPrChange w:id="936" w:author="Sabine Noebel" w:date="2022-02-28T11:12:00Z">
                <w:pPr/>
              </w:pPrChange>
            </w:pPr>
            <w:del w:id="937" w:author="Sabine Noebel" w:date="2022-02-28T11:12:00Z">
              <w:r w:rsidRPr="00DB4661" w:rsidDel="00AA55BB">
                <w:rPr>
                  <w:rFonts w:asciiTheme="minorHAnsi" w:eastAsia="Calibri" w:hAnsiTheme="minorHAnsi" w:cstheme="minorHAnsi"/>
                  <w:color w:val="000000"/>
                  <w:lang w:val="en-GB"/>
                </w:rPr>
                <w:delText>“immature individuals should adopt the same type of stone-directed activities as most of the older group members”</w:delText>
              </w:r>
            </w:del>
          </w:p>
        </w:tc>
        <w:tc>
          <w:tcPr>
            <w:tcW w:w="1984" w:type="dxa"/>
            <w:tcBorders>
              <w:bottom w:val="single" w:sz="8" w:space="0" w:color="000000"/>
              <w:right w:val="single" w:sz="8" w:space="0" w:color="000000"/>
            </w:tcBorders>
            <w:tcMar>
              <w:top w:w="100" w:type="dxa"/>
              <w:left w:w="100" w:type="dxa"/>
              <w:bottom w:w="100" w:type="dxa"/>
              <w:right w:w="100" w:type="dxa"/>
            </w:tcMar>
          </w:tcPr>
          <w:p w14:paraId="0000017F" w14:textId="4A8594EE" w:rsidR="00784C4E" w:rsidRPr="00DB4661" w:rsidDel="00AA55BB" w:rsidRDefault="00697658">
            <w:pPr>
              <w:jc w:val="both"/>
              <w:rPr>
                <w:del w:id="938" w:author="Sabine Noebel" w:date="2022-02-28T11:12:00Z"/>
                <w:rFonts w:asciiTheme="minorHAnsi" w:eastAsia="Calibri" w:hAnsiTheme="minorHAnsi" w:cstheme="minorHAnsi"/>
                <w:color w:val="000000"/>
                <w:lang w:val="en-GB"/>
              </w:rPr>
              <w:pPrChange w:id="939" w:author="Sabine Noebel" w:date="2022-02-28T11:12:00Z">
                <w:pPr/>
              </w:pPrChange>
            </w:pPr>
            <w:del w:id="940" w:author="Sabine Noebel" w:date="2022-02-28T11:12:00Z">
              <w:r w:rsidRPr="00DB4661" w:rsidDel="00AA55BB">
                <w:rPr>
                  <w:rFonts w:asciiTheme="minorHAnsi" w:eastAsia="Calibri" w:hAnsiTheme="minorHAnsi" w:cstheme="minorHAnsi"/>
                  <w:color w:val="000000"/>
                  <w:lang w:val="en-GB"/>
                </w:rPr>
                <w:delText>Leca, Gunst &amp; Huffman, 2010</w:delText>
              </w:r>
            </w:del>
          </w:p>
        </w:tc>
      </w:tr>
      <w:tr w:rsidR="00784C4E" w:rsidRPr="00DB4661" w:rsidDel="00AA55BB" w14:paraId="7CCB14F4" w14:textId="44118A49">
        <w:trPr>
          <w:trHeight w:val="317"/>
          <w:del w:id="941" w:author="Sabine Noebel" w:date="2022-02-28T11:12:00Z"/>
        </w:trPr>
        <w:tc>
          <w:tcPr>
            <w:tcW w:w="22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180" w14:textId="1CCE6FDE" w:rsidR="00784C4E" w:rsidRPr="00DB4661" w:rsidDel="00AA55BB" w:rsidRDefault="00697658">
            <w:pPr>
              <w:jc w:val="both"/>
              <w:rPr>
                <w:del w:id="942" w:author="Sabine Noebel" w:date="2022-02-28T11:12:00Z"/>
                <w:rFonts w:asciiTheme="minorHAnsi" w:eastAsia="Calibri" w:hAnsiTheme="minorHAnsi" w:cstheme="minorHAnsi"/>
                <w:color w:val="000000"/>
                <w:lang w:val="en-GB"/>
              </w:rPr>
              <w:pPrChange w:id="943" w:author="Sabine Noebel" w:date="2022-02-28T11:12:00Z">
                <w:pPr/>
              </w:pPrChange>
            </w:pPr>
            <w:del w:id="944" w:author="Sabine Noebel" w:date="2022-02-28T11:12:00Z">
              <w:r w:rsidRPr="00DB4661" w:rsidDel="00AA55BB">
                <w:rPr>
                  <w:rFonts w:asciiTheme="minorHAnsi" w:eastAsia="Calibri" w:hAnsiTheme="minorHAnsi" w:cstheme="minorHAnsi"/>
                  <w:color w:val="000000"/>
                  <w:lang w:val="en-GB"/>
                </w:rPr>
                <w:delText>chimpanzees (</w:delText>
              </w:r>
              <w:r w:rsidRPr="00DB4661" w:rsidDel="00AA55BB">
                <w:rPr>
                  <w:rFonts w:asciiTheme="minorHAnsi" w:eastAsia="Calibri" w:hAnsiTheme="minorHAnsi" w:cstheme="minorHAnsi"/>
                  <w:i/>
                  <w:color w:val="000000"/>
                  <w:lang w:val="en-GB"/>
                </w:rPr>
                <w:delText>Pan troglodytes</w:delText>
              </w:r>
              <w:r w:rsidRPr="00DB4661" w:rsidDel="00AA55BB">
                <w:rPr>
                  <w:rFonts w:asciiTheme="minorHAnsi" w:eastAsia="Calibri" w:hAnsiTheme="minorHAnsi" w:cstheme="minorHAnsi"/>
                  <w:color w:val="000000"/>
                  <w:lang w:val="en-GB"/>
                </w:rPr>
                <w:delText>)</w:delText>
              </w:r>
            </w:del>
          </w:p>
        </w:tc>
        <w:tc>
          <w:tcPr>
            <w:tcW w:w="1418" w:type="dxa"/>
            <w:tcBorders>
              <w:bottom w:val="single" w:sz="8" w:space="0" w:color="000000"/>
              <w:right w:val="single" w:sz="8" w:space="0" w:color="000000"/>
            </w:tcBorders>
            <w:tcMar>
              <w:top w:w="100" w:type="dxa"/>
              <w:left w:w="100" w:type="dxa"/>
              <w:bottom w:w="100" w:type="dxa"/>
              <w:right w:w="100" w:type="dxa"/>
            </w:tcMar>
          </w:tcPr>
          <w:p w14:paraId="00000181" w14:textId="268E25ED" w:rsidR="00784C4E" w:rsidRPr="00DB4661" w:rsidDel="00AA55BB" w:rsidRDefault="00697658">
            <w:pPr>
              <w:jc w:val="both"/>
              <w:rPr>
                <w:del w:id="945" w:author="Sabine Noebel" w:date="2022-02-28T11:12:00Z"/>
                <w:rFonts w:asciiTheme="minorHAnsi" w:eastAsia="Calibri" w:hAnsiTheme="minorHAnsi" w:cstheme="minorHAnsi"/>
                <w:color w:val="000000"/>
                <w:lang w:val="en-GB"/>
              </w:rPr>
              <w:pPrChange w:id="946" w:author="Sabine Noebel" w:date="2022-02-28T11:12:00Z">
                <w:pPr/>
              </w:pPrChange>
            </w:pPr>
            <w:del w:id="947" w:author="Sabine Noebel" w:date="2022-02-28T11:12:00Z">
              <w:r w:rsidRPr="00DB4661" w:rsidDel="00AA55BB">
                <w:rPr>
                  <w:rFonts w:asciiTheme="minorHAnsi" w:eastAsia="Calibri" w:hAnsiTheme="minorHAnsi" w:cstheme="minorHAnsi"/>
                  <w:color w:val="000000"/>
                  <w:lang w:val="en-GB"/>
                </w:rPr>
                <w:delText>foraging, puzzle box, tool use</w:delText>
              </w:r>
            </w:del>
          </w:p>
        </w:tc>
        <w:tc>
          <w:tcPr>
            <w:tcW w:w="4111" w:type="dxa"/>
            <w:tcBorders>
              <w:bottom w:val="single" w:sz="8" w:space="0" w:color="000000"/>
            </w:tcBorders>
          </w:tcPr>
          <w:p w14:paraId="00000182" w14:textId="15030EA9" w:rsidR="00784C4E" w:rsidRPr="00DB4661" w:rsidDel="00AA55BB" w:rsidRDefault="00697658">
            <w:pPr>
              <w:jc w:val="both"/>
              <w:rPr>
                <w:del w:id="948" w:author="Sabine Noebel" w:date="2022-02-28T11:12:00Z"/>
                <w:rFonts w:asciiTheme="minorHAnsi" w:eastAsia="Calibri" w:hAnsiTheme="minorHAnsi" w:cstheme="minorHAnsi"/>
                <w:color w:val="000000"/>
                <w:lang w:val="en-GB"/>
              </w:rPr>
              <w:pPrChange w:id="949" w:author="Sabine Noebel" w:date="2022-02-28T11:12:00Z">
                <w:pPr/>
              </w:pPrChange>
            </w:pPr>
            <w:del w:id="950" w:author="Sabine Noebel" w:date="2022-02-28T11:12:00Z">
              <w:r w:rsidRPr="00DB4661" w:rsidDel="00AA55BB">
                <w:rPr>
                  <w:rFonts w:asciiTheme="minorHAnsi" w:eastAsia="Calibri" w:hAnsiTheme="minorHAnsi" w:cstheme="minorHAnsi"/>
                  <w:color w:val="000000"/>
                  <w:lang w:val="en-GB"/>
                </w:rPr>
                <w:delText>“a powerful tendency to discount personal experience in favour of adopting perceived community norms”</w:delText>
              </w:r>
            </w:del>
          </w:p>
          <w:p w14:paraId="00000183" w14:textId="53C03917" w:rsidR="00784C4E" w:rsidDel="00AA55BB" w:rsidRDefault="00697658">
            <w:pPr>
              <w:jc w:val="both"/>
              <w:rPr>
                <w:del w:id="951" w:author="Sabine Noebel" w:date="2022-02-28T11:12:00Z"/>
                <w:rFonts w:asciiTheme="minorHAnsi" w:eastAsia="Calibri" w:hAnsiTheme="minorHAnsi" w:cstheme="minorHAnsi"/>
                <w:color w:val="000000"/>
                <w:lang w:val="en-GB"/>
              </w:rPr>
              <w:pPrChange w:id="952" w:author="Sabine Noebel" w:date="2022-02-28T11:12:00Z">
                <w:pPr/>
              </w:pPrChange>
            </w:pPr>
            <w:del w:id="953" w:author="Sabine Noebel" w:date="2022-02-28T11:12:00Z">
              <w:r w:rsidRPr="00DB4661" w:rsidDel="00AA55BB">
                <w:rPr>
                  <w:rFonts w:asciiTheme="minorHAnsi" w:eastAsia="Calibri" w:hAnsiTheme="minorHAnsi" w:cstheme="minorHAnsi"/>
                  <w:color w:val="000000"/>
                  <w:lang w:val="en-GB"/>
                </w:rPr>
                <w:delText>no clear definition</w:delText>
              </w:r>
            </w:del>
          </w:p>
          <w:p w14:paraId="7B6A9157" w14:textId="105B12BB" w:rsidR="00DB4661" w:rsidRPr="00DB4661" w:rsidDel="00AA55BB" w:rsidRDefault="00DB4661">
            <w:pPr>
              <w:jc w:val="both"/>
              <w:rPr>
                <w:del w:id="954" w:author="Sabine Noebel" w:date="2022-02-28T11:12:00Z"/>
                <w:rFonts w:asciiTheme="minorHAnsi" w:eastAsia="Calibri" w:hAnsiTheme="minorHAnsi" w:cstheme="minorHAnsi"/>
                <w:color w:val="000000"/>
                <w:lang w:val="en-GB"/>
              </w:rPr>
              <w:pPrChange w:id="955" w:author="Sabine Noebel" w:date="2022-02-28T11:12:00Z">
                <w:pPr/>
              </w:pPrChange>
            </w:pPr>
          </w:p>
          <w:p w14:paraId="00000185" w14:textId="07D5318D" w:rsidR="00784C4E" w:rsidRPr="00DB4661" w:rsidDel="00AA55BB" w:rsidRDefault="00697658">
            <w:pPr>
              <w:jc w:val="both"/>
              <w:rPr>
                <w:del w:id="956" w:author="Sabine Noebel" w:date="2022-02-28T11:12:00Z"/>
                <w:rFonts w:asciiTheme="minorHAnsi" w:eastAsia="Calibri" w:hAnsiTheme="minorHAnsi" w:cstheme="minorHAnsi"/>
                <w:color w:val="000000"/>
                <w:lang w:val="en-GB"/>
              </w:rPr>
              <w:pPrChange w:id="957" w:author="Sabine Noebel" w:date="2022-02-28T11:12:00Z">
                <w:pPr/>
              </w:pPrChange>
            </w:pPr>
            <w:del w:id="958" w:author="Sabine Noebel" w:date="2022-02-28T11:12:00Z">
              <w:r w:rsidRPr="00DB4661" w:rsidDel="00AA55BB">
                <w:rPr>
                  <w:rFonts w:asciiTheme="minorHAnsi" w:eastAsia="Calibri" w:hAnsiTheme="minorHAnsi" w:cstheme="minorHAnsi"/>
                  <w:color w:val="000000"/>
                  <w:lang w:val="en-GB"/>
                </w:rPr>
                <w:delText>“follow-the-majority (= the number of animals in a group performing a specific behaviour increases, so does the likelihood of a naïve individual adopting that same behaviour, thus driving the preservation)”</w:delText>
              </w:r>
            </w:del>
          </w:p>
          <w:p w14:paraId="00000186" w14:textId="05F1F068" w:rsidR="00784C4E" w:rsidRPr="00DB4661" w:rsidDel="00AA55BB" w:rsidRDefault="00697658">
            <w:pPr>
              <w:jc w:val="both"/>
              <w:rPr>
                <w:del w:id="959" w:author="Sabine Noebel" w:date="2022-02-28T11:12:00Z"/>
                <w:rFonts w:asciiTheme="minorHAnsi" w:eastAsia="Calibri" w:hAnsiTheme="minorHAnsi" w:cstheme="minorHAnsi"/>
                <w:color w:val="000000"/>
                <w:lang w:val="en-GB"/>
              </w:rPr>
              <w:pPrChange w:id="960" w:author="Sabine Noebel" w:date="2022-02-28T11:12:00Z">
                <w:pPr/>
              </w:pPrChange>
            </w:pPr>
            <w:del w:id="961" w:author="Sabine Noebel" w:date="2022-02-28T11:12:00Z">
              <w:r w:rsidRPr="00DB4661" w:rsidDel="00AA55BB">
                <w:rPr>
                  <w:rFonts w:asciiTheme="minorHAnsi" w:eastAsia="Calibri" w:hAnsiTheme="minorHAnsi" w:cstheme="minorHAnsi"/>
                  <w:color w:val="000000"/>
                  <w:lang w:val="en-GB"/>
                </w:rPr>
                <w:delText>“the increased likelihood for learners to end up the behaviour demonstrated by most individuals”</w:delText>
              </w:r>
            </w:del>
          </w:p>
          <w:p w14:paraId="00000187" w14:textId="7E19C483" w:rsidR="00784C4E" w:rsidRPr="00DB4661" w:rsidDel="00AA55BB" w:rsidRDefault="00697658">
            <w:pPr>
              <w:jc w:val="both"/>
              <w:rPr>
                <w:del w:id="962" w:author="Sabine Noebel" w:date="2022-02-28T11:12:00Z"/>
                <w:rFonts w:asciiTheme="minorHAnsi" w:eastAsia="Calibri" w:hAnsiTheme="minorHAnsi" w:cstheme="minorHAnsi"/>
                <w:color w:val="000000"/>
                <w:lang w:val="en-GB"/>
              </w:rPr>
              <w:pPrChange w:id="963" w:author="Sabine Noebel" w:date="2022-02-28T11:12:00Z">
                <w:pPr/>
              </w:pPrChange>
            </w:pPr>
            <w:del w:id="964" w:author="Sabine Noebel" w:date="2022-02-28T11:12:00Z">
              <w:r w:rsidRPr="00DB4661" w:rsidDel="00AA55BB">
                <w:rPr>
                  <w:rFonts w:asciiTheme="minorHAnsi" w:eastAsia="Calibri" w:hAnsiTheme="minorHAnsi" w:cstheme="minorHAnsi"/>
                  <w:color w:val="000000"/>
                  <w:lang w:val="en-GB"/>
                </w:rPr>
                <w:delText>“personal knowledge was dropped in order to adopt the behaviour of the group“</w:delText>
              </w:r>
            </w:del>
          </w:p>
          <w:p w14:paraId="00000188" w14:textId="3CBB79A7" w:rsidR="00784C4E" w:rsidRPr="00DB4661" w:rsidDel="00AA55BB" w:rsidRDefault="00697658">
            <w:pPr>
              <w:jc w:val="both"/>
              <w:rPr>
                <w:del w:id="965" w:author="Sabine Noebel" w:date="2022-02-28T11:12:00Z"/>
                <w:rFonts w:asciiTheme="minorHAnsi" w:eastAsia="Calibri" w:hAnsiTheme="minorHAnsi" w:cstheme="minorHAnsi"/>
                <w:color w:val="000000"/>
                <w:lang w:val="en-GB"/>
              </w:rPr>
              <w:pPrChange w:id="966" w:author="Sabine Noebel" w:date="2022-02-28T11:12:00Z">
                <w:pPr/>
              </w:pPrChange>
            </w:pPr>
            <w:del w:id="967" w:author="Sabine Noebel" w:date="2022-02-28T11:12:00Z">
              <w:r w:rsidRPr="00DB4661" w:rsidDel="00AA55BB">
                <w:rPr>
                  <w:rFonts w:asciiTheme="minorHAnsi" w:eastAsia="Calibri" w:hAnsiTheme="minorHAnsi" w:cstheme="minorHAnsi"/>
                  <w:color w:val="000000"/>
                  <w:lang w:val="en-GB"/>
                </w:rPr>
                <w:delText>“previous knowledge is discarded under the influence of the majority of group members demonstrating an alternative tool selection preference”</w:delText>
              </w:r>
            </w:del>
          </w:p>
          <w:p w14:paraId="0000018A" w14:textId="7564B100" w:rsidR="00784C4E" w:rsidRPr="00DB4661" w:rsidDel="00AA55BB" w:rsidRDefault="00697658">
            <w:pPr>
              <w:jc w:val="both"/>
              <w:rPr>
                <w:del w:id="968" w:author="Sabine Noebel" w:date="2022-02-28T11:12:00Z"/>
                <w:rFonts w:asciiTheme="minorHAnsi" w:eastAsia="Calibri" w:hAnsiTheme="minorHAnsi" w:cstheme="minorHAnsi"/>
                <w:color w:val="000000"/>
                <w:lang w:val="en-GB"/>
              </w:rPr>
              <w:pPrChange w:id="969" w:author="Sabine Noebel" w:date="2022-02-28T11:12:00Z">
                <w:pPr>
                  <w:pBdr>
                    <w:top w:val="nil"/>
                    <w:left w:val="nil"/>
                    <w:bottom w:val="nil"/>
                    <w:right w:val="nil"/>
                    <w:between w:val="nil"/>
                  </w:pBdr>
                </w:pPr>
              </w:pPrChange>
            </w:pPr>
            <w:del w:id="970" w:author="Sabine Noebel" w:date="2022-02-28T11:12:00Z">
              <w:r w:rsidRPr="00DB4661" w:rsidDel="00AA55BB">
                <w:rPr>
                  <w:rFonts w:asciiTheme="minorHAnsi" w:eastAsia="Calibri" w:hAnsiTheme="minorHAnsi" w:cstheme="minorHAnsi"/>
                  <w:color w:val="000000"/>
                  <w:lang w:val="en-GB"/>
                </w:rPr>
                <w:delText>“foregoing a pre-existing behaviour in favour of adopting one demonstrated by a majority of conspecifics”</w:delText>
              </w:r>
            </w:del>
          </w:p>
        </w:tc>
        <w:tc>
          <w:tcPr>
            <w:tcW w:w="1984" w:type="dxa"/>
            <w:tcBorders>
              <w:bottom w:val="single" w:sz="8" w:space="0" w:color="000000"/>
              <w:right w:val="single" w:sz="8" w:space="0" w:color="000000"/>
            </w:tcBorders>
            <w:tcMar>
              <w:top w:w="100" w:type="dxa"/>
              <w:left w:w="100" w:type="dxa"/>
              <w:bottom w:w="100" w:type="dxa"/>
              <w:right w:w="100" w:type="dxa"/>
            </w:tcMar>
          </w:tcPr>
          <w:p w14:paraId="0000018B" w14:textId="6C113216" w:rsidR="00784C4E" w:rsidRPr="00DB4661" w:rsidDel="00AA55BB" w:rsidRDefault="00697658">
            <w:pPr>
              <w:jc w:val="both"/>
              <w:rPr>
                <w:del w:id="971" w:author="Sabine Noebel" w:date="2022-02-28T11:12:00Z"/>
                <w:rFonts w:asciiTheme="minorHAnsi" w:eastAsia="Calibri" w:hAnsiTheme="minorHAnsi" w:cstheme="minorHAnsi"/>
                <w:color w:val="000000"/>
                <w:lang w:val="en-GB"/>
              </w:rPr>
              <w:pPrChange w:id="972" w:author="Sabine Noebel" w:date="2022-02-28T11:12:00Z">
                <w:pPr/>
              </w:pPrChange>
            </w:pPr>
            <w:del w:id="973" w:author="Sabine Noebel" w:date="2022-02-28T11:12:00Z">
              <w:r w:rsidRPr="00DB4661" w:rsidDel="00AA55BB">
                <w:rPr>
                  <w:rFonts w:asciiTheme="minorHAnsi" w:eastAsia="Calibri" w:hAnsiTheme="minorHAnsi" w:cstheme="minorHAnsi"/>
                  <w:color w:val="000000"/>
                  <w:lang w:val="en-GB"/>
                </w:rPr>
                <w:delText xml:space="preserve">Whiten, Horner &amp; de Waal, 2005; </w:delText>
              </w:r>
            </w:del>
          </w:p>
          <w:p w14:paraId="0000018C" w14:textId="6ABB6EA0" w:rsidR="00784C4E" w:rsidDel="00AA55BB" w:rsidRDefault="00784C4E">
            <w:pPr>
              <w:jc w:val="both"/>
              <w:rPr>
                <w:del w:id="974" w:author="Sabine Noebel" w:date="2022-02-28T11:12:00Z"/>
                <w:rFonts w:asciiTheme="minorHAnsi" w:eastAsia="Calibri" w:hAnsiTheme="minorHAnsi" w:cstheme="minorHAnsi"/>
                <w:color w:val="000000"/>
                <w:lang w:val="en-GB"/>
              </w:rPr>
              <w:pPrChange w:id="975" w:author="Sabine Noebel" w:date="2022-02-28T11:12:00Z">
                <w:pPr/>
              </w:pPrChange>
            </w:pPr>
          </w:p>
          <w:p w14:paraId="0000018D" w14:textId="285193A8" w:rsidR="00784C4E" w:rsidRPr="00DB4661" w:rsidDel="00AA55BB" w:rsidRDefault="00697658">
            <w:pPr>
              <w:jc w:val="both"/>
              <w:rPr>
                <w:del w:id="976" w:author="Sabine Noebel" w:date="2022-02-28T11:12:00Z"/>
                <w:rFonts w:asciiTheme="minorHAnsi" w:eastAsia="Calibri" w:hAnsiTheme="minorHAnsi" w:cstheme="minorHAnsi"/>
                <w:color w:val="000000"/>
                <w:lang w:val="en-GB"/>
              </w:rPr>
              <w:pPrChange w:id="977" w:author="Sabine Noebel" w:date="2022-02-28T11:12:00Z">
                <w:pPr/>
              </w:pPrChange>
            </w:pPr>
            <w:del w:id="978" w:author="Sabine Noebel" w:date="2022-02-28T11:12:00Z">
              <w:r w:rsidRPr="00DB4661" w:rsidDel="00AA55BB">
                <w:rPr>
                  <w:rFonts w:asciiTheme="minorHAnsi" w:eastAsia="Calibri" w:hAnsiTheme="minorHAnsi" w:cstheme="minorHAnsi"/>
                  <w:color w:val="000000"/>
                  <w:lang w:val="en-GB"/>
                </w:rPr>
                <w:delText xml:space="preserve">Whiten </w:delText>
              </w:r>
              <w:r w:rsidRPr="00DB4661" w:rsidDel="00AA55BB">
                <w:rPr>
                  <w:rFonts w:asciiTheme="minorHAnsi" w:eastAsia="Calibri" w:hAnsiTheme="minorHAnsi" w:cstheme="minorHAnsi"/>
                  <w:i/>
                  <w:color w:val="000000"/>
                  <w:lang w:val="en-GB"/>
                </w:rPr>
                <w:delText>et al</w:delText>
              </w:r>
              <w:r w:rsidRPr="00DB4661" w:rsidDel="00AA55BB">
                <w:rPr>
                  <w:rFonts w:asciiTheme="minorHAnsi" w:eastAsia="Calibri" w:hAnsiTheme="minorHAnsi" w:cstheme="minorHAnsi"/>
                  <w:color w:val="000000"/>
                  <w:lang w:val="en-GB"/>
                </w:rPr>
                <w:delText>., 2007;</w:delText>
              </w:r>
            </w:del>
          </w:p>
          <w:p w14:paraId="0000018E" w14:textId="5884FA22" w:rsidR="00784C4E" w:rsidRPr="00DB4661" w:rsidDel="00AA55BB" w:rsidRDefault="00697658">
            <w:pPr>
              <w:jc w:val="both"/>
              <w:rPr>
                <w:del w:id="979" w:author="Sabine Noebel" w:date="2022-02-28T11:12:00Z"/>
                <w:rFonts w:asciiTheme="minorHAnsi" w:eastAsia="Calibri" w:hAnsiTheme="minorHAnsi" w:cstheme="minorHAnsi"/>
                <w:color w:val="000000"/>
                <w:lang w:val="en-GB"/>
              </w:rPr>
              <w:pPrChange w:id="980" w:author="Sabine Noebel" w:date="2022-02-28T11:12:00Z">
                <w:pPr/>
              </w:pPrChange>
            </w:pPr>
            <w:del w:id="981" w:author="Sabine Noebel" w:date="2022-02-28T11:12:00Z">
              <w:r w:rsidRPr="00DB4661" w:rsidDel="00AA55BB">
                <w:rPr>
                  <w:rFonts w:asciiTheme="minorHAnsi" w:eastAsia="Calibri" w:hAnsiTheme="minorHAnsi" w:cstheme="minorHAnsi"/>
                  <w:color w:val="000000"/>
                  <w:lang w:val="en-GB"/>
                </w:rPr>
                <w:delText xml:space="preserve">Hopper </w:delText>
              </w:r>
              <w:r w:rsidRPr="00DB4661" w:rsidDel="00AA55BB">
                <w:rPr>
                  <w:rFonts w:asciiTheme="minorHAnsi" w:eastAsia="Calibri" w:hAnsiTheme="minorHAnsi" w:cstheme="minorHAnsi"/>
                  <w:i/>
                  <w:color w:val="000000"/>
                  <w:lang w:val="en-GB"/>
                </w:rPr>
                <w:delText>et al</w:delText>
              </w:r>
              <w:r w:rsidRPr="00DB4661" w:rsidDel="00AA55BB">
                <w:rPr>
                  <w:rFonts w:asciiTheme="minorHAnsi" w:eastAsia="Calibri" w:hAnsiTheme="minorHAnsi" w:cstheme="minorHAnsi"/>
                  <w:color w:val="000000"/>
                  <w:lang w:val="en-GB"/>
                </w:rPr>
                <w:delText xml:space="preserve">., 2011; </w:delText>
              </w:r>
            </w:del>
          </w:p>
          <w:p w14:paraId="0000018F" w14:textId="007CDAAC" w:rsidR="00784C4E" w:rsidRPr="00DB4661" w:rsidDel="00AA55BB" w:rsidRDefault="00784C4E">
            <w:pPr>
              <w:jc w:val="both"/>
              <w:rPr>
                <w:del w:id="982" w:author="Sabine Noebel" w:date="2022-02-28T11:12:00Z"/>
                <w:rFonts w:asciiTheme="minorHAnsi" w:eastAsia="Calibri" w:hAnsiTheme="minorHAnsi" w:cstheme="minorHAnsi"/>
                <w:color w:val="000000"/>
                <w:lang w:val="en-GB"/>
              </w:rPr>
              <w:pPrChange w:id="983" w:author="Sabine Noebel" w:date="2022-02-28T11:12:00Z">
                <w:pPr/>
              </w:pPrChange>
            </w:pPr>
          </w:p>
          <w:p w14:paraId="00000190" w14:textId="50DDB6AD" w:rsidR="00784C4E" w:rsidRPr="00DB4661" w:rsidDel="00AA55BB" w:rsidRDefault="00784C4E">
            <w:pPr>
              <w:jc w:val="both"/>
              <w:rPr>
                <w:del w:id="984" w:author="Sabine Noebel" w:date="2022-02-28T11:12:00Z"/>
                <w:rFonts w:asciiTheme="minorHAnsi" w:eastAsia="Calibri" w:hAnsiTheme="minorHAnsi" w:cstheme="minorHAnsi"/>
                <w:color w:val="000000"/>
                <w:lang w:val="en-GB"/>
              </w:rPr>
              <w:pPrChange w:id="985" w:author="Sabine Noebel" w:date="2022-02-28T11:12:00Z">
                <w:pPr/>
              </w:pPrChange>
            </w:pPr>
          </w:p>
          <w:p w14:paraId="00000191" w14:textId="64B5DB8B" w:rsidR="00784C4E" w:rsidRPr="00DB4661" w:rsidDel="00AA55BB" w:rsidRDefault="00784C4E">
            <w:pPr>
              <w:jc w:val="both"/>
              <w:rPr>
                <w:del w:id="986" w:author="Sabine Noebel" w:date="2022-02-28T11:12:00Z"/>
                <w:rFonts w:asciiTheme="minorHAnsi" w:eastAsia="Calibri" w:hAnsiTheme="minorHAnsi" w:cstheme="minorHAnsi"/>
                <w:color w:val="000000"/>
                <w:lang w:val="en-GB"/>
              </w:rPr>
              <w:pPrChange w:id="987" w:author="Sabine Noebel" w:date="2022-02-28T11:12:00Z">
                <w:pPr/>
              </w:pPrChange>
            </w:pPr>
          </w:p>
          <w:p w14:paraId="00000192" w14:textId="2FB460DA" w:rsidR="00784C4E" w:rsidRPr="00DB4661" w:rsidDel="00AA55BB" w:rsidRDefault="00784C4E">
            <w:pPr>
              <w:jc w:val="both"/>
              <w:rPr>
                <w:del w:id="988" w:author="Sabine Noebel" w:date="2022-02-28T11:12:00Z"/>
                <w:rFonts w:asciiTheme="minorHAnsi" w:eastAsia="Calibri" w:hAnsiTheme="minorHAnsi" w:cstheme="minorHAnsi"/>
                <w:color w:val="000000"/>
                <w:lang w:val="en-GB"/>
              </w:rPr>
              <w:pPrChange w:id="989" w:author="Sabine Noebel" w:date="2022-02-28T11:12:00Z">
                <w:pPr/>
              </w:pPrChange>
            </w:pPr>
          </w:p>
          <w:p w14:paraId="00000193" w14:textId="7B2B4391" w:rsidR="00784C4E" w:rsidRPr="00DB4661" w:rsidDel="00AA55BB" w:rsidRDefault="00697658">
            <w:pPr>
              <w:jc w:val="both"/>
              <w:rPr>
                <w:del w:id="990" w:author="Sabine Noebel" w:date="2022-02-28T11:12:00Z"/>
                <w:rFonts w:asciiTheme="minorHAnsi" w:eastAsia="Calibri" w:hAnsiTheme="minorHAnsi" w:cstheme="minorHAnsi"/>
                <w:color w:val="000000"/>
                <w:lang w:val="en-GB"/>
              </w:rPr>
              <w:pPrChange w:id="991" w:author="Sabine Noebel" w:date="2022-02-28T11:12:00Z">
                <w:pPr/>
              </w:pPrChange>
            </w:pPr>
            <w:del w:id="992" w:author="Sabine Noebel" w:date="2022-02-28T11:12:00Z">
              <w:r w:rsidRPr="00DB4661" w:rsidDel="00AA55BB">
                <w:rPr>
                  <w:rFonts w:asciiTheme="minorHAnsi" w:eastAsia="Calibri" w:hAnsiTheme="minorHAnsi" w:cstheme="minorHAnsi"/>
                  <w:color w:val="000000"/>
                  <w:lang w:val="en-GB"/>
                </w:rPr>
                <w:delText xml:space="preserve">Haun, Rekers &amp; Tomasello, 2012; </w:delText>
              </w:r>
            </w:del>
          </w:p>
          <w:p w14:paraId="00000194" w14:textId="45CC1E64" w:rsidR="00784C4E" w:rsidRPr="00DB4661" w:rsidDel="00AA55BB" w:rsidRDefault="00784C4E">
            <w:pPr>
              <w:jc w:val="both"/>
              <w:rPr>
                <w:del w:id="993" w:author="Sabine Noebel" w:date="2022-02-28T11:12:00Z"/>
                <w:rFonts w:asciiTheme="minorHAnsi" w:eastAsia="Calibri" w:hAnsiTheme="minorHAnsi" w:cstheme="minorHAnsi"/>
                <w:color w:val="000000"/>
                <w:lang w:val="en-GB"/>
              </w:rPr>
              <w:pPrChange w:id="994" w:author="Sabine Noebel" w:date="2022-02-28T11:12:00Z">
                <w:pPr/>
              </w:pPrChange>
            </w:pPr>
          </w:p>
          <w:p w14:paraId="00000195" w14:textId="78158703" w:rsidR="00784C4E" w:rsidRPr="00DB4661" w:rsidDel="00AA55BB" w:rsidRDefault="00697658">
            <w:pPr>
              <w:jc w:val="both"/>
              <w:rPr>
                <w:del w:id="995" w:author="Sabine Noebel" w:date="2022-02-28T11:12:00Z"/>
                <w:rFonts w:asciiTheme="minorHAnsi" w:eastAsia="Calibri" w:hAnsiTheme="minorHAnsi" w:cstheme="minorHAnsi"/>
                <w:color w:val="000000"/>
                <w:lang w:val="en-GB"/>
              </w:rPr>
              <w:pPrChange w:id="996" w:author="Sabine Noebel" w:date="2022-02-28T11:12:00Z">
                <w:pPr/>
              </w:pPrChange>
            </w:pPr>
            <w:del w:id="997" w:author="Sabine Noebel" w:date="2022-02-28T11:12:00Z">
              <w:r w:rsidRPr="00DB4661" w:rsidDel="00AA55BB">
                <w:rPr>
                  <w:rFonts w:asciiTheme="minorHAnsi" w:eastAsia="Calibri" w:hAnsiTheme="minorHAnsi" w:cstheme="minorHAnsi"/>
                  <w:color w:val="000000"/>
                  <w:lang w:val="en-GB"/>
                </w:rPr>
                <w:delText>Luncz &amp; Boesch, 2014;</w:delText>
              </w:r>
            </w:del>
          </w:p>
          <w:p w14:paraId="00000196" w14:textId="6CE982A3" w:rsidR="00784C4E" w:rsidDel="00AA55BB" w:rsidRDefault="00784C4E">
            <w:pPr>
              <w:jc w:val="both"/>
              <w:rPr>
                <w:del w:id="998" w:author="Sabine Noebel" w:date="2022-02-28T11:12:00Z"/>
                <w:rFonts w:asciiTheme="minorHAnsi" w:eastAsia="Calibri" w:hAnsiTheme="minorHAnsi" w:cstheme="minorHAnsi"/>
                <w:color w:val="000000"/>
                <w:lang w:val="en-GB"/>
              </w:rPr>
              <w:pPrChange w:id="999" w:author="Sabine Noebel" w:date="2022-02-28T11:12:00Z">
                <w:pPr/>
              </w:pPrChange>
            </w:pPr>
          </w:p>
          <w:p w14:paraId="37951CD9" w14:textId="55458D7E" w:rsidR="008B54B4" w:rsidRPr="00DB4661" w:rsidDel="00AA55BB" w:rsidRDefault="008B54B4">
            <w:pPr>
              <w:jc w:val="both"/>
              <w:rPr>
                <w:del w:id="1000" w:author="Sabine Noebel" w:date="2022-02-28T11:12:00Z"/>
                <w:rFonts w:asciiTheme="minorHAnsi" w:eastAsia="Calibri" w:hAnsiTheme="minorHAnsi" w:cstheme="minorHAnsi"/>
                <w:color w:val="000000"/>
                <w:lang w:val="en-GB"/>
              </w:rPr>
              <w:pPrChange w:id="1001" w:author="Sabine Noebel" w:date="2022-02-28T11:12:00Z">
                <w:pPr/>
              </w:pPrChange>
            </w:pPr>
          </w:p>
          <w:p w14:paraId="00000197" w14:textId="7D574495" w:rsidR="00784C4E" w:rsidRPr="00DB4661" w:rsidDel="00AA55BB" w:rsidRDefault="00697658">
            <w:pPr>
              <w:jc w:val="both"/>
              <w:rPr>
                <w:del w:id="1002" w:author="Sabine Noebel" w:date="2022-02-28T11:12:00Z"/>
                <w:rFonts w:asciiTheme="minorHAnsi" w:eastAsia="Calibri" w:hAnsiTheme="minorHAnsi" w:cstheme="minorHAnsi"/>
                <w:color w:val="000000"/>
                <w:lang w:val="en-GB"/>
              </w:rPr>
              <w:pPrChange w:id="1003" w:author="Sabine Noebel" w:date="2022-02-28T11:12:00Z">
                <w:pPr/>
              </w:pPrChange>
            </w:pPr>
            <w:del w:id="1004" w:author="Sabine Noebel" w:date="2022-02-28T11:12:00Z">
              <w:r w:rsidRPr="00DB4661" w:rsidDel="00AA55BB">
                <w:rPr>
                  <w:rFonts w:asciiTheme="minorHAnsi" w:eastAsia="Calibri" w:hAnsiTheme="minorHAnsi" w:cstheme="minorHAnsi"/>
                  <w:color w:val="000000"/>
                  <w:lang w:val="en-GB"/>
                </w:rPr>
                <w:delText xml:space="preserve">Luncz </w:delText>
              </w:r>
              <w:r w:rsidRPr="00DB4661" w:rsidDel="00AA55BB">
                <w:rPr>
                  <w:rFonts w:asciiTheme="minorHAnsi" w:eastAsia="Calibri" w:hAnsiTheme="minorHAnsi" w:cstheme="minorHAnsi"/>
                  <w:i/>
                  <w:color w:val="000000"/>
                  <w:lang w:val="en-GB"/>
                </w:rPr>
                <w:delText>et al</w:delText>
              </w:r>
              <w:r w:rsidRPr="00DB4661" w:rsidDel="00AA55BB">
                <w:rPr>
                  <w:rFonts w:asciiTheme="minorHAnsi" w:eastAsia="Calibri" w:hAnsiTheme="minorHAnsi" w:cstheme="minorHAnsi"/>
                  <w:color w:val="000000"/>
                  <w:lang w:val="en-GB"/>
                </w:rPr>
                <w:delText>., 2014</w:delText>
              </w:r>
            </w:del>
          </w:p>
          <w:p w14:paraId="00000198" w14:textId="17EEF0CE" w:rsidR="00784C4E" w:rsidRPr="00DB4661" w:rsidDel="00AA55BB" w:rsidRDefault="00784C4E">
            <w:pPr>
              <w:jc w:val="both"/>
              <w:rPr>
                <w:del w:id="1005" w:author="Sabine Noebel" w:date="2022-02-28T11:12:00Z"/>
                <w:rFonts w:asciiTheme="minorHAnsi" w:eastAsia="Calibri" w:hAnsiTheme="minorHAnsi" w:cstheme="minorHAnsi"/>
                <w:color w:val="000000"/>
                <w:lang w:val="en-GB"/>
              </w:rPr>
              <w:pPrChange w:id="1006" w:author="Sabine Noebel" w:date="2022-02-28T11:12:00Z">
                <w:pPr/>
              </w:pPrChange>
            </w:pPr>
          </w:p>
          <w:p w14:paraId="00000199" w14:textId="4498DF3C" w:rsidR="00784C4E" w:rsidRPr="00DB4661" w:rsidDel="00AA55BB" w:rsidRDefault="00784C4E">
            <w:pPr>
              <w:jc w:val="both"/>
              <w:rPr>
                <w:del w:id="1007" w:author="Sabine Noebel" w:date="2022-02-28T11:12:00Z"/>
                <w:rFonts w:asciiTheme="minorHAnsi" w:eastAsia="Calibri" w:hAnsiTheme="minorHAnsi" w:cstheme="minorHAnsi"/>
                <w:color w:val="000000"/>
                <w:lang w:val="en-GB"/>
              </w:rPr>
              <w:pPrChange w:id="1008" w:author="Sabine Noebel" w:date="2022-02-28T11:12:00Z">
                <w:pPr/>
              </w:pPrChange>
            </w:pPr>
          </w:p>
          <w:p w14:paraId="0000019B" w14:textId="07BDDE72" w:rsidR="00784C4E" w:rsidRPr="00DB4661" w:rsidDel="00AA55BB" w:rsidRDefault="00697658">
            <w:pPr>
              <w:jc w:val="both"/>
              <w:rPr>
                <w:del w:id="1009" w:author="Sabine Noebel" w:date="2022-02-28T11:12:00Z"/>
                <w:rFonts w:asciiTheme="minorHAnsi" w:hAnsiTheme="minorHAnsi" w:cstheme="minorHAnsi"/>
                <w:color w:val="000000"/>
                <w:lang w:val="en-GB"/>
              </w:rPr>
              <w:pPrChange w:id="1010" w:author="Sabine Noebel" w:date="2022-02-28T11:12:00Z">
                <w:pPr>
                  <w:pBdr>
                    <w:top w:val="nil"/>
                    <w:left w:val="nil"/>
                    <w:bottom w:val="nil"/>
                    <w:right w:val="nil"/>
                    <w:between w:val="nil"/>
                  </w:pBdr>
                </w:pPr>
              </w:pPrChange>
            </w:pPr>
            <w:del w:id="1011" w:author="Sabine Noebel" w:date="2022-02-28T11:12:00Z">
              <w:r w:rsidRPr="00DB4661" w:rsidDel="00AA55BB">
                <w:rPr>
                  <w:rFonts w:asciiTheme="minorHAnsi" w:eastAsia="Calibri" w:hAnsiTheme="minorHAnsi" w:cstheme="minorHAnsi"/>
                  <w:color w:val="000000"/>
                  <w:lang w:val="en-GB"/>
                </w:rPr>
                <w:delText xml:space="preserve">Watson </w:delText>
              </w:r>
              <w:r w:rsidRPr="00DB4661" w:rsidDel="00AA55BB">
                <w:rPr>
                  <w:rFonts w:asciiTheme="minorHAnsi" w:eastAsia="Calibri" w:hAnsiTheme="minorHAnsi" w:cstheme="minorHAnsi"/>
                  <w:i/>
                  <w:color w:val="000000"/>
                  <w:lang w:val="en-GB"/>
                </w:rPr>
                <w:delText>et al.</w:delText>
              </w:r>
              <w:r w:rsidRPr="00DB4661" w:rsidDel="00AA55BB">
                <w:rPr>
                  <w:rFonts w:asciiTheme="minorHAnsi" w:eastAsia="Calibri" w:hAnsiTheme="minorHAnsi" w:cstheme="minorHAnsi"/>
                  <w:color w:val="000000"/>
                  <w:lang w:val="en-GB"/>
                </w:rPr>
                <w:delText>, 2018</w:delText>
              </w:r>
            </w:del>
          </w:p>
          <w:p w14:paraId="0000019C" w14:textId="4578BDAE" w:rsidR="00784C4E" w:rsidRPr="00DB4661" w:rsidDel="00AA55BB" w:rsidRDefault="00697658">
            <w:pPr>
              <w:jc w:val="both"/>
              <w:rPr>
                <w:del w:id="1012" w:author="Sabine Noebel" w:date="2022-02-28T11:12:00Z"/>
                <w:rFonts w:asciiTheme="minorHAnsi" w:eastAsia="Calibri" w:hAnsiTheme="minorHAnsi" w:cstheme="minorHAnsi"/>
                <w:color w:val="000000"/>
                <w:lang w:val="en-GB"/>
              </w:rPr>
              <w:pPrChange w:id="1013" w:author="Sabine Noebel" w:date="2022-02-28T11:12:00Z">
                <w:pPr/>
              </w:pPrChange>
            </w:pPr>
            <w:del w:id="1014" w:author="Sabine Noebel" w:date="2022-02-28T11:12:00Z">
              <w:r w:rsidRPr="00DB4661" w:rsidDel="00AA55BB">
                <w:rPr>
                  <w:rFonts w:asciiTheme="minorHAnsi" w:eastAsia="Calibri" w:hAnsiTheme="minorHAnsi" w:cstheme="minorHAnsi"/>
                  <w:color w:val="000000"/>
                  <w:lang w:val="en-GB"/>
                </w:rPr>
                <w:delText xml:space="preserve"> </w:delText>
              </w:r>
            </w:del>
          </w:p>
        </w:tc>
      </w:tr>
    </w:tbl>
    <w:p w14:paraId="4DE3177F" w14:textId="77777777" w:rsidR="00AA55BB" w:rsidRDefault="008B54B4" w:rsidP="00AA55BB">
      <w:pPr>
        <w:jc w:val="both"/>
        <w:rPr>
          <w:ins w:id="1015" w:author="Sabine Noebel" w:date="2022-02-28T11:12:00Z"/>
          <w:rFonts w:ascii="Calibri" w:eastAsia="Calibri" w:hAnsi="Calibri" w:cs="Calibri"/>
        </w:rPr>
      </w:pPr>
      <w:del w:id="1016" w:author="Sabine Noebel" w:date="2022-02-28T11:12:00Z">
        <w:r w:rsidDel="00AA55BB">
          <w:rPr>
            <w:rFonts w:asciiTheme="minorHAnsi" w:eastAsia="Calibri" w:hAnsiTheme="minorHAnsi" w:cstheme="minorHAnsi"/>
            <w:color w:val="000000"/>
            <w:lang w:val="en-GB"/>
          </w:rPr>
          <w:br w:type="page"/>
        </w:r>
      </w:del>
    </w:p>
    <w:tbl>
      <w:tblPr>
        <w:tblW w:w="87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60"/>
        <w:gridCol w:w="1860"/>
        <w:gridCol w:w="3405"/>
        <w:gridCol w:w="1650"/>
      </w:tblGrid>
      <w:tr w:rsidR="00AA55BB" w14:paraId="7D8FFE8D" w14:textId="77777777" w:rsidTr="00180397">
        <w:trPr>
          <w:trHeight w:val="266"/>
          <w:ins w:id="1017" w:author="Sabine Noebel" w:date="2022-02-28T11:12:00Z"/>
        </w:trPr>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094645" w14:textId="77777777" w:rsidR="00AA55BB" w:rsidRDefault="00AA55BB" w:rsidP="00180397">
            <w:pPr>
              <w:jc w:val="both"/>
              <w:rPr>
                <w:ins w:id="1018" w:author="Sabine Noebel" w:date="2022-02-28T11:12:00Z"/>
                <w:rFonts w:ascii="Calibri" w:eastAsia="Calibri" w:hAnsi="Calibri" w:cs="Calibri"/>
                <w:b/>
              </w:rPr>
            </w:pPr>
            <w:proofErr w:type="spellStart"/>
            <w:ins w:id="1019" w:author="Sabine Noebel" w:date="2022-02-28T11:12:00Z">
              <w:r>
                <w:rPr>
                  <w:rFonts w:ascii="Calibri" w:eastAsia="Calibri" w:hAnsi="Calibri" w:cs="Calibri"/>
                  <w:b/>
                </w:rPr>
                <w:lastRenderedPageBreak/>
                <w:t>Context</w:t>
              </w:r>
              <w:proofErr w:type="spellEnd"/>
            </w:ins>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D98475" w14:textId="77777777" w:rsidR="00AA55BB" w:rsidRDefault="00AA55BB" w:rsidP="00180397">
            <w:pPr>
              <w:jc w:val="both"/>
              <w:rPr>
                <w:ins w:id="1020" w:author="Sabine Noebel" w:date="2022-02-28T11:12:00Z"/>
                <w:rFonts w:ascii="Calibri" w:eastAsia="Calibri" w:hAnsi="Calibri" w:cs="Calibri"/>
                <w:b/>
              </w:rPr>
            </w:pPr>
            <w:proofErr w:type="spellStart"/>
            <w:ins w:id="1021" w:author="Sabine Noebel" w:date="2022-02-28T11:12:00Z">
              <w:r>
                <w:rPr>
                  <w:rFonts w:ascii="Calibri" w:eastAsia="Calibri" w:hAnsi="Calibri" w:cs="Calibri"/>
                  <w:b/>
                </w:rPr>
                <w:t>Species</w:t>
              </w:r>
              <w:proofErr w:type="spellEnd"/>
            </w:ins>
          </w:p>
        </w:tc>
        <w:tc>
          <w:tcPr>
            <w:tcW w:w="3405" w:type="dxa"/>
            <w:tcBorders>
              <w:top w:val="single" w:sz="8" w:space="0" w:color="000000"/>
              <w:bottom w:val="single" w:sz="8" w:space="0" w:color="000000"/>
            </w:tcBorders>
          </w:tcPr>
          <w:p w14:paraId="75BB499A" w14:textId="77777777" w:rsidR="00AA55BB" w:rsidRDefault="00AA55BB" w:rsidP="00180397">
            <w:pPr>
              <w:jc w:val="both"/>
              <w:rPr>
                <w:ins w:id="1022" w:author="Sabine Noebel" w:date="2022-02-28T11:12:00Z"/>
                <w:rFonts w:ascii="Calibri" w:eastAsia="Calibri" w:hAnsi="Calibri" w:cs="Calibri"/>
                <w:b/>
              </w:rPr>
            </w:pPr>
            <w:ins w:id="1023" w:author="Sabine Noebel" w:date="2022-02-28T11:12:00Z">
              <w:r>
                <w:rPr>
                  <w:rFonts w:ascii="Calibri" w:eastAsia="Calibri" w:hAnsi="Calibri" w:cs="Calibri"/>
                  <w:b/>
                </w:rPr>
                <w:t xml:space="preserve">Working </w:t>
              </w:r>
              <w:proofErr w:type="spellStart"/>
              <w:r>
                <w:rPr>
                  <w:rFonts w:ascii="Calibri" w:eastAsia="Calibri" w:hAnsi="Calibri" w:cs="Calibri"/>
                  <w:b/>
                </w:rPr>
                <w:t>definition</w:t>
              </w:r>
              <w:proofErr w:type="spellEnd"/>
              <w:r>
                <w:rPr>
                  <w:rFonts w:ascii="Calibri" w:eastAsia="Calibri" w:hAnsi="Calibri" w:cs="Calibri"/>
                  <w:b/>
                </w:rPr>
                <w:t xml:space="preserve"> </w:t>
              </w:r>
              <w:proofErr w:type="spellStart"/>
              <w:r>
                <w:rPr>
                  <w:rFonts w:ascii="Calibri" w:eastAsia="Calibri" w:hAnsi="Calibri" w:cs="Calibri"/>
                  <w:b/>
                </w:rPr>
                <w:t>used</w:t>
              </w:r>
              <w:proofErr w:type="spellEnd"/>
            </w:ins>
          </w:p>
        </w:tc>
        <w:tc>
          <w:tcPr>
            <w:tcW w:w="165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D0395A1" w14:textId="77777777" w:rsidR="00AA55BB" w:rsidRDefault="00AA55BB" w:rsidP="00180397">
            <w:pPr>
              <w:jc w:val="both"/>
              <w:rPr>
                <w:ins w:id="1024" w:author="Sabine Noebel" w:date="2022-02-28T11:12:00Z"/>
                <w:rFonts w:ascii="Calibri" w:eastAsia="Calibri" w:hAnsi="Calibri" w:cs="Calibri"/>
                <w:b/>
              </w:rPr>
            </w:pPr>
            <w:ins w:id="1025" w:author="Sabine Noebel" w:date="2022-02-28T11:12:00Z">
              <w:r>
                <w:rPr>
                  <w:rFonts w:ascii="Calibri" w:eastAsia="Calibri" w:hAnsi="Calibri" w:cs="Calibri"/>
                  <w:b/>
                </w:rPr>
                <w:t>References</w:t>
              </w:r>
            </w:ins>
          </w:p>
        </w:tc>
      </w:tr>
      <w:tr w:rsidR="00AA55BB" w14:paraId="4428F5D8" w14:textId="77777777" w:rsidTr="00180397">
        <w:trPr>
          <w:trHeight w:val="320"/>
          <w:ins w:id="1026" w:author="Sabine Noebel" w:date="2022-02-28T11:12:00Z"/>
        </w:trPr>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82568DA" w14:textId="77777777" w:rsidR="00AA55BB" w:rsidRDefault="00AA55BB" w:rsidP="00180397">
            <w:pPr>
              <w:rPr>
                <w:ins w:id="1027" w:author="Sabine Noebel" w:date="2022-02-28T11:12:00Z"/>
                <w:rFonts w:ascii="Calibri" w:eastAsia="Calibri" w:hAnsi="Calibri" w:cs="Calibri"/>
              </w:rPr>
            </w:pPr>
            <w:proofErr w:type="spellStart"/>
            <w:ins w:id="1028" w:author="Sabine Noebel" w:date="2022-02-28T11:12:00Z">
              <w:r>
                <w:rPr>
                  <w:rFonts w:ascii="Calibri" w:eastAsia="Calibri" w:hAnsi="Calibri" w:cs="Calibri"/>
                </w:rPr>
                <w:t>cooperation</w:t>
              </w:r>
              <w:proofErr w:type="spellEnd"/>
            </w:ins>
          </w:p>
        </w:tc>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342FF6" w14:textId="77777777" w:rsidR="00AA55BB" w:rsidRDefault="00AA55BB" w:rsidP="00180397">
            <w:pPr>
              <w:rPr>
                <w:ins w:id="1029" w:author="Sabine Noebel" w:date="2022-02-28T11:12:00Z"/>
                <w:rFonts w:ascii="Calibri" w:eastAsia="Calibri" w:hAnsi="Calibri" w:cs="Calibri"/>
              </w:rPr>
            </w:pPr>
            <w:proofErr w:type="spellStart"/>
            <w:ins w:id="1030" w:author="Sabine Noebel" w:date="2022-02-28T11:12:00Z">
              <w:r>
                <w:rPr>
                  <w:rFonts w:ascii="Calibri" w:eastAsia="Calibri" w:hAnsi="Calibri" w:cs="Calibri"/>
                </w:rPr>
                <w:t>ants</w:t>
              </w:r>
              <w:proofErr w:type="spellEnd"/>
              <w:r>
                <w:rPr>
                  <w:rFonts w:ascii="Calibri" w:eastAsia="Calibri" w:hAnsi="Calibri" w:cs="Calibri"/>
                </w:rPr>
                <w:t xml:space="preserve"> (</w:t>
              </w:r>
              <w:proofErr w:type="spellStart"/>
              <w:r>
                <w:rPr>
                  <w:rFonts w:ascii="Calibri" w:eastAsia="Calibri" w:hAnsi="Calibri" w:cs="Calibri"/>
                  <w:i/>
                </w:rPr>
                <w:t>Paratrechina</w:t>
              </w:r>
              <w:proofErr w:type="spellEnd"/>
              <w:r>
                <w:rPr>
                  <w:rFonts w:ascii="Calibri" w:eastAsia="Calibri" w:hAnsi="Calibri" w:cs="Calibri"/>
                  <w:i/>
                </w:rPr>
                <w:t xml:space="preserve"> </w:t>
              </w:r>
              <w:proofErr w:type="spellStart"/>
              <w:r>
                <w:rPr>
                  <w:rFonts w:ascii="Calibri" w:eastAsia="Calibri" w:hAnsi="Calibri" w:cs="Calibri"/>
                  <w:i/>
                </w:rPr>
                <w:t>longicornis</w:t>
              </w:r>
              <w:proofErr w:type="spellEnd"/>
              <w:r>
                <w:rPr>
                  <w:rFonts w:ascii="Calibri" w:eastAsia="Calibri" w:hAnsi="Calibri" w:cs="Calibri"/>
                </w:rPr>
                <w:t>)</w:t>
              </w:r>
            </w:ins>
          </w:p>
        </w:tc>
        <w:tc>
          <w:tcPr>
            <w:tcW w:w="3405" w:type="dxa"/>
            <w:tcBorders>
              <w:bottom w:val="single" w:sz="8" w:space="0" w:color="000000"/>
            </w:tcBorders>
          </w:tcPr>
          <w:p w14:paraId="6320D61E" w14:textId="77777777" w:rsidR="00AA55BB" w:rsidRDefault="00AA55BB" w:rsidP="00180397">
            <w:pPr>
              <w:rPr>
                <w:ins w:id="1031" w:author="Sabine Noebel" w:date="2022-02-28T11:12:00Z"/>
                <w:rFonts w:ascii="Calibri" w:eastAsia="Calibri" w:hAnsi="Calibri" w:cs="Calibri"/>
              </w:rPr>
            </w:pPr>
            <w:ins w:id="1032" w:author="Sabine Noebel" w:date="2022-02-28T11:12:00Z">
              <w:r>
                <w:rPr>
                  <w:rFonts w:ascii="Calibri" w:eastAsia="Calibri" w:hAnsi="Calibri" w:cs="Calibri"/>
                </w:rPr>
                <w:t>“</w:t>
              </w:r>
              <w:proofErr w:type="spellStart"/>
              <w:r>
                <w:rPr>
                  <w:rFonts w:ascii="Calibri" w:eastAsia="Calibri" w:hAnsi="Calibri" w:cs="Calibri"/>
                </w:rPr>
                <w:t>conformist</w:t>
              </w:r>
              <w:proofErr w:type="spellEnd"/>
              <w:r>
                <w:rPr>
                  <w:rFonts w:ascii="Calibri" w:eastAsia="Calibri" w:hAnsi="Calibri" w:cs="Calibri"/>
                </w:rPr>
                <w:t xml:space="preserve"> </w:t>
              </w:r>
              <w:proofErr w:type="spellStart"/>
              <w:r>
                <w:rPr>
                  <w:rFonts w:ascii="Calibri" w:eastAsia="Calibri" w:hAnsi="Calibri" w:cs="Calibri"/>
                </w:rPr>
                <w:t>group</w:t>
              </w:r>
              <w:proofErr w:type="spellEnd"/>
              <w:r>
                <w:rPr>
                  <w:rFonts w:ascii="Calibri" w:eastAsia="Calibri" w:hAnsi="Calibri" w:cs="Calibri"/>
                </w:rPr>
                <w:t xml:space="preserve"> </w:t>
              </w:r>
              <w:proofErr w:type="spellStart"/>
              <w:r>
                <w:rPr>
                  <w:rFonts w:ascii="Calibri" w:eastAsia="Calibri" w:hAnsi="Calibri" w:cs="Calibri"/>
                </w:rPr>
                <w:t>members</w:t>
              </w:r>
              <w:proofErr w:type="spellEnd"/>
              <w:r>
                <w:rPr>
                  <w:rFonts w:ascii="Calibri" w:eastAsia="Calibri" w:hAnsi="Calibri" w:cs="Calibri"/>
                </w:rPr>
                <w:t xml:space="preserve"> </w:t>
              </w:r>
              <w:proofErr w:type="spellStart"/>
              <w:r>
                <w:rPr>
                  <w:rFonts w:ascii="Calibri" w:eastAsia="Calibri" w:hAnsi="Calibri" w:cs="Calibri"/>
                </w:rPr>
                <w:t>align</w:t>
              </w:r>
              <w:proofErr w:type="spellEnd"/>
              <w:r>
                <w:rPr>
                  <w:rFonts w:ascii="Calibri" w:eastAsia="Calibri" w:hAnsi="Calibri" w:cs="Calibri"/>
                </w:rPr>
                <w:t xml:space="preserve"> </w:t>
              </w:r>
              <w:proofErr w:type="spellStart"/>
              <w:r>
                <w:rPr>
                  <w:rFonts w:ascii="Calibri" w:eastAsia="Calibri" w:hAnsi="Calibri" w:cs="Calibri"/>
                </w:rPr>
                <w:t>their</w:t>
              </w:r>
              <w:proofErr w:type="spellEnd"/>
              <w:r>
                <w:rPr>
                  <w:rFonts w:ascii="Calibri" w:eastAsia="Calibri" w:hAnsi="Calibri" w:cs="Calibri"/>
                </w:rPr>
                <w:t xml:space="preserve"> </w:t>
              </w:r>
              <w:proofErr w:type="spellStart"/>
              <w:r>
                <w:rPr>
                  <w:rFonts w:ascii="Calibri" w:eastAsia="Calibri" w:hAnsi="Calibri" w:cs="Calibri"/>
                </w:rPr>
                <w:t>actions</w:t>
              </w:r>
              <w:proofErr w:type="spellEnd"/>
              <w:r>
                <w:rPr>
                  <w:rFonts w:ascii="Calibri" w:eastAsia="Calibri" w:hAnsi="Calibri" w:cs="Calibri"/>
                </w:rPr>
                <w:t xml:space="preserve"> </w:t>
              </w:r>
              <w:proofErr w:type="spellStart"/>
              <w:r>
                <w:rPr>
                  <w:rFonts w:ascii="Calibri" w:eastAsia="Calibri" w:hAnsi="Calibri" w:cs="Calibri"/>
                </w:rPr>
                <w:t>with</w:t>
              </w:r>
              <w:proofErr w:type="spellEnd"/>
              <w:r>
                <w:rPr>
                  <w:rFonts w:ascii="Calibri" w:eastAsia="Calibri" w:hAnsi="Calibri" w:cs="Calibri"/>
                </w:rPr>
                <w:t xml:space="preserve"> </w:t>
              </w:r>
              <w:proofErr w:type="spellStart"/>
              <w:r>
                <w:rPr>
                  <w:rFonts w:ascii="Calibri" w:eastAsia="Calibri" w:hAnsi="Calibri" w:cs="Calibri"/>
                </w:rPr>
                <w:t>those</w:t>
              </w:r>
              <w:proofErr w:type="spellEnd"/>
              <w:r>
                <w:rPr>
                  <w:rFonts w:ascii="Calibri" w:eastAsia="Calibri" w:hAnsi="Calibri" w:cs="Calibri"/>
                </w:rPr>
                <w:t xml:space="preserve"> </w:t>
              </w:r>
              <w:proofErr w:type="spellStart"/>
              <w:r>
                <w:rPr>
                  <w:rFonts w:ascii="Calibri" w:eastAsia="Calibri" w:hAnsi="Calibri" w:cs="Calibri"/>
                </w:rPr>
                <w:t>of</w:t>
              </w:r>
              <w:proofErr w:type="spellEnd"/>
              <w:r>
                <w:rPr>
                  <w:rFonts w:ascii="Calibri" w:eastAsia="Calibri" w:hAnsi="Calibri" w:cs="Calibri"/>
                </w:rPr>
                <w:t xml:space="preserve"> </w:t>
              </w:r>
              <w:proofErr w:type="spellStart"/>
              <w:r>
                <w:rPr>
                  <w:rFonts w:ascii="Calibri" w:eastAsia="Calibri" w:hAnsi="Calibri" w:cs="Calibri"/>
                </w:rPr>
                <w:t>their</w:t>
              </w:r>
              <w:proofErr w:type="spellEnd"/>
              <w:r>
                <w:rPr>
                  <w:rFonts w:ascii="Calibri" w:eastAsia="Calibri" w:hAnsi="Calibri" w:cs="Calibri"/>
                </w:rPr>
                <w:t xml:space="preserve"> </w:t>
              </w:r>
              <w:proofErr w:type="spellStart"/>
              <w:r>
                <w:rPr>
                  <w:rFonts w:ascii="Calibri" w:eastAsia="Calibri" w:hAnsi="Calibri" w:cs="Calibri"/>
                </w:rPr>
                <w:t>neighbours</w:t>
              </w:r>
              <w:proofErr w:type="spellEnd"/>
              <w:r>
                <w:rPr>
                  <w:rFonts w:ascii="Calibri" w:eastAsia="Calibri" w:hAnsi="Calibri" w:cs="Calibri"/>
                </w:rPr>
                <w:t>”</w:t>
              </w:r>
            </w:ins>
          </w:p>
        </w:tc>
        <w:tc>
          <w:tcPr>
            <w:tcW w:w="1650" w:type="dxa"/>
            <w:tcBorders>
              <w:bottom w:val="single" w:sz="8" w:space="0" w:color="000000"/>
              <w:right w:val="single" w:sz="8" w:space="0" w:color="000000"/>
            </w:tcBorders>
            <w:tcMar>
              <w:top w:w="100" w:type="dxa"/>
              <w:left w:w="100" w:type="dxa"/>
              <w:bottom w:w="100" w:type="dxa"/>
              <w:right w:w="100" w:type="dxa"/>
            </w:tcMar>
          </w:tcPr>
          <w:p w14:paraId="7DC33082" w14:textId="77777777" w:rsidR="00AA55BB" w:rsidRDefault="00AA55BB" w:rsidP="00180397">
            <w:pPr>
              <w:rPr>
                <w:ins w:id="1033" w:author="Sabine Noebel" w:date="2022-02-28T11:12:00Z"/>
                <w:rFonts w:ascii="Calibri" w:eastAsia="Calibri" w:hAnsi="Calibri" w:cs="Calibri"/>
              </w:rPr>
            </w:pPr>
            <w:proofErr w:type="spellStart"/>
            <w:ins w:id="1034" w:author="Sabine Noebel" w:date="2022-02-28T11:12:00Z">
              <w:r>
                <w:rPr>
                  <w:rFonts w:ascii="Calibri" w:eastAsia="Calibri" w:hAnsi="Calibri" w:cs="Calibri"/>
                </w:rPr>
                <w:t>Gelblum</w:t>
              </w:r>
              <w:proofErr w:type="spellEnd"/>
              <w:r>
                <w:rPr>
                  <w:rFonts w:ascii="Calibri" w:eastAsia="Calibri" w:hAnsi="Calibri" w:cs="Calibri"/>
                </w:rPr>
                <w:t xml:space="preserve"> </w:t>
              </w:r>
              <w:r>
                <w:rPr>
                  <w:rFonts w:ascii="Calibri" w:eastAsia="Calibri" w:hAnsi="Calibri" w:cs="Calibri"/>
                  <w:i/>
                </w:rPr>
                <w:t>et al.</w:t>
              </w:r>
              <w:r>
                <w:rPr>
                  <w:rFonts w:ascii="Calibri" w:eastAsia="Calibri" w:hAnsi="Calibri" w:cs="Calibri"/>
                </w:rPr>
                <w:t xml:space="preserve">, 2015 </w:t>
              </w:r>
            </w:ins>
          </w:p>
        </w:tc>
      </w:tr>
      <w:tr w:rsidR="00AA55BB" w14:paraId="303B8882" w14:textId="77777777" w:rsidTr="00180397">
        <w:trPr>
          <w:trHeight w:val="320"/>
          <w:ins w:id="1035" w:author="Sabine Noebel" w:date="2022-02-28T11:12:00Z"/>
        </w:trPr>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6C3ACE" w14:textId="77777777" w:rsidR="00AA55BB" w:rsidRDefault="00AA55BB" w:rsidP="00180397">
            <w:pPr>
              <w:rPr>
                <w:ins w:id="1036" w:author="Sabine Noebel" w:date="2022-02-28T11:12:00Z"/>
                <w:rFonts w:ascii="Calibri" w:eastAsia="Calibri" w:hAnsi="Calibri" w:cs="Calibri"/>
              </w:rPr>
            </w:pPr>
            <w:proofErr w:type="spellStart"/>
            <w:ins w:id="1037" w:author="Sabine Noebel" w:date="2022-02-28T11:12:00Z">
              <w:r>
                <w:rPr>
                  <w:rFonts w:ascii="Calibri" w:eastAsia="Calibri" w:hAnsi="Calibri" w:cs="Calibri"/>
                </w:rPr>
                <w:t>oviposition</w:t>
              </w:r>
              <w:proofErr w:type="spellEnd"/>
              <w:r>
                <w:rPr>
                  <w:rFonts w:ascii="Calibri" w:eastAsia="Calibri" w:hAnsi="Calibri" w:cs="Calibri"/>
                </w:rPr>
                <w:t xml:space="preserve"> </w:t>
              </w:r>
              <w:proofErr w:type="spellStart"/>
              <w:r>
                <w:rPr>
                  <w:rFonts w:ascii="Calibri" w:eastAsia="Calibri" w:hAnsi="Calibri" w:cs="Calibri"/>
                </w:rPr>
                <w:t>site</w:t>
              </w:r>
              <w:proofErr w:type="spellEnd"/>
            </w:ins>
          </w:p>
        </w:tc>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D18DAC9" w14:textId="77777777" w:rsidR="00AA55BB" w:rsidRDefault="00AA55BB" w:rsidP="00180397">
            <w:pPr>
              <w:rPr>
                <w:ins w:id="1038" w:author="Sabine Noebel" w:date="2022-02-28T11:12:00Z"/>
                <w:rFonts w:ascii="Calibri" w:eastAsia="Calibri" w:hAnsi="Calibri" w:cs="Calibri"/>
              </w:rPr>
            </w:pPr>
            <w:proofErr w:type="spellStart"/>
            <w:ins w:id="1039" w:author="Sabine Noebel" w:date="2022-02-28T11:12:00Z">
              <w:r>
                <w:rPr>
                  <w:rFonts w:ascii="Calibri" w:eastAsia="Calibri" w:hAnsi="Calibri" w:cs="Calibri"/>
                </w:rPr>
                <w:t>fruit</w:t>
              </w:r>
              <w:proofErr w:type="spellEnd"/>
              <w:r>
                <w:rPr>
                  <w:rFonts w:ascii="Calibri" w:eastAsia="Calibri" w:hAnsi="Calibri" w:cs="Calibri"/>
                </w:rPr>
                <w:t xml:space="preserve"> flies (</w:t>
              </w:r>
              <w:r>
                <w:rPr>
                  <w:rFonts w:ascii="Calibri" w:eastAsia="Calibri" w:hAnsi="Calibri" w:cs="Calibri"/>
                  <w:i/>
                </w:rPr>
                <w:t xml:space="preserve">Drosophila </w:t>
              </w:r>
              <w:proofErr w:type="spellStart"/>
              <w:r>
                <w:rPr>
                  <w:rFonts w:ascii="Calibri" w:eastAsia="Calibri" w:hAnsi="Calibri" w:cs="Calibri"/>
                  <w:i/>
                </w:rPr>
                <w:t>melanogaster</w:t>
              </w:r>
              <w:proofErr w:type="spellEnd"/>
              <w:r>
                <w:rPr>
                  <w:rFonts w:ascii="Calibri" w:eastAsia="Calibri" w:hAnsi="Calibri" w:cs="Calibri"/>
                </w:rPr>
                <w:t>)</w:t>
              </w:r>
            </w:ins>
          </w:p>
        </w:tc>
        <w:tc>
          <w:tcPr>
            <w:tcW w:w="3405" w:type="dxa"/>
            <w:tcBorders>
              <w:bottom w:val="single" w:sz="8" w:space="0" w:color="000000"/>
            </w:tcBorders>
          </w:tcPr>
          <w:p w14:paraId="7D8E24DC" w14:textId="77777777" w:rsidR="00AA55BB" w:rsidRDefault="00AA55BB" w:rsidP="00180397">
            <w:pPr>
              <w:rPr>
                <w:ins w:id="1040" w:author="Sabine Noebel" w:date="2022-02-28T11:12:00Z"/>
                <w:rFonts w:ascii="Calibri" w:eastAsia="Calibri" w:hAnsi="Calibri" w:cs="Calibri"/>
              </w:rPr>
            </w:pPr>
            <w:ins w:id="1041" w:author="Sabine Noebel" w:date="2022-02-28T11:12:00Z">
              <w:r>
                <w:rPr>
                  <w:rFonts w:ascii="Calibri" w:eastAsia="Calibri" w:hAnsi="Calibri" w:cs="Calibri"/>
                </w:rPr>
                <w:t>“</w:t>
              </w:r>
              <w:proofErr w:type="spellStart"/>
              <w:r>
                <w:rPr>
                  <w:rFonts w:ascii="Calibri" w:eastAsia="Calibri" w:hAnsi="Calibri" w:cs="Calibri"/>
                </w:rPr>
                <w:t>the</w:t>
              </w:r>
              <w:proofErr w:type="spellEnd"/>
              <w:r>
                <w:rPr>
                  <w:rFonts w:ascii="Calibri" w:eastAsia="Calibri" w:hAnsi="Calibri" w:cs="Calibri"/>
                </w:rPr>
                <w:t xml:space="preserve"> </w:t>
              </w:r>
              <w:proofErr w:type="spellStart"/>
              <w:r>
                <w:rPr>
                  <w:rFonts w:ascii="Calibri" w:eastAsia="Calibri" w:hAnsi="Calibri" w:cs="Calibri"/>
                </w:rPr>
                <w:t>tendency</w:t>
              </w:r>
              <w:proofErr w:type="spellEnd"/>
              <w:r>
                <w:rPr>
                  <w:rFonts w:ascii="Calibri" w:eastAsia="Calibri" w:hAnsi="Calibri" w:cs="Calibri"/>
                </w:rPr>
                <w:t xml:space="preserve"> </w:t>
              </w:r>
              <w:proofErr w:type="spellStart"/>
              <w:r>
                <w:rPr>
                  <w:rFonts w:ascii="Calibri" w:eastAsia="Calibri" w:hAnsi="Calibri" w:cs="Calibri"/>
                </w:rPr>
                <w:t>to</w:t>
              </w:r>
              <w:proofErr w:type="spellEnd"/>
              <w:r>
                <w:rPr>
                  <w:rFonts w:ascii="Calibri" w:eastAsia="Calibri" w:hAnsi="Calibri" w:cs="Calibri"/>
                </w:rPr>
                <w:t xml:space="preserve"> </w:t>
              </w:r>
              <w:proofErr w:type="spellStart"/>
              <w:r>
                <w:rPr>
                  <w:rFonts w:ascii="Calibri" w:eastAsia="Calibri" w:hAnsi="Calibri" w:cs="Calibri"/>
                </w:rPr>
                <w:t>disproportionately</w:t>
              </w:r>
              <w:proofErr w:type="spellEnd"/>
              <w:r>
                <w:rPr>
                  <w:rFonts w:ascii="Calibri" w:eastAsia="Calibri" w:hAnsi="Calibri" w:cs="Calibri"/>
                </w:rPr>
                <w:t xml:space="preserve"> </w:t>
              </w:r>
              <w:proofErr w:type="spellStart"/>
              <w:r>
                <w:rPr>
                  <w:rFonts w:ascii="Calibri" w:eastAsia="Calibri" w:hAnsi="Calibri" w:cs="Calibri"/>
                </w:rPr>
                <w:t>adopt</w:t>
              </w:r>
              <w:proofErr w:type="spellEnd"/>
              <w:r>
                <w:rPr>
                  <w:rFonts w:ascii="Calibri" w:eastAsia="Calibri" w:hAnsi="Calibri" w:cs="Calibri"/>
                </w:rPr>
                <w:t xml:space="preserve"> </w:t>
              </w:r>
              <w:proofErr w:type="spellStart"/>
              <w:r>
                <w:rPr>
                  <w:rFonts w:ascii="Calibri" w:eastAsia="Calibri" w:hAnsi="Calibri" w:cs="Calibri"/>
                </w:rPr>
                <w:t>the</w:t>
              </w:r>
              <w:proofErr w:type="spellEnd"/>
              <w:r>
                <w:rPr>
                  <w:rFonts w:ascii="Calibri" w:eastAsia="Calibri" w:hAnsi="Calibri" w:cs="Calibri"/>
                </w:rPr>
                <w:t xml:space="preserve"> </w:t>
              </w:r>
              <w:proofErr w:type="spellStart"/>
              <w:r>
                <w:rPr>
                  <w:rFonts w:ascii="Calibri" w:eastAsia="Calibri" w:hAnsi="Calibri" w:cs="Calibri"/>
                </w:rPr>
                <w:t>most</w:t>
              </w:r>
              <w:proofErr w:type="spellEnd"/>
              <w:r>
                <w:rPr>
                  <w:rFonts w:ascii="Calibri" w:eastAsia="Calibri" w:hAnsi="Calibri" w:cs="Calibri"/>
                </w:rPr>
                <w:t xml:space="preserve"> </w:t>
              </w:r>
              <w:proofErr w:type="spellStart"/>
              <w:r>
                <w:rPr>
                  <w:rFonts w:ascii="Calibri" w:eastAsia="Calibri" w:hAnsi="Calibri" w:cs="Calibri"/>
                </w:rPr>
                <w:t>commonly</w:t>
              </w:r>
              <w:proofErr w:type="spellEnd"/>
              <w:r>
                <w:rPr>
                  <w:rFonts w:ascii="Calibri" w:eastAsia="Calibri" w:hAnsi="Calibri" w:cs="Calibri"/>
                </w:rPr>
                <w:t xml:space="preserve"> </w:t>
              </w:r>
              <w:proofErr w:type="spellStart"/>
              <w:r>
                <w:rPr>
                  <w:rFonts w:ascii="Calibri" w:eastAsia="Calibri" w:hAnsi="Calibri" w:cs="Calibri"/>
                </w:rPr>
                <w:t>encountered</w:t>
              </w:r>
              <w:proofErr w:type="spellEnd"/>
              <w:r>
                <w:rPr>
                  <w:rFonts w:ascii="Calibri" w:eastAsia="Calibri" w:hAnsi="Calibri" w:cs="Calibri"/>
                </w:rPr>
                <w:t xml:space="preserve"> social </w:t>
              </w:r>
              <w:proofErr w:type="spellStart"/>
              <w:r>
                <w:rPr>
                  <w:rFonts w:ascii="Calibri" w:eastAsia="Calibri" w:hAnsi="Calibri" w:cs="Calibri"/>
                </w:rPr>
                <w:t>information</w:t>
              </w:r>
              <w:proofErr w:type="spellEnd"/>
              <w:r>
                <w:rPr>
                  <w:rFonts w:ascii="Calibri" w:eastAsia="Calibri" w:hAnsi="Calibri" w:cs="Calibri"/>
                </w:rPr>
                <w:t>”</w:t>
              </w:r>
            </w:ins>
          </w:p>
        </w:tc>
        <w:tc>
          <w:tcPr>
            <w:tcW w:w="1650" w:type="dxa"/>
            <w:tcBorders>
              <w:bottom w:val="single" w:sz="8" w:space="0" w:color="000000"/>
              <w:right w:val="single" w:sz="8" w:space="0" w:color="000000"/>
            </w:tcBorders>
            <w:tcMar>
              <w:top w:w="100" w:type="dxa"/>
              <w:left w:w="100" w:type="dxa"/>
              <w:bottom w:w="100" w:type="dxa"/>
              <w:right w:w="100" w:type="dxa"/>
            </w:tcMar>
          </w:tcPr>
          <w:p w14:paraId="512915F0" w14:textId="77777777" w:rsidR="00AA55BB" w:rsidRDefault="00AA55BB" w:rsidP="00180397">
            <w:pPr>
              <w:rPr>
                <w:ins w:id="1042" w:author="Sabine Noebel" w:date="2022-02-28T11:12:00Z"/>
                <w:rFonts w:ascii="Calibri" w:eastAsia="Calibri" w:hAnsi="Calibri" w:cs="Calibri"/>
              </w:rPr>
            </w:pPr>
            <w:proofErr w:type="spellStart"/>
            <w:ins w:id="1043" w:author="Sabine Noebel" w:date="2022-02-28T11:12:00Z">
              <w:r>
                <w:rPr>
                  <w:rFonts w:ascii="Calibri" w:eastAsia="Calibri" w:hAnsi="Calibri" w:cs="Calibri"/>
                </w:rPr>
                <w:t>Battesti</w:t>
              </w:r>
              <w:proofErr w:type="spellEnd"/>
              <w:r>
                <w:rPr>
                  <w:rFonts w:ascii="Calibri" w:eastAsia="Calibri" w:hAnsi="Calibri" w:cs="Calibri"/>
                </w:rPr>
                <w:t xml:space="preserve"> </w:t>
              </w:r>
              <w:r>
                <w:rPr>
                  <w:rFonts w:ascii="Calibri" w:eastAsia="Calibri" w:hAnsi="Calibri" w:cs="Calibri"/>
                  <w:i/>
                </w:rPr>
                <w:t>et al</w:t>
              </w:r>
              <w:r>
                <w:rPr>
                  <w:rFonts w:ascii="Calibri" w:eastAsia="Calibri" w:hAnsi="Calibri" w:cs="Calibri"/>
                </w:rPr>
                <w:t>., 2015</w:t>
              </w:r>
            </w:ins>
          </w:p>
        </w:tc>
      </w:tr>
      <w:tr w:rsidR="00AA55BB" w14:paraId="3A007B4F" w14:textId="77777777" w:rsidTr="00180397">
        <w:trPr>
          <w:trHeight w:val="720"/>
          <w:ins w:id="1044" w:author="Sabine Noebel" w:date="2022-02-28T11:12:00Z"/>
        </w:trPr>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F0A16A" w14:textId="77777777" w:rsidR="00AA55BB" w:rsidRDefault="00AA55BB" w:rsidP="00180397">
            <w:pPr>
              <w:rPr>
                <w:ins w:id="1045" w:author="Sabine Noebel" w:date="2022-02-28T11:12:00Z"/>
                <w:rFonts w:ascii="Calibri" w:eastAsia="Calibri" w:hAnsi="Calibri" w:cs="Calibri"/>
              </w:rPr>
            </w:pPr>
            <w:proofErr w:type="spellStart"/>
            <w:ins w:id="1046" w:author="Sabine Noebel" w:date="2022-02-28T11:12:00Z">
              <w:r>
                <w:rPr>
                  <w:rFonts w:ascii="Calibri" w:eastAsia="Calibri" w:hAnsi="Calibri" w:cs="Calibri"/>
                </w:rPr>
                <w:t>mate</w:t>
              </w:r>
              <w:proofErr w:type="spellEnd"/>
              <w:r>
                <w:rPr>
                  <w:rFonts w:ascii="Calibri" w:eastAsia="Calibri" w:hAnsi="Calibri" w:cs="Calibri"/>
                </w:rPr>
                <w:t xml:space="preserve"> </w:t>
              </w:r>
              <w:proofErr w:type="spellStart"/>
              <w:r>
                <w:rPr>
                  <w:rFonts w:ascii="Calibri" w:eastAsia="Calibri" w:hAnsi="Calibri" w:cs="Calibri"/>
                </w:rPr>
                <w:t>choice</w:t>
              </w:r>
              <w:proofErr w:type="spellEnd"/>
            </w:ins>
          </w:p>
        </w:tc>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6D5693" w14:textId="77777777" w:rsidR="00AA55BB" w:rsidRDefault="00AA55BB" w:rsidP="00180397">
            <w:pPr>
              <w:rPr>
                <w:ins w:id="1047" w:author="Sabine Noebel" w:date="2022-02-28T11:12:00Z"/>
                <w:rFonts w:ascii="Calibri" w:eastAsia="Calibri" w:hAnsi="Calibri" w:cs="Calibri"/>
              </w:rPr>
            </w:pPr>
            <w:proofErr w:type="spellStart"/>
            <w:ins w:id="1048" w:author="Sabine Noebel" w:date="2022-02-28T11:12:00Z">
              <w:r>
                <w:rPr>
                  <w:rFonts w:ascii="Calibri" w:eastAsia="Calibri" w:hAnsi="Calibri" w:cs="Calibri"/>
                </w:rPr>
                <w:t>fruit</w:t>
              </w:r>
              <w:proofErr w:type="spellEnd"/>
              <w:r>
                <w:rPr>
                  <w:rFonts w:ascii="Calibri" w:eastAsia="Calibri" w:hAnsi="Calibri" w:cs="Calibri"/>
                </w:rPr>
                <w:t xml:space="preserve"> flies (</w:t>
              </w:r>
              <w:r>
                <w:rPr>
                  <w:rFonts w:ascii="Calibri" w:eastAsia="Calibri" w:hAnsi="Calibri" w:cs="Calibri"/>
                  <w:i/>
                </w:rPr>
                <w:t xml:space="preserve">Drosophila </w:t>
              </w:r>
              <w:proofErr w:type="spellStart"/>
              <w:r>
                <w:rPr>
                  <w:rFonts w:ascii="Calibri" w:eastAsia="Calibri" w:hAnsi="Calibri" w:cs="Calibri"/>
                  <w:i/>
                </w:rPr>
                <w:t>melanogaster</w:t>
              </w:r>
              <w:proofErr w:type="spellEnd"/>
              <w:r>
                <w:rPr>
                  <w:rFonts w:ascii="Calibri" w:eastAsia="Calibri" w:hAnsi="Calibri" w:cs="Calibri"/>
                </w:rPr>
                <w:t>)</w:t>
              </w:r>
            </w:ins>
          </w:p>
        </w:tc>
        <w:tc>
          <w:tcPr>
            <w:tcW w:w="3405" w:type="dxa"/>
            <w:tcBorders>
              <w:bottom w:val="single" w:sz="8" w:space="0" w:color="000000"/>
            </w:tcBorders>
          </w:tcPr>
          <w:p w14:paraId="659EEAA4" w14:textId="77777777" w:rsidR="00AA55BB" w:rsidRDefault="00AA55BB" w:rsidP="00180397">
            <w:pPr>
              <w:rPr>
                <w:ins w:id="1049" w:author="Sabine Noebel" w:date="2022-02-28T11:12:00Z"/>
                <w:rFonts w:ascii="Calibri" w:eastAsia="Calibri" w:hAnsi="Calibri" w:cs="Calibri"/>
              </w:rPr>
            </w:pPr>
            <w:ins w:id="1050" w:author="Sabine Noebel" w:date="2022-02-28T11:12:00Z">
              <w:r>
                <w:rPr>
                  <w:rFonts w:ascii="Calibri" w:eastAsia="Calibri" w:hAnsi="Calibri" w:cs="Calibri"/>
                </w:rPr>
                <w:t xml:space="preserve">“an </w:t>
              </w:r>
              <w:proofErr w:type="spellStart"/>
              <w:r>
                <w:rPr>
                  <w:rFonts w:ascii="Calibri" w:eastAsia="Calibri" w:hAnsi="Calibri" w:cs="Calibri"/>
                </w:rPr>
                <w:t>exaggerated</w:t>
              </w:r>
              <w:proofErr w:type="spellEnd"/>
              <w:r>
                <w:rPr>
                  <w:rFonts w:ascii="Calibri" w:eastAsia="Calibri" w:hAnsi="Calibri" w:cs="Calibri"/>
                </w:rPr>
                <w:t xml:space="preserve"> </w:t>
              </w:r>
              <w:proofErr w:type="spellStart"/>
              <w:r>
                <w:rPr>
                  <w:rFonts w:ascii="Calibri" w:eastAsia="Calibri" w:hAnsi="Calibri" w:cs="Calibri"/>
                </w:rPr>
                <w:t>tendency</w:t>
              </w:r>
              <w:proofErr w:type="spellEnd"/>
              <w:r>
                <w:rPr>
                  <w:rFonts w:ascii="Calibri" w:eastAsia="Calibri" w:hAnsi="Calibri" w:cs="Calibri"/>
                </w:rPr>
                <w:t xml:space="preserve"> </w:t>
              </w:r>
              <w:proofErr w:type="spellStart"/>
              <w:r>
                <w:rPr>
                  <w:rFonts w:ascii="Calibri" w:eastAsia="Calibri" w:hAnsi="Calibri" w:cs="Calibri"/>
                </w:rPr>
                <w:t>to</w:t>
              </w:r>
              <w:proofErr w:type="spellEnd"/>
              <w:r>
                <w:rPr>
                  <w:rFonts w:ascii="Calibri" w:eastAsia="Calibri" w:hAnsi="Calibri" w:cs="Calibri"/>
                </w:rPr>
                <w:t xml:space="preserve"> </w:t>
              </w:r>
              <w:proofErr w:type="spellStart"/>
              <w:r>
                <w:rPr>
                  <w:rFonts w:ascii="Calibri" w:eastAsia="Calibri" w:hAnsi="Calibri" w:cs="Calibri"/>
                </w:rPr>
                <w:t>copy</w:t>
              </w:r>
              <w:proofErr w:type="spellEnd"/>
              <w:r>
                <w:rPr>
                  <w:rFonts w:ascii="Calibri" w:eastAsia="Calibri" w:hAnsi="Calibri" w:cs="Calibri"/>
                </w:rPr>
                <w:t xml:space="preserve"> </w:t>
              </w:r>
              <w:proofErr w:type="spellStart"/>
              <w:r>
                <w:rPr>
                  <w:rFonts w:ascii="Calibri" w:eastAsia="Calibri" w:hAnsi="Calibri" w:cs="Calibri"/>
                </w:rPr>
                <w:t>the</w:t>
              </w:r>
              <w:proofErr w:type="spellEnd"/>
              <w:r>
                <w:rPr>
                  <w:rFonts w:ascii="Calibri" w:eastAsia="Calibri" w:hAnsi="Calibri" w:cs="Calibri"/>
                </w:rPr>
                <w:t xml:space="preserve"> </w:t>
              </w:r>
              <w:proofErr w:type="spellStart"/>
              <w:r>
                <w:rPr>
                  <w:rFonts w:ascii="Calibri" w:eastAsia="Calibri" w:hAnsi="Calibri" w:cs="Calibri"/>
                </w:rPr>
                <w:t>majority</w:t>
              </w:r>
              <w:proofErr w:type="spellEnd"/>
              <w:r>
                <w:rPr>
                  <w:rFonts w:ascii="Calibri" w:eastAsia="Calibri" w:hAnsi="Calibri" w:cs="Calibri"/>
                </w:rPr>
                <w:t>”</w:t>
              </w:r>
            </w:ins>
          </w:p>
        </w:tc>
        <w:tc>
          <w:tcPr>
            <w:tcW w:w="1650" w:type="dxa"/>
            <w:tcBorders>
              <w:bottom w:val="single" w:sz="8" w:space="0" w:color="000000"/>
              <w:right w:val="single" w:sz="8" w:space="0" w:color="000000"/>
            </w:tcBorders>
            <w:tcMar>
              <w:top w:w="100" w:type="dxa"/>
              <w:left w:w="100" w:type="dxa"/>
              <w:bottom w:w="100" w:type="dxa"/>
              <w:right w:w="100" w:type="dxa"/>
            </w:tcMar>
          </w:tcPr>
          <w:p w14:paraId="1C9C79FC" w14:textId="77777777" w:rsidR="00AA55BB" w:rsidRDefault="00AA55BB" w:rsidP="00180397">
            <w:pPr>
              <w:rPr>
                <w:ins w:id="1051" w:author="Sabine Noebel" w:date="2022-02-28T11:12:00Z"/>
                <w:rFonts w:ascii="Calibri" w:eastAsia="Calibri" w:hAnsi="Calibri" w:cs="Calibri"/>
              </w:rPr>
            </w:pPr>
            <w:proofErr w:type="spellStart"/>
            <w:ins w:id="1052" w:author="Sabine Noebel" w:date="2022-02-28T11:12:00Z">
              <w:r>
                <w:rPr>
                  <w:rFonts w:ascii="Calibri" w:eastAsia="Calibri" w:hAnsi="Calibri" w:cs="Calibri"/>
                </w:rPr>
                <w:t>Danchin</w:t>
              </w:r>
              <w:proofErr w:type="spellEnd"/>
              <w:r>
                <w:rPr>
                  <w:rFonts w:ascii="Calibri" w:eastAsia="Calibri" w:hAnsi="Calibri" w:cs="Calibri"/>
                </w:rPr>
                <w:t xml:space="preserve"> </w:t>
              </w:r>
              <w:r>
                <w:rPr>
                  <w:rFonts w:ascii="Calibri" w:eastAsia="Calibri" w:hAnsi="Calibri" w:cs="Calibri"/>
                  <w:i/>
                </w:rPr>
                <w:t>et al</w:t>
              </w:r>
              <w:r>
                <w:rPr>
                  <w:rFonts w:ascii="Calibri" w:eastAsia="Calibri" w:hAnsi="Calibri" w:cs="Calibri"/>
                </w:rPr>
                <w:t xml:space="preserve">., 2018 </w:t>
              </w:r>
            </w:ins>
          </w:p>
        </w:tc>
      </w:tr>
      <w:tr w:rsidR="00AA55BB" w14:paraId="29499458" w14:textId="77777777" w:rsidTr="00180397">
        <w:trPr>
          <w:trHeight w:val="462"/>
          <w:ins w:id="1053" w:author="Sabine Noebel" w:date="2022-02-28T11:12:00Z"/>
        </w:trPr>
        <w:tc>
          <w:tcPr>
            <w:tcW w:w="1860" w:type="dxa"/>
            <w:vMerge w:val="restart"/>
            <w:tcBorders>
              <w:left w:val="single" w:sz="8" w:space="0" w:color="000000"/>
              <w:bottom w:val="single" w:sz="8" w:space="0" w:color="000000"/>
              <w:right w:val="single" w:sz="8" w:space="0" w:color="000000"/>
            </w:tcBorders>
            <w:tcMar>
              <w:top w:w="100" w:type="dxa"/>
              <w:left w:w="100" w:type="dxa"/>
              <w:bottom w:w="100" w:type="dxa"/>
              <w:right w:w="100" w:type="dxa"/>
            </w:tcMar>
          </w:tcPr>
          <w:p w14:paraId="3F875978" w14:textId="77777777" w:rsidR="00AA55BB" w:rsidRDefault="00AA55BB" w:rsidP="00180397">
            <w:pPr>
              <w:rPr>
                <w:ins w:id="1054" w:author="Sabine Noebel" w:date="2022-02-28T11:12:00Z"/>
                <w:rFonts w:ascii="Calibri" w:eastAsia="Calibri" w:hAnsi="Calibri" w:cs="Calibri"/>
              </w:rPr>
            </w:pPr>
            <w:proofErr w:type="spellStart"/>
            <w:ins w:id="1055" w:author="Sabine Noebel" w:date="2022-02-28T11:12:00Z">
              <w:r>
                <w:rPr>
                  <w:rFonts w:ascii="Calibri" w:eastAsia="Calibri" w:hAnsi="Calibri" w:cs="Calibri"/>
                </w:rPr>
                <w:t>shoaling</w:t>
              </w:r>
              <w:proofErr w:type="spellEnd"/>
            </w:ins>
          </w:p>
          <w:p w14:paraId="46802D48" w14:textId="77777777" w:rsidR="00AA55BB" w:rsidRDefault="00AA55BB" w:rsidP="00180397">
            <w:pPr>
              <w:rPr>
                <w:ins w:id="1056" w:author="Sabine Noebel" w:date="2022-02-28T11:12:00Z"/>
                <w:rFonts w:ascii="Calibri" w:eastAsia="Calibri" w:hAnsi="Calibri" w:cs="Calibri"/>
              </w:rPr>
            </w:pPr>
          </w:p>
        </w:tc>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E55F115" w14:textId="77777777" w:rsidR="00AA55BB" w:rsidRDefault="00AA55BB" w:rsidP="00180397">
            <w:pPr>
              <w:rPr>
                <w:ins w:id="1057" w:author="Sabine Noebel" w:date="2022-02-28T11:12:00Z"/>
                <w:rFonts w:ascii="Calibri" w:eastAsia="Calibri" w:hAnsi="Calibri" w:cs="Calibri"/>
              </w:rPr>
            </w:pPr>
            <w:proofErr w:type="spellStart"/>
            <w:ins w:id="1058" w:author="Sabine Noebel" w:date="2022-02-28T11:12:00Z">
              <w:r>
                <w:rPr>
                  <w:rFonts w:ascii="Calibri" w:eastAsia="Calibri" w:hAnsi="Calibri" w:cs="Calibri"/>
                </w:rPr>
                <w:t>mosquitofish</w:t>
              </w:r>
              <w:proofErr w:type="spellEnd"/>
              <w:r>
                <w:rPr>
                  <w:rFonts w:ascii="Calibri" w:eastAsia="Calibri" w:hAnsi="Calibri" w:cs="Calibri"/>
                </w:rPr>
                <w:t xml:space="preserve"> (</w:t>
              </w:r>
              <w:proofErr w:type="spellStart"/>
              <w:r>
                <w:rPr>
                  <w:rFonts w:ascii="Calibri" w:eastAsia="Calibri" w:hAnsi="Calibri" w:cs="Calibri"/>
                  <w:i/>
                </w:rPr>
                <w:t>Gambusia</w:t>
              </w:r>
              <w:proofErr w:type="spellEnd"/>
              <w:r>
                <w:rPr>
                  <w:rFonts w:ascii="Calibri" w:eastAsia="Calibri" w:hAnsi="Calibri" w:cs="Calibri"/>
                  <w:i/>
                </w:rPr>
                <w:t xml:space="preserve"> </w:t>
              </w:r>
              <w:proofErr w:type="spellStart"/>
              <w:r>
                <w:rPr>
                  <w:rFonts w:ascii="Calibri" w:eastAsia="Calibri" w:hAnsi="Calibri" w:cs="Calibri"/>
                  <w:i/>
                </w:rPr>
                <w:t>holbrooki</w:t>
              </w:r>
              <w:proofErr w:type="spellEnd"/>
              <w:r>
                <w:rPr>
                  <w:rFonts w:ascii="Calibri" w:eastAsia="Calibri" w:hAnsi="Calibri" w:cs="Calibri"/>
                </w:rPr>
                <w:t>)</w:t>
              </w:r>
            </w:ins>
          </w:p>
        </w:tc>
        <w:tc>
          <w:tcPr>
            <w:tcW w:w="3405" w:type="dxa"/>
            <w:tcBorders>
              <w:bottom w:val="single" w:sz="8" w:space="0" w:color="000000"/>
            </w:tcBorders>
          </w:tcPr>
          <w:p w14:paraId="020E88E0" w14:textId="77777777" w:rsidR="00AA55BB" w:rsidRDefault="00AA55BB" w:rsidP="00180397">
            <w:pPr>
              <w:rPr>
                <w:ins w:id="1059" w:author="Sabine Noebel" w:date="2022-02-28T11:12:00Z"/>
                <w:rFonts w:ascii="Calibri" w:eastAsia="Calibri" w:hAnsi="Calibri" w:cs="Calibri"/>
              </w:rPr>
            </w:pPr>
            <w:proofErr w:type="spellStart"/>
            <w:ins w:id="1060" w:author="Sabine Noebel" w:date="2022-02-28T11:12:00Z">
              <w:r>
                <w:rPr>
                  <w:rFonts w:ascii="Calibri" w:eastAsia="Calibri" w:hAnsi="Calibri" w:cs="Calibri"/>
                </w:rPr>
                <w:t>No</w:t>
              </w:r>
              <w:proofErr w:type="spellEnd"/>
              <w:r>
                <w:rPr>
                  <w:rFonts w:ascii="Calibri" w:eastAsia="Calibri" w:hAnsi="Calibri" w:cs="Calibri"/>
                </w:rPr>
                <w:t xml:space="preserve"> </w:t>
              </w:r>
              <w:proofErr w:type="spellStart"/>
              <w:r>
                <w:rPr>
                  <w:rFonts w:ascii="Calibri" w:eastAsia="Calibri" w:hAnsi="Calibri" w:cs="Calibri"/>
                </w:rPr>
                <w:t>clear</w:t>
              </w:r>
              <w:proofErr w:type="spellEnd"/>
              <w:r>
                <w:rPr>
                  <w:rFonts w:ascii="Calibri" w:eastAsia="Calibri" w:hAnsi="Calibri" w:cs="Calibri"/>
                </w:rPr>
                <w:t xml:space="preserve"> </w:t>
              </w:r>
              <w:proofErr w:type="spellStart"/>
              <w:r>
                <w:rPr>
                  <w:rFonts w:ascii="Calibri" w:eastAsia="Calibri" w:hAnsi="Calibri" w:cs="Calibri"/>
                </w:rPr>
                <w:t>definition</w:t>
              </w:r>
              <w:proofErr w:type="spellEnd"/>
              <w:r>
                <w:rPr>
                  <w:rFonts w:ascii="Calibri" w:eastAsia="Calibri" w:hAnsi="Calibri" w:cs="Calibri"/>
                </w:rPr>
                <w:t xml:space="preserve"> </w:t>
              </w:r>
              <w:r>
                <w:rPr>
                  <w:rFonts w:ascii="Calibri" w:eastAsia="Calibri" w:hAnsi="Calibri" w:cs="Calibri"/>
                  <w:i/>
                </w:rPr>
                <w:t>(“</w:t>
              </w:r>
              <w:proofErr w:type="spellStart"/>
              <w:r>
                <w:rPr>
                  <w:rFonts w:ascii="Calibri" w:eastAsia="Calibri" w:hAnsi="Calibri" w:cs="Calibri"/>
                  <w:i/>
                </w:rPr>
                <w:t>behave</w:t>
              </w:r>
              <w:proofErr w:type="spellEnd"/>
              <w:r>
                <w:rPr>
                  <w:rFonts w:ascii="Calibri" w:eastAsia="Calibri" w:hAnsi="Calibri" w:cs="Calibri"/>
                  <w:i/>
                </w:rPr>
                <w:t xml:space="preserve"> like </w:t>
              </w:r>
              <w:proofErr w:type="spellStart"/>
              <w:r>
                <w:rPr>
                  <w:rFonts w:ascii="Calibri" w:eastAsia="Calibri" w:hAnsi="Calibri" w:cs="Calibri"/>
                  <w:i/>
                </w:rPr>
                <w:t>others</w:t>
              </w:r>
              <w:proofErr w:type="spellEnd"/>
              <w:r>
                <w:rPr>
                  <w:rFonts w:ascii="Calibri" w:eastAsia="Calibri" w:hAnsi="Calibri" w:cs="Calibri"/>
                  <w:i/>
                </w:rPr>
                <w:t>”)</w:t>
              </w:r>
            </w:ins>
          </w:p>
        </w:tc>
        <w:tc>
          <w:tcPr>
            <w:tcW w:w="1650" w:type="dxa"/>
            <w:tcBorders>
              <w:bottom w:val="single" w:sz="8" w:space="0" w:color="000000"/>
              <w:right w:val="single" w:sz="8" w:space="0" w:color="000000"/>
            </w:tcBorders>
            <w:tcMar>
              <w:top w:w="100" w:type="dxa"/>
              <w:left w:w="100" w:type="dxa"/>
              <w:bottom w:w="100" w:type="dxa"/>
              <w:right w:w="100" w:type="dxa"/>
            </w:tcMar>
          </w:tcPr>
          <w:p w14:paraId="02A5AF7A" w14:textId="77777777" w:rsidR="00AA55BB" w:rsidRDefault="00AA55BB" w:rsidP="00180397">
            <w:pPr>
              <w:rPr>
                <w:ins w:id="1061" w:author="Sabine Noebel" w:date="2022-02-28T11:12:00Z"/>
                <w:rFonts w:ascii="Calibri" w:eastAsia="Calibri" w:hAnsi="Calibri" w:cs="Calibri"/>
              </w:rPr>
            </w:pPr>
            <w:ins w:id="1062" w:author="Sabine Noebel" w:date="2022-02-28T11:12:00Z">
              <w:r>
                <w:rPr>
                  <w:rFonts w:ascii="Calibri" w:eastAsia="Calibri" w:hAnsi="Calibri" w:cs="Calibri"/>
                </w:rPr>
                <w:t xml:space="preserve">Herbert-Read </w:t>
              </w:r>
              <w:r>
                <w:rPr>
                  <w:rFonts w:ascii="Calibri" w:eastAsia="Calibri" w:hAnsi="Calibri" w:cs="Calibri"/>
                  <w:i/>
                </w:rPr>
                <w:t>et al.</w:t>
              </w:r>
              <w:r>
                <w:rPr>
                  <w:rFonts w:ascii="Calibri" w:eastAsia="Calibri" w:hAnsi="Calibri" w:cs="Calibri"/>
                </w:rPr>
                <w:t xml:space="preserve">, 2013 </w:t>
              </w:r>
            </w:ins>
          </w:p>
        </w:tc>
      </w:tr>
      <w:tr w:rsidR="00AA55BB" w14:paraId="4120CC85" w14:textId="77777777" w:rsidTr="00180397">
        <w:trPr>
          <w:trHeight w:val="462"/>
          <w:ins w:id="1063" w:author="Sabine Noebel" w:date="2022-02-28T11:12:00Z"/>
        </w:trPr>
        <w:tc>
          <w:tcPr>
            <w:tcW w:w="186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06CCC737" w14:textId="77777777" w:rsidR="00AA55BB" w:rsidRDefault="00AA55BB" w:rsidP="00180397">
            <w:pPr>
              <w:rPr>
                <w:ins w:id="1064" w:author="Sabine Noebel" w:date="2022-02-28T11:12:00Z"/>
                <w:rFonts w:ascii="Calibri" w:eastAsia="Calibri" w:hAnsi="Calibri" w:cs="Calibri"/>
              </w:rPr>
            </w:pPr>
          </w:p>
        </w:tc>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9032D3E" w14:textId="77777777" w:rsidR="00AA55BB" w:rsidRDefault="00AA55BB" w:rsidP="00180397">
            <w:pPr>
              <w:rPr>
                <w:ins w:id="1065" w:author="Sabine Noebel" w:date="2022-02-28T11:12:00Z"/>
                <w:rFonts w:ascii="Calibri" w:eastAsia="Calibri" w:hAnsi="Calibri" w:cs="Calibri"/>
              </w:rPr>
            </w:pPr>
            <w:proofErr w:type="spellStart"/>
            <w:ins w:id="1066" w:author="Sabine Noebel" w:date="2022-02-28T11:12:00Z">
              <w:r>
                <w:rPr>
                  <w:rFonts w:ascii="Calibri" w:eastAsia="Calibri" w:hAnsi="Calibri" w:cs="Calibri"/>
                </w:rPr>
                <w:t>guppy</w:t>
              </w:r>
              <w:proofErr w:type="spellEnd"/>
              <w:r>
                <w:rPr>
                  <w:rFonts w:ascii="Calibri" w:eastAsia="Calibri" w:hAnsi="Calibri" w:cs="Calibri"/>
                </w:rPr>
                <w:t xml:space="preserve"> (</w:t>
              </w:r>
              <w:proofErr w:type="spellStart"/>
              <w:r>
                <w:rPr>
                  <w:rFonts w:ascii="Calibri" w:eastAsia="Calibri" w:hAnsi="Calibri" w:cs="Calibri"/>
                  <w:i/>
                </w:rPr>
                <w:t>Poecilia</w:t>
              </w:r>
              <w:proofErr w:type="spellEnd"/>
              <w:r>
                <w:rPr>
                  <w:rFonts w:ascii="Calibri" w:eastAsia="Calibri" w:hAnsi="Calibri" w:cs="Calibri"/>
                  <w:i/>
                </w:rPr>
                <w:t xml:space="preserve"> </w:t>
              </w:r>
              <w:proofErr w:type="spellStart"/>
              <w:r>
                <w:rPr>
                  <w:rFonts w:ascii="Calibri" w:eastAsia="Calibri" w:hAnsi="Calibri" w:cs="Calibri"/>
                  <w:i/>
                </w:rPr>
                <w:t>reticulata</w:t>
              </w:r>
              <w:proofErr w:type="spellEnd"/>
              <w:r>
                <w:rPr>
                  <w:rFonts w:ascii="Calibri" w:eastAsia="Calibri" w:hAnsi="Calibri" w:cs="Calibri"/>
                </w:rPr>
                <w:t>)</w:t>
              </w:r>
            </w:ins>
          </w:p>
        </w:tc>
        <w:tc>
          <w:tcPr>
            <w:tcW w:w="3405" w:type="dxa"/>
            <w:tcBorders>
              <w:bottom w:val="single" w:sz="8" w:space="0" w:color="000000"/>
            </w:tcBorders>
          </w:tcPr>
          <w:p w14:paraId="09EBA06F" w14:textId="77777777" w:rsidR="00AA55BB" w:rsidRDefault="00AA55BB" w:rsidP="00180397">
            <w:pPr>
              <w:rPr>
                <w:ins w:id="1067" w:author="Sabine Noebel" w:date="2022-02-28T11:12:00Z"/>
                <w:rFonts w:ascii="Calibri" w:eastAsia="Calibri" w:hAnsi="Calibri" w:cs="Calibri"/>
              </w:rPr>
            </w:pPr>
            <w:ins w:id="1068" w:author="Sabine Noebel" w:date="2022-02-28T11:12:00Z">
              <w:r>
                <w:rPr>
                  <w:rFonts w:ascii="Calibri" w:eastAsia="Calibri" w:hAnsi="Calibri" w:cs="Calibri"/>
                </w:rPr>
                <w:t xml:space="preserve">“strong </w:t>
              </w:r>
              <w:proofErr w:type="spellStart"/>
              <w:r>
                <w:rPr>
                  <w:rFonts w:ascii="Calibri" w:eastAsia="Calibri" w:hAnsi="Calibri" w:cs="Calibri"/>
                </w:rPr>
                <w:t>compulsion</w:t>
              </w:r>
              <w:proofErr w:type="spellEnd"/>
              <w:r>
                <w:rPr>
                  <w:rFonts w:ascii="Calibri" w:eastAsia="Calibri" w:hAnsi="Calibri" w:cs="Calibri"/>
                </w:rPr>
                <w:t xml:space="preserve"> </w:t>
              </w:r>
              <w:proofErr w:type="spellStart"/>
              <w:r>
                <w:rPr>
                  <w:rFonts w:ascii="Calibri" w:eastAsia="Calibri" w:hAnsi="Calibri" w:cs="Calibri"/>
                </w:rPr>
                <w:t>for</w:t>
              </w:r>
              <w:proofErr w:type="spellEnd"/>
              <w:r>
                <w:rPr>
                  <w:rFonts w:ascii="Calibri" w:eastAsia="Calibri" w:hAnsi="Calibri" w:cs="Calibri"/>
                </w:rPr>
                <w:t xml:space="preserve"> </w:t>
              </w:r>
              <w:proofErr w:type="spellStart"/>
              <w:r>
                <w:rPr>
                  <w:rFonts w:ascii="Calibri" w:eastAsia="Calibri" w:hAnsi="Calibri" w:cs="Calibri"/>
                </w:rPr>
                <w:t>individuals</w:t>
              </w:r>
              <w:proofErr w:type="spellEnd"/>
              <w:r>
                <w:rPr>
                  <w:rFonts w:ascii="Calibri" w:eastAsia="Calibri" w:hAnsi="Calibri" w:cs="Calibri"/>
                </w:rPr>
                <w:t xml:space="preserve"> </w:t>
              </w:r>
              <w:proofErr w:type="spellStart"/>
              <w:r>
                <w:rPr>
                  <w:rFonts w:ascii="Calibri" w:eastAsia="Calibri" w:hAnsi="Calibri" w:cs="Calibri"/>
                </w:rPr>
                <w:t>within</w:t>
              </w:r>
              <w:proofErr w:type="spellEnd"/>
              <w:r>
                <w:rPr>
                  <w:rFonts w:ascii="Calibri" w:eastAsia="Calibri" w:hAnsi="Calibri" w:cs="Calibri"/>
                </w:rPr>
                <w:t xml:space="preserve"> social </w:t>
              </w:r>
              <w:proofErr w:type="spellStart"/>
              <w:r>
                <w:rPr>
                  <w:rFonts w:ascii="Calibri" w:eastAsia="Calibri" w:hAnsi="Calibri" w:cs="Calibri"/>
                </w:rPr>
                <w:t>groups</w:t>
              </w:r>
              <w:proofErr w:type="spellEnd"/>
              <w:r>
                <w:rPr>
                  <w:rFonts w:ascii="Calibri" w:eastAsia="Calibri" w:hAnsi="Calibri" w:cs="Calibri"/>
                </w:rPr>
                <w:t>”</w:t>
              </w:r>
            </w:ins>
          </w:p>
          <w:p w14:paraId="2F766E02" w14:textId="77777777" w:rsidR="00AA55BB" w:rsidRDefault="00AA55BB" w:rsidP="00180397">
            <w:pPr>
              <w:rPr>
                <w:ins w:id="1069" w:author="Sabine Noebel" w:date="2022-02-28T11:12:00Z"/>
                <w:rFonts w:ascii="Calibri" w:eastAsia="Calibri" w:hAnsi="Calibri" w:cs="Calibri"/>
              </w:rPr>
            </w:pPr>
            <w:ins w:id="1070" w:author="Sabine Noebel" w:date="2022-02-28T11:12:00Z">
              <w:r>
                <w:rPr>
                  <w:rFonts w:ascii="Calibri" w:eastAsia="Calibri" w:hAnsi="Calibri" w:cs="Calibri"/>
                </w:rPr>
                <w:t>"</w:t>
              </w:r>
              <w:proofErr w:type="spellStart"/>
              <w:r>
                <w:rPr>
                  <w:rFonts w:ascii="Calibri" w:eastAsia="Calibri" w:hAnsi="Calibri" w:cs="Calibri"/>
                </w:rPr>
                <w:t>many</w:t>
              </w:r>
              <w:proofErr w:type="spellEnd"/>
              <w:r>
                <w:rPr>
                  <w:rFonts w:ascii="Calibri" w:eastAsia="Calibri" w:hAnsi="Calibri" w:cs="Calibri"/>
                </w:rPr>
                <w:t xml:space="preserve"> </w:t>
              </w:r>
              <w:proofErr w:type="spellStart"/>
              <w:r>
                <w:rPr>
                  <w:rFonts w:ascii="Calibri" w:eastAsia="Calibri" w:hAnsi="Calibri" w:cs="Calibri"/>
                </w:rPr>
                <w:t>animals</w:t>
              </w:r>
              <w:proofErr w:type="spellEnd"/>
              <w:r>
                <w:rPr>
                  <w:rFonts w:ascii="Calibri" w:eastAsia="Calibri" w:hAnsi="Calibri" w:cs="Calibri"/>
                </w:rPr>
                <w:t xml:space="preserve"> </w:t>
              </w:r>
              <w:proofErr w:type="spellStart"/>
              <w:r>
                <w:rPr>
                  <w:rFonts w:ascii="Calibri" w:eastAsia="Calibri" w:hAnsi="Calibri" w:cs="Calibri"/>
                </w:rPr>
                <w:t>are</w:t>
              </w:r>
              <w:proofErr w:type="spellEnd"/>
              <w:r>
                <w:rPr>
                  <w:rFonts w:ascii="Calibri" w:eastAsia="Calibri" w:hAnsi="Calibri" w:cs="Calibri"/>
                </w:rPr>
                <w:t xml:space="preserve"> </w:t>
              </w:r>
              <w:proofErr w:type="spellStart"/>
              <w:r>
                <w:rPr>
                  <w:rFonts w:ascii="Calibri" w:eastAsia="Calibri" w:hAnsi="Calibri" w:cs="Calibri"/>
                </w:rPr>
                <w:t>disproportionately</w:t>
              </w:r>
              <w:proofErr w:type="spellEnd"/>
              <w:r>
                <w:rPr>
                  <w:rFonts w:ascii="Calibri" w:eastAsia="Calibri" w:hAnsi="Calibri" w:cs="Calibri"/>
                </w:rPr>
                <w:t xml:space="preserve"> </w:t>
              </w:r>
              <w:proofErr w:type="spellStart"/>
              <w:r>
                <w:rPr>
                  <w:rFonts w:ascii="Calibri" w:eastAsia="Calibri" w:hAnsi="Calibri" w:cs="Calibri"/>
                </w:rPr>
                <w:t>likely</w:t>
              </w:r>
              <w:proofErr w:type="spellEnd"/>
              <w:r>
                <w:rPr>
                  <w:rFonts w:ascii="Calibri" w:eastAsia="Calibri" w:hAnsi="Calibri" w:cs="Calibri"/>
                </w:rPr>
                <w:t xml:space="preserve"> </w:t>
              </w:r>
              <w:proofErr w:type="spellStart"/>
              <w:r>
                <w:rPr>
                  <w:rFonts w:ascii="Calibri" w:eastAsia="Calibri" w:hAnsi="Calibri" w:cs="Calibri"/>
                </w:rPr>
                <w:t>to</w:t>
              </w:r>
              <w:proofErr w:type="spellEnd"/>
              <w:r>
                <w:rPr>
                  <w:rFonts w:ascii="Calibri" w:eastAsia="Calibri" w:hAnsi="Calibri" w:cs="Calibri"/>
                </w:rPr>
                <w:t xml:space="preserve"> </w:t>
              </w:r>
              <w:proofErr w:type="spellStart"/>
              <w:r>
                <w:rPr>
                  <w:rFonts w:ascii="Calibri" w:eastAsia="Calibri" w:hAnsi="Calibri" w:cs="Calibri"/>
                </w:rPr>
                <w:t>adopt</w:t>
              </w:r>
              <w:proofErr w:type="spellEnd"/>
              <w:r>
                <w:rPr>
                  <w:rFonts w:ascii="Calibri" w:eastAsia="Calibri" w:hAnsi="Calibri" w:cs="Calibri"/>
                </w:rPr>
                <w:t xml:space="preserve"> via social </w:t>
              </w:r>
              <w:proofErr w:type="spellStart"/>
              <w:r>
                <w:rPr>
                  <w:rFonts w:ascii="Calibri" w:eastAsia="Calibri" w:hAnsi="Calibri" w:cs="Calibri"/>
                </w:rPr>
                <w:t>learning</w:t>
              </w:r>
              <w:proofErr w:type="spellEnd"/>
              <w:r>
                <w:rPr>
                  <w:rFonts w:ascii="Calibri" w:eastAsia="Calibri" w:hAnsi="Calibri" w:cs="Calibri"/>
                </w:rPr>
                <w:t xml:space="preserve"> </w:t>
              </w:r>
              <w:proofErr w:type="spellStart"/>
              <w:r>
                <w:rPr>
                  <w:rFonts w:ascii="Calibri" w:eastAsia="Calibri" w:hAnsi="Calibri" w:cs="Calibri"/>
                </w:rPr>
                <w:t>the</w:t>
              </w:r>
              <w:proofErr w:type="spellEnd"/>
              <w:r>
                <w:rPr>
                  <w:rFonts w:ascii="Calibri" w:eastAsia="Calibri" w:hAnsi="Calibri" w:cs="Calibri"/>
                </w:rPr>
                <w:t xml:space="preserve"> </w:t>
              </w:r>
              <w:proofErr w:type="spellStart"/>
              <w:r>
                <w:rPr>
                  <w:rFonts w:ascii="Calibri" w:eastAsia="Calibri" w:hAnsi="Calibri" w:cs="Calibri"/>
                </w:rPr>
                <w:t>behaviour</w:t>
              </w:r>
              <w:proofErr w:type="spellEnd"/>
              <w:r>
                <w:rPr>
                  <w:rFonts w:ascii="Calibri" w:eastAsia="Calibri" w:hAnsi="Calibri" w:cs="Calibri"/>
                </w:rPr>
                <w:t xml:space="preserve"> </w:t>
              </w:r>
              <w:proofErr w:type="spellStart"/>
              <w:r>
                <w:rPr>
                  <w:rFonts w:ascii="Calibri" w:eastAsia="Calibri" w:hAnsi="Calibri" w:cs="Calibri"/>
                </w:rPr>
                <w:t>of</w:t>
              </w:r>
              <w:proofErr w:type="spellEnd"/>
              <w:r>
                <w:rPr>
                  <w:rFonts w:ascii="Calibri" w:eastAsia="Calibri" w:hAnsi="Calibri" w:cs="Calibri"/>
                </w:rPr>
                <w:t xml:space="preserve"> </w:t>
              </w:r>
              <w:proofErr w:type="spellStart"/>
              <w:r>
                <w:rPr>
                  <w:rFonts w:ascii="Calibri" w:eastAsia="Calibri" w:hAnsi="Calibri" w:cs="Calibri"/>
                </w:rPr>
                <w:t>the</w:t>
              </w:r>
              <w:proofErr w:type="spellEnd"/>
              <w:r>
                <w:rPr>
                  <w:rFonts w:ascii="Calibri" w:eastAsia="Calibri" w:hAnsi="Calibri" w:cs="Calibri"/>
                </w:rPr>
                <w:t xml:space="preserve"> </w:t>
              </w:r>
              <w:proofErr w:type="spellStart"/>
              <w:r>
                <w:rPr>
                  <w:rFonts w:ascii="Calibri" w:eastAsia="Calibri" w:hAnsi="Calibri" w:cs="Calibri"/>
                </w:rPr>
                <w:t>majority</w:t>
              </w:r>
              <w:proofErr w:type="spellEnd"/>
              <w:r>
                <w:rPr>
                  <w:rFonts w:ascii="Calibri" w:eastAsia="Calibri" w:hAnsi="Calibri" w:cs="Calibri"/>
                </w:rPr>
                <w:t>”</w:t>
              </w:r>
            </w:ins>
          </w:p>
          <w:p w14:paraId="6D671898" w14:textId="77777777" w:rsidR="00AA55BB" w:rsidRDefault="00AA55BB" w:rsidP="00180397">
            <w:pPr>
              <w:rPr>
                <w:ins w:id="1071" w:author="Sabine Noebel" w:date="2022-02-28T11:12:00Z"/>
                <w:rFonts w:ascii="Calibri" w:eastAsia="Calibri" w:hAnsi="Calibri" w:cs="Calibri"/>
              </w:rPr>
            </w:pPr>
            <w:proofErr w:type="spellStart"/>
            <w:ins w:id="1072" w:author="Sabine Noebel" w:date="2022-02-28T11:12:00Z">
              <w:r>
                <w:rPr>
                  <w:rFonts w:ascii="Calibri" w:eastAsia="Calibri" w:hAnsi="Calibri" w:cs="Calibri"/>
                </w:rPr>
                <w:t>to</w:t>
              </w:r>
              <w:proofErr w:type="spellEnd"/>
              <w:r>
                <w:rPr>
                  <w:rFonts w:ascii="Calibri" w:eastAsia="Calibri" w:hAnsi="Calibri" w:cs="Calibri"/>
                </w:rPr>
                <w:t xml:space="preserve"> </w:t>
              </w:r>
              <w:proofErr w:type="spellStart"/>
              <w:r>
                <w:rPr>
                  <w:rFonts w:ascii="Calibri" w:eastAsia="Calibri" w:hAnsi="Calibri" w:cs="Calibri"/>
                </w:rPr>
                <w:t>remain</w:t>
              </w:r>
              <w:proofErr w:type="spellEnd"/>
              <w:r>
                <w:rPr>
                  <w:rFonts w:ascii="Calibri" w:eastAsia="Calibri" w:hAnsi="Calibri" w:cs="Calibri"/>
                </w:rPr>
                <w:t xml:space="preserve"> in </w:t>
              </w:r>
              <w:proofErr w:type="spellStart"/>
              <w:r>
                <w:rPr>
                  <w:rFonts w:ascii="Calibri" w:eastAsia="Calibri" w:hAnsi="Calibri" w:cs="Calibri"/>
                </w:rPr>
                <w:t>close</w:t>
              </w:r>
              <w:proofErr w:type="spellEnd"/>
              <w:r>
                <w:rPr>
                  <w:rFonts w:ascii="Calibri" w:eastAsia="Calibri" w:hAnsi="Calibri" w:cs="Calibri"/>
                </w:rPr>
                <w:t xml:space="preserve"> </w:t>
              </w:r>
              <w:proofErr w:type="spellStart"/>
              <w:r>
                <w:rPr>
                  <w:rFonts w:ascii="Calibri" w:eastAsia="Calibri" w:hAnsi="Calibri" w:cs="Calibri"/>
                </w:rPr>
                <w:t>contact</w:t>
              </w:r>
              <w:proofErr w:type="spellEnd"/>
              <w:r>
                <w:rPr>
                  <w:rFonts w:ascii="Calibri" w:eastAsia="Calibri" w:hAnsi="Calibri" w:cs="Calibri"/>
                </w:rPr>
                <w:t xml:space="preserve"> and </w:t>
              </w:r>
              <w:proofErr w:type="spellStart"/>
              <w:r>
                <w:rPr>
                  <w:rFonts w:ascii="Calibri" w:eastAsia="Calibri" w:hAnsi="Calibri" w:cs="Calibri"/>
                </w:rPr>
                <w:t>look</w:t>
              </w:r>
              <w:proofErr w:type="spellEnd"/>
              <w:r>
                <w:rPr>
                  <w:rFonts w:ascii="Calibri" w:eastAsia="Calibri" w:hAnsi="Calibri" w:cs="Calibri"/>
                </w:rPr>
                <w:t xml:space="preserve"> and </w:t>
              </w:r>
              <w:proofErr w:type="spellStart"/>
              <w:r>
                <w:rPr>
                  <w:rFonts w:ascii="Calibri" w:eastAsia="Calibri" w:hAnsi="Calibri" w:cs="Calibri"/>
                </w:rPr>
                <w:t>behave</w:t>
              </w:r>
              <w:proofErr w:type="spellEnd"/>
              <w:r>
                <w:rPr>
                  <w:rFonts w:ascii="Calibri" w:eastAsia="Calibri" w:hAnsi="Calibri" w:cs="Calibri"/>
                </w:rPr>
                <w:t xml:space="preserve"> </w:t>
              </w:r>
              <w:proofErr w:type="spellStart"/>
              <w:r>
                <w:rPr>
                  <w:rFonts w:ascii="Calibri" w:eastAsia="Calibri" w:hAnsi="Calibri" w:cs="Calibri"/>
                </w:rPr>
                <w:t>similarly</w:t>
              </w:r>
              <w:proofErr w:type="spellEnd"/>
              <w:r>
                <w:rPr>
                  <w:rFonts w:ascii="Calibri" w:eastAsia="Calibri" w:hAnsi="Calibri" w:cs="Calibri"/>
                </w:rPr>
                <w:t>”</w:t>
              </w:r>
            </w:ins>
          </w:p>
          <w:p w14:paraId="27275F34" w14:textId="77777777" w:rsidR="00AA55BB" w:rsidRDefault="00AA55BB" w:rsidP="00180397">
            <w:pPr>
              <w:rPr>
                <w:ins w:id="1073" w:author="Sabine Noebel" w:date="2022-02-28T11:12:00Z"/>
                <w:rFonts w:ascii="Calibri" w:eastAsia="Calibri" w:hAnsi="Calibri" w:cs="Calibri"/>
              </w:rPr>
            </w:pPr>
            <w:ins w:id="1074" w:author="Sabine Noebel" w:date="2022-02-28T11:12:00Z">
              <w:r>
                <w:rPr>
                  <w:rFonts w:ascii="Calibri" w:eastAsia="Calibri" w:hAnsi="Calibri" w:cs="Calibri"/>
                </w:rPr>
                <w:t xml:space="preserve">“positive </w:t>
              </w:r>
              <w:proofErr w:type="spellStart"/>
              <w:r>
                <w:rPr>
                  <w:rFonts w:ascii="Calibri" w:eastAsia="Calibri" w:hAnsi="Calibri" w:cs="Calibri"/>
                </w:rPr>
                <w:t>frequency-dependent</w:t>
              </w:r>
              <w:proofErr w:type="spellEnd"/>
              <w:r>
                <w:rPr>
                  <w:rFonts w:ascii="Calibri" w:eastAsia="Calibri" w:hAnsi="Calibri" w:cs="Calibri"/>
                </w:rPr>
                <w:t xml:space="preserve"> social </w:t>
              </w:r>
              <w:proofErr w:type="spellStart"/>
              <w:r>
                <w:rPr>
                  <w:rFonts w:ascii="Calibri" w:eastAsia="Calibri" w:hAnsi="Calibri" w:cs="Calibri"/>
                </w:rPr>
                <w:t>learning</w:t>
              </w:r>
              <w:proofErr w:type="spellEnd"/>
              <w:r>
                <w:rPr>
                  <w:rFonts w:ascii="Calibri" w:eastAsia="Calibri" w:hAnsi="Calibri" w:cs="Calibri"/>
                </w:rPr>
                <w:t>”</w:t>
              </w:r>
            </w:ins>
          </w:p>
          <w:p w14:paraId="2C7C1B98" w14:textId="77777777" w:rsidR="00AA55BB" w:rsidRDefault="00AA55BB" w:rsidP="00180397">
            <w:pPr>
              <w:rPr>
                <w:ins w:id="1075" w:author="Sabine Noebel" w:date="2022-02-28T11:12:00Z"/>
                <w:rFonts w:ascii="Calibri" w:eastAsia="Calibri" w:hAnsi="Calibri" w:cs="Calibri"/>
              </w:rPr>
            </w:pPr>
          </w:p>
        </w:tc>
        <w:tc>
          <w:tcPr>
            <w:tcW w:w="1650" w:type="dxa"/>
            <w:tcBorders>
              <w:bottom w:val="single" w:sz="8" w:space="0" w:color="000000"/>
              <w:right w:val="single" w:sz="8" w:space="0" w:color="000000"/>
            </w:tcBorders>
            <w:tcMar>
              <w:top w:w="100" w:type="dxa"/>
              <w:left w:w="100" w:type="dxa"/>
              <w:bottom w:w="100" w:type="dxa"/>
              <w:right w:w="100" w:type="dxa"/>
            </w:tcMar>
          </w:tcPr>
          <w:p w14:paraId="303B578F" w14:textId="77777777" w:rsidR="00AA55BB" w:rsidRDefault="00AA55BB" w:rsidP="00180397">
            <w:pPr>
              <w:rPr>
                <w:ins w:id="1076" w:author="Sabine Noebel" w:date="2022-02-28T11:12:00Z"/>
                <w:rFonts w:ascii="Calibri" w:eastAsia="Calibri" w:hAnsi="Calibri" w:cs="Calibri"/>
              </w:rPr>
            </w:pPr>
            <w:ins w:id="1077" w:author="Sabine Noebel" w:date="2022-02-28T11:12:00Z">
              <w:r>
                <w:rPr>
                  <w:rFonts w:ascii="Calibri" w:eastAsia="Calibri" w:hAnsi="Calibri" w:cs="Calibri"/>
                </w:rPr>
                <w:t>Brown &amp; Irving, 2014;</w:t>
              </w:r>
            </w:ins>
          </w:p>
          <w:p w14:paraId="6F9ACB68" w14:textId="77777777" w:rsidR="00AA55BB" w:rsidRDefault="00AA55BB" w:rsidP="00180397">
            <w:pPr>
              <w:rPr>
                <w:ins w:id="1078" w:author="Sabine Noebel" w:date="2022-02-28T11:12:00Z"/>
                <w:rFonts w:ascii="Calibri" w:eastAsia="Calibri" w:hAnsi="Calibri" w:cs="Calibri"/>
              </w:rPr>
            </w:pPr>
            <w:ins w:id="1079" w:author="Sabine Noebel" w:date="2022-02-28T11:12:00Z">
              <w:r>
                <w:rPr>
                  <w:rFonts w:ascii="Calibri" w:eastAsia="Calibri" w:hAnsi="Calibri" w:cs="Calibri"/>
                </w:rPr>
                <w:t xml:space="preserve">Brown &amp; </w:t>
              </w:r>
              <w:proofErr w:type="spellStart"/>
              <w:r>
                <w:rPr>
                  <w:rFonts w:ascii="Calibri" w:eastAsia="Calibri" w:hAnsi="Calibri" w:cs="Calibri"/>
                </w:rPr>
                <w:t>Laland</w:t>
              </w:r>
              <w:proofErr w:type="spellEnd"/>
              <w:r>
                <w:rPr>
                  <w:rFonts w:ascii="Calibri" w:eastAsia="Calibri" w:hAnsi="Calibri" w:cs="Calibri"/>
                </w:rPr>
                <w:t xml:space="preserve">, 2002; </w:t>
              </w:r>
            </w:ins>
          </w:p>
          <w:p w14:paraId="207A5968" w14:textId="77777777" w:rsidR="00AA55BB" w:rsidRDefault="00AA55BB" w:rsidP="00180397">
            <w:pPr>
              <w:rPr>
                <w:ins w:id="1080" w:author="Sabine Noebel" w:date="2022-02-28T11:12:00Z"/>
                <w:rFonts w:ascii="Calibri" w:eastAsia="Calibri" w:hAnsi="Calibri" w:cs="Calibri"/>
              </w:rPr>
            </w:pPr>
          </w:p>
          <w:p w14:paraId="10C4B1BE" w14:textId="77777777" w:rsidR="00AA55BB" w:rsidRDefault="00AA55BB" w:rsidP="00180397">
            <w:pPr>
              <w:rPr>
                <w:ins w:id="1081" w:author="Sabine Noebel" w:date="2022-02-28T11:12:00Z"/>
                <w:rFonts w:ascii="Calibri" w:eastAsia="Calibri" w:hAnsi="Calibri" w:cs="Calibri"/>
              </w:rPr>
            </w:pPr>
          </w:p>
          <w:p w14:paraId="64E37A06" w14:textId="77777777" w:rsidR="00AA55BB" w:rsidRDefault="00AA55BB" w:rsidP="00180397">
            <w:pPr>
              <w:rPr>
                <w:ins w:id="1082" w:author="Sabine Noebel" w:date="2022-02-28T11:12:00Z"/>
                <w:rFonts w:ascii="Calibri" w:eastAsia="Calibri" w:hAnsi="Calibri" w:cs="Calibri"/>
              </w:rPr>
            </w:pPr>
          </w:p>
          <w:p w14:paraId="05CD1445" w14:textId="77777777" w:rsidR="00AA55BB" w:rsidRDefault="00AA55BB" w:rsidP="00180397">
            <w:pPr>
              <w:rPr>
                <w:ins w:id="1083" w:author="Sabine Noebel" w:date="2022-02-28T11:12:00Z"/>
                <w:rFonts w:ascii="Calibri" w:eastAsia="Calibri" w:hAnsi="Calibri" w:cs="Calibri"/>
              </w:rPr>
            </w:pPr>
          </w:p>
          <w:p w14:paraId="278F579C" w14:textId="77777777" w:rsidR="00AA55BB" w:rsidRDefault="00AA55BB" w:rsidP="00180397">
            <w:pPr>
              <w:rPr>
                <w:ins w:id="1084" w:author="Sabine Noebel" w:date="2022-02-28T11:12:00Z"/>
                <w:rFonts w:ascii="Calibri" w:eastAsia="Calibri" w:hAnsi="Calibri" w:cs="Calibri"/>
              </w:rPr>
            </w:pPr>
            <w:ins w:id="1085" w:author="Sabine Noebel" w:date="2022-02-28T11:12:00Z">
              <w:r>
                <w:rPr>
                  <w:rFonts w:ascii="Calibri" w:eastAsia="Calibri" w:hAnsi="Calibri" w:cs="Calibri"/>
                </w:rPr>
                <w:t xml:space="preserve">Day </w:t>
              </w:r>
              <w:r>
                <w:rPr>
                  <w:rFonts w:ascii="Calibri" w:eastAsia="Calibri" w:hAnsi="Calibri" w:cs="Calibri"/>
                  <w:i/>
                </w:rPr>
                <w:t>et al.</w:t>
              </w:r>
              <w:r>
                <w:rPr>
                  <w:rFonts w:ascii="Calibri" w:eastAsia="Calibri" w:hAnsi="Calibri" w:cs="Calibri"/>
                </w:rPr>
                <w:t>, 2001</w:t>
              </w:r>
            </w:ins>
          </w:p>
        </w:tc>
      </w:tr>
      <w:tr w:rsidR="00AA55BB" w14:paraId="54D73F81" w14:textId="77777777" w:rsidTr="00180397">
        <w:trPr>
          <w:trHeight w:val="462"/>
          <w:ins w:id="1086" w:author="Sabine Noebel" w:date="2022-02-28T11:12:00Z"/>
        </w:trPr>
        <w:tc>
          <w:tcPr>
            <w:tcW w:w="186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2252E3C8" w14:textId="77777777" w:rsidR="00AA55BB" w:rsidRDefault="00AA55BB" w:rsidP="00180397">
            <w:pPr>
              <w:rPr>
                <w:ins w:id="1087" w:author="Sabine Noebel" w:date="2022-02-28T11:12:00Z"/>
                <w:rFonts w:ascii="Calibri" w:eastAsia="Calibri" w:hAnsi="Calibri" w:cs="Calibri"/>
              </w:rPr>
            </w:pPr>
          </w:p>
        </w:tc>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F944D9" w14:textId="77777777" w:rsidR="00AA55BB" w:rsidRDefault="00AA55BB" w:rsidP="00180397">
            <w:pPr>
              <w:rPr>
                <w:ins w:id="1088" w:author="Sabine Noebel" w:date="2022-02-28T11:12:00Z"/>
                <w:rFonts w:ascii="Calibri" w:eastAsia="Calibri" w:hAnsi="Calibri" w:cs="Calibri"/>
                <w:i/>
              </w:rPr>
            </w:pPr>
            <w:proofErr w:type="spellStart"/>
            <w:ins w:id="1089" w:author="Sabine Noebel" w:date="2022-02-28T11:12:00Z">
              <w:r>
                <w:rPr>
                  <w:rFonts w:ascii="Calibri" w:eastAsia="Calibri" w:hAnsi="Calibri" w:cs="Calibri"/>
                </w:rPr>
                <w:t>rummy-nose</w:t>
              </w:r>
              <w:proofErr w:type="spellEnd"/>
              <w:r>
                <w:rPr>
                  <w:rFonts w:ascii="Calibri" w:eastAsia="Calibri" w:hAnsi="Calibri" w:cs="Calibri"/>
                </w:rPr>
                <w:t xml:space="preserve"> </w:t>
              </w:r>
              <w:proofErr w:type="spellStart"/>
              <w:r>
                <w:rPr>
                  <w:rFonts w:ascii="Calibri" w:eastAsia="Calibri" w:hAnsi="Calibri" w:cs="Calibri"/>
                </w:rPr>
                <w:t>tetra</w:t>
              </w:r>
              <w:proofErr w:type="spellEnd"/>
              <w:r>
                <w:rPr>
                  <w:rFonts w:ascii="Calibri" w:eastAsia="Calibri" w:hAnsi="Calibri" w:cs="Calibri"/>
                </w:rPr>
                <w:t xml:space="preserve"> (</w:t>
              </w:r>
              <w:proofErr w:type="spellStart"/>
              <w:r>
                <w:rPr>
                  <w:rFonts w:ascii="Calibri" w:eastAsia="Calibri" w:hAnsi="Calibri" w:cs="Calibri"/>
                  <w:i/>
                </w:rPr>
                <w:t>Hemigrammus</w:t>
              </w:r>
              <w:proofErr w:type="spellEnd"/>
            </w:ins>
          </w:p>
          <w:p w14:paraId="55D326D3" w14:textId="77777777" w:rsidR="00AA55BB" w:rsidRDefault="00AA55BB" w:rsidP="00180397">
            <w:pPr>
              <w:rPr>
                <w:ins w:id="1090" w:author="Sabine Noebel" w:date="2022-02-28T11:12:00Z"/>
                <w:rFonts w:ascii="Calibri" w:eastAsia="Calibri" w:hAnsi="Calibri" w:cs="Calibri"/>
              </w:rPr>
            </w:pPr>
            <w:proofErr w:type="spellStart"/>
            <w:ins w:id="1091" w:author="Sabine Noebel" w:date="2022-02-28T11:12:00Z">
              <w:r>
                <w:rPr>
                  <w:rFonts w:ascii="Calibri" w:eastAsia="Calibri" w:hAnsi="Calibri" w:cs="Calibri"/>
                  <w:i/>
                </w:rPr>
                <w:t>rhodostomus</w:t>
              </w:r>
              <w:proofErr w:type="spellEnd"/>
              <w:r>
                <w:rPr>
                  <w:rFonts w:ascii="Calibri" w:eastAsia="Calibri" w:hAnsi="Calibri" w:cs="Calibri"/>
                </w:rPr>
                <w:t>)</w:t>
              </w:r>
            </w:ins>
          </w:p>
        </w:tc>
        <w:tc>
          <w:tcPr>
            <w:tcW w:w="3405" w:type="dxa"/>
            <w:tcBorders>
              <w:bottom w:val="single" w:sz="8" w:space="0" w:color="000000"/>
            </w:tcBorders>
          </w:tcPr>
          <w:p w14:paraId="20855F5F" w14:textId="77777777" w:rsidR="00AA55BB" w:rsidRDefault="00AA55BB" w:rsidP="00180397">
            <w:pPr>
              <w:rPr>
                <w:ins w:id="1092" w:author="Sabine Noebel" w:date="2022-02-28T11:12:00Z"/>
                <w:rFonts w:ascii="Calibri" w:eastAsia="Calibri" w:hAnsi="Calibri" w:cs="Calibri"/>
                <w:sz w:val="18"/>
                <w:szCs w:val="18"/>
              </w:rPr>
            </w:pPr>
            <w:ins w:id="1093" w:author="Sabine Noebel" w:date="2022-02-28T11:12:00Z">
              <w:r>
                <w:rPr>
                  <w:rFonts w:ascii="Calibri" w:eastAsia="Calibri" w:hAnsi="Calibri" w:cs="Calibri"/>
                </w:rPr>
                <w:t>“</w:t>
              </w:r>
              <w:proofErr w:type="spellStart"/>
              <w:r>
                <w:rPr>
                  <w:rFonts w:ascii="Calibri" w:eastAsia="Calibri" w:hAnsi="Calibri" w:cs="Calibri"/>
                </w:rPr>
                <w:t>tendency</w:t>
              </w:r>
              <w:proofErr w:type="spellEnd"/>
              <w:r>
                <w:rPr>
                  <w:rFonts w:ascii="Calibri" w:eastAsia="Calibri" w:hAnsi="Calibri" w:cs="Calibri"/>
                </w:rPr>
                <w:t xml:space="preserve"> </w:t>
              </w:r>
              <w:proofErr w:type="spellStart"/>
              <w:r>
                <w:rPr>
                  <w:rFonts w:ascii="Calibri" w:eastAsia="Calibri" w:hAnsi="Calibri" w:cs="Calibri"/>
                </w:rPr>
                <w:t>to</w:t>
              </w:r>
              <w:proofErr w:type="spellEnd"/>
              <w:r>
                <w:rPr>
                  <w:rFonts w:ascii="Calibri" w:eastAsia="Calibri" w:hAnsi="Calibri" w:cs="Calibri"/>
                </w:rPr>
                <w:t xml:space="preserve"> follow </w:t>
              </w:r>
              <w:proofErr w:type="spellStart"/>
              <w:r>
                <w:rPr>
                  <w:rFonts w:ascii="Calibri" w:eastAsia="Calibri" w:hAnsi="Calibri" w:cs="Calibri"/>
                </w:rPr>
                <w:t>the</w:t>
              </w:r>
              <w:proofErr w:type="spellEnd"/>
              <w:r>
                <w:rPr>
                  <w:rFonts w:ascii="Calibri" w:eastAsia="Calibri" w:hAnsi="Calibri" w:cs="Calibri"/>
                </w:rPr>
                <w:t xml:space="preserve"> </w:t>
              </w:r>
              <w:proofErr w:type="spellStart"/>
              <w:r>
                <w:rPr>
                  <w:rFonts w:ascii="Calibri" w:eastAsia="Calibri" w:hAnsi="Calibri" w:cs="Calibri"/>
                </w:rPr>
                <w:t>majority</w:t>
              </w:r>
              <w:proofErr w:type="spellEnd"/>
              <w:r>
                <w:rPr>
                  <w:rFonts w:ascii="Calibri" w:eastAsia="Calibri" w:hAnsi="Calibri" w:cs="Calibri"/>
                </w:rPr>
                <w:t xml:space="preserve"> </w:t>
              </w:r>
              <w:proofErr w:type="spellStart"/>
              <w:r>
                <w:rPr>
                  <w:rFonts w:ascii="Calibri" w:eastAsia="Calibri" w:hAnsi="Calibri" w:cs="Calibri"/>
                </w:rPr>
                <w:t>of</w:t>
              </w:r>
              <w:proofErr w:type="spellEnd"/>
              <w:r>
                <w:rPr>
                  <w:rFonts w:ascii="Calibri" w:eastAsia="Calibri" w:hAnsi="Calibri" w:cs="Calibri"/>
                </w:rPr>
                <w:t xml:space="preserve"> </w:t>
              </w:r>
              <w:proofErr w:type="spellStart"/>
              <w:r>
                <w:rPr>
                  <w:rFonts w:ascii="Calibri" w:eastAsia="Calibri" w:hAnsi="Calibri" w:cs="Calibri"/>
                </w:rPr>
                <w:t>their</w:t>
              </w:r>
              <w:proofErr w:type="spellEnd"/>
              <w:r>
                <w:rPr>
                  <w:rFonts w:ascii="Calibri" w:eastAsia="Calibri" w:hAnsi="Calibri" w:cs="Calibri"/>
                </w:rPr>
                <w:t xml:space="preserve"> </w:t>
              </w:r>
              <w:proofErr w:type="spellStart"/>
              <w:r>
                <w:rPr>
                  <w:rFonts w:ascii="Calibri" w:eastAsia="Calibri" w:hAnsi="Calibri" w:cs="Calibri"/>
                </w:rPr>
                <w:t>neighbours</w:t>
              </w:r>
              <w:proofErr w:type="spellEnd"/>
              <w:r>
                <w:rPr>
                  <w:rFonts w:ascii="Calibri" w:eastAsia="Calibri" w:hAnsi="Calibri" w:cs="Calibri"/>
                </w:rPr>
                <w:t xml:space="preserve"> </w:t>
              </w:r>
              <w:proofErr w:type="spellStart"/>
              <w:r>
                <w:rPr>
                  <w:rFonts w:ascii="Calibri" w:eastAsia="Calibri" w:hAnsi="Calibri" w:cs="Calibri"/>
                </w:rPr>
                <w:t>nonlinearly</w:t>
              </w:r>
              <w:proofErr w:type="spellEnd"/>
              <w:r>
                <w:rPr>
                  <w:rFonts w:ascii="Calibri" w:eastAsia="Calibri" w:hAnsi="Calibri" w:cs="Calibri"/>
                </w:rPr>
                <w:t>“</w:t>
              </w:r>
              <w:r>
                <w:rPr>
                  <w:rFonts w:ascii="Calibri" w:eastAsia="Calibri" w:hAnsi="Calibri" w:cs="Calibri"/>
                  <w:sz w:val="18"/>
                  <w:szCs w:val="18"/>
                </w:rPr>
                <w:t xml:space="preserve"> </w:t>
              </w:r>
            </w:ins>
          </w:p>
        </w:tc>
        <w:tc>
          <w:tcPr>
            <w:tcW w:w="1650" w:type="dxa"/>
            <w:tcBorders>
              <w:bottom w:val="single" w:sz="8" w:space="0" w:color="000000"/>
              <w:right w:val="single" w:sz="8" w:space="0" w:color="000000"/>
            </w:tcBorders>
            <w:tcMar>
              <w:top w:w="100" w:type="dxa"/>
              <w:left w:w="100" w:type="dxa"/>
              <w:bottom w:w="100" w:type="dxa"/>
              <w:right w:w="100" w:type="dxa"/>
            </w:tcMar>
          </w:tcPr>
          <w:p w14:paraId="37A87683" w14:textId="77777777" w:rsidR="00AA55BB" w:rsidRDefault="00AA55BB" w:rsidP="00180397">
            <w:pPr>
              <w:rPr>
                <w:ins w:id="1094" w:author="Sabine Noebel" w:date="2022-02-28T11:12:00Z"/>
                <w:rFonts w:ascii="Calibri" w:eastAsia="Calibri" w:hAnsi="Calibri" w:cs="Calibri"/>
              </w:rPr>
            </w:pPr>
            <w:proofErr w:type="spellStart"/>
            <w:ins w:id="1095" w:author="Sabine Noebel" w:date="2022-02-28T11:12:00Z">
              <w:r>
                <w:rPr>
                  <w:rFonts w:ascii="Calibri" w:eastAsia="Calibri" w:hAnsi="Calibri" w:cs="Calibri"/>
                </w:rPr>
                <w:t>Lecheval</w:t>
              </w:r>
              <w:proofErr w:type="spellEnd"/>
              <w:r>
                <w:rPr>
                  <w:rFonts w:ascii="Calibri" w:eastAsia="Calibri" w:hAnsi="Calibri" w:cs="Calibri"/>
                </w:rPr>
                <w:t xml:space="preserve"> </w:t>
              </w:r>
              <w:r>
                <w:rPr>
                  <w:rFonts w:ascii="Calibri" w:eastAsia="Calibri" w:hAnsi="Calibri" w:cs="Calibri"/>
                  <w:i/>
                </w:rPr>
                <w:t>et al.</w:t>
              </w:r>
              <w:r>
                <w:rPr>
                  <w:rFonts w:ascii="Calibri" w:eastAsia="Calibri" w:hAnsi="Calibri" w:cs="Calibri"/>
                </w:rPr>
                <w:t>, 2018</w:t>
              </w:r>
            </w:ins>
          </w:p>
        </w:tc>
      </w:tr>
      <w:tr w:rsidR="00AA55BB" w14:paraId="6AF41A36" w14:textId="77777777" w:rsidTr="00180397">
        <w:trPr>
          <w:trHeight w:val="462"/>
          <w:ins w:id="1096" w:author="Sabine Noebel" w:date="2022-02-28T11:12:00Z"/>
        </w:trPr>
        <w:tc>
          <w:tcPr>
            <w:tcW w:w="1860" w:type="dxa"/>
            <w:vMerge w:val="restart"/>
            <w:tcBorders>
              <w:left w:val="single" w:sz="8" w:space="0" w:color="000000"/>
              <w:bottom w:val="single" w:sz="8" w:space="0" w:color="000000"/>
              <w:right w:val="single" w:sz="8" w:space="0" w:color="000000"/>
            </w:tcBorders>
            <w:tcMar>
              <w:top w:w="100" w:type="dxa"/>
              <w:left w:w="100" w:type="dxa"/>
              <w:bottom w:w="100" w:type="dxa"/>
              <w:right w:w="100" w:type="dxa"/>
            </w:tcMar>
          </w:tcPr>
          <w:p w14:paraId="60AC0F61" w14:textId="77777777" w:rsidR="00AA55BB" w:rsidRDefault="00AA55BB" w:rsidP="00180397">
            <w:pPr>
              <w:rPr>
                <w:ins w:id="1097" w:author="Sabine Noebel" w:date="2022-02-28T11:12:00Z"/>
                <w:rFonts w:ascii="Calibri" w:eastAsia="Calibri" w:hAnsi="Calibri" w:cs="Calibri"/>
              </w:rPr>
            </w:pPr>
            <w:proofErr w:type="spellStart"/>
            <w:ins w:id="1098" w:author="Sabine Noebel" w:date="2022-02-28T11:12:00Z">
              <w:r>
                <w:rPr>
                  <w:rFonts w:ascii="Calibri" w:eastAsia="Calibri" w:hAnsi="Calibri" w:cs="Calibri"/>
                </w:rPr>
                <w:t>personality</w:t>
              </w:r>
              <w:proofErr w:type="spellEnd"/>
            </w:ins>
          </w:p>
        </w:tc>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3D6DC12" w14:textId="77777777" w:rsidR="00AA55BB" w:rsidRDefault="00AA55BB" w:rsidP="00180397">
            <w:pPr>
              <w:rPr>
                <w:ins w:id="1099" w:author="Sabine Noebel" w:date="2022-02-28T11:12:00Z"/>
                <w:rFonts w:ascii="Calibri" w:eastAsia="Calibri" w:hAnsi="Calibri" w:cs="Calibri"/>
              </w:rPr>
            </w:pPr>
            <w:proofErr w:type="spellStart"/>
            <w:ins w:id="1100" w:author="Sabine Noebel" w:date="2022-02-28T11:12:00Z">
              <w:r>
                <w:rPr>
                  <w:rFonts w:ascii="Calibri" w:eastAsia="Calibri" w:hAnsi="Calibri" w:cs="Calibri"/>
                </w:rPr>
                <w:t>solitary</w:t>
              </w:r>
              <w:proofErr w:type="spellEnd"/>
              <w:r>
                <w:rPr>
                  <w:rFonts w:ascii="Calibri" w:eastAsia="Calibri" w:hAnsi="Calibri" w:cs="Calibri"/>
                </w:rPr>
                <w:t xml:space="preserve"> </w:t>
              </w:r>
              <w:proofErr w:type="spellStart"/>
              <w:r>
                <w:rPr>
                  <w:rFonts w:ascii="Calibri" w:eastAsia="Calibri" w:hAnsi="Calibri" w:cs="Calibri"/>
                </w:rPr>
                <w:t>crabs</w:t>
              </w:r>
              <w:proofErr w:type="spellEnd"/>
              <w:r>
                <w:rPr>
                  <w:rFonts w:ascii="Calibri" w:eastAsia="Calibri" w:hAnsi="Calibri" w:cs="Calibri"/>
                </w:rPr>
                <w:t xml:space="preserve"> (</w:t>
              </w:r>
              <w:proofErr w:type="spellStart"/>
              <w:r>
                <w:rPr>
                  <w:rFonts w:ascii="Calibri" w:eastAsia="Calibri" w:hAnsi="Calibri" w:cs="Calibri"/>
                  <w:i/>
                </w:rPr>
                <w:t>Carcinus</w:t>
              </w:r>
              <w:proofErr w:type="spellEnd"/>
              <w:r>
                <w:rPr>
                  <w:rFonts w:ascii="Calibri" w:eastAsia="Calibri" w:hAnsi="Calibri" w:cs="Calibri"/>
                  <w:i/>
                </w:rPr>
                <w:t xml:space="preserve"> </w:t>
              </w:r>
              <w:proofErr w:type="spellStart"/>
              <w:r>
                <w:rPr>
                  <w:rFonts w:ascii="Calibri" w:eastAsia="Calibri" w:hAnsi="Calibri" w:cs="Calibri"/>
                  <w:i/>
                </w:rPr>
                <w:t>maenas</w:t>
              </w:r>
              <w:proofErr w:type="spellEnd"/>
              <w:r>
                <w:rPr>
                  <w:rFonts w:ascii="Calibri" w:eastAsia="Calibri" w:hAnsi="Calibri" w:cs="Calibri"/>
                </w:rPr>
                <w:t>)</w:t>
              </w:r>
            </w:ins>
          </w:p>
        </w:tc>
        <w:tc>
          <w:tcPr>
            <w:tcW w:w="3405" w:type="dxa"/>
            <w:tcBorders>
              <w:bottom w:val="single" w:sz="8" w:space="0" w:color="000000"/>
            </w:tcBorders>
          </w:tcPr>
          <w:p w14:paraId="24C58498" w14:textId="77777777" w:rsidR="00AA55BB" w:rsidRDefault="00AA55BB" w:rsidP="00180397">
            <w:pPr>
              <w:rPr>
                <w:ins w:id="1101" w:author="Sabine Noebel" w:date="2022-02-28T11:12:00Z"/>
                <w:rFonts w:ascii="Calibri" w:eastAsia="Calibri" w:hAnsi="Calibri" w:cs="Calibri"/>
              </w:rPr>
            </w:pPr>
            <w:ins w:id="1102" w:author="Sabine Noebel" w:date="2022-02-28T11:12:00Z">
              <w:r>
                <w:rPr>
                  <w:rFonts w:ascii="Calibri" w:eastAsia="Calibri" w:hAnsi="Calibri" w:cs="Calibri"/>
                </w:rPr>
                <w:t>“</w:t>
              </w:r>
              <w:proofErr w:type="spellStart"/>
              <w:r>
                <w:rPr>
                  <w:rFonts w:ascii="Calibri" w:eastAsia="Calibri" w:hAnsi="Calibri" w:cs="Calibri"/>
                </w:rPr>
                <w:t>animals</w:t>
              </w:r>
              <w:proofErr w:type="spellEnd"/>
              <w:r>
                <w:rPr>
                  <w:rFonts w:ascii="Calibri" w:eastAsia="Calibri" w:hAnsi="Calibri" w:cs="Calibri"/>
                </w:rPr>
                <w:t xml:space="preserve"> </w:t>
              </w:r>
              <w:proofErr w:type="spellStart"/>
              <w:r>
                <w:rPr>
                  <w:rFonts w:ascii="Calibri" w:eastAsia="Calibri" w:hAnsi="Calibri" w:cs="Calibri"/>
                </w:rPr>
                <w:t>compromise</w:t>
              </w:r>
              <w:proofErr w:type="spellEnd"/>
              <w:r>
                <w:rPr>
                  <w:rFonts w:ascii="Calibri" w:eastAsia="Calibri" w:hAnsi="Calibri" w:cs="Calibri"/>
                </w:rPr>
                <w:t xml:space="preserve"> </w:t>
              </w:r>
              <w:proofErr w:type="spellStart"/>
              <w:r>
                <w:rPr>
                  <w:rFonts w:ascii="Calibri" w:eastAsia="Calibri" w:hAnsi="Calibri" w:cs="Calibri"/>
                </w:rPr>
                <w:t>their</w:t>
              </w:r>
              <w:proofErr w:type="spellEnd"/>
              <w:r>
                <w:rPr>
                  <w:rFonts w:ascii="Calibri" w:eastAsia="Calibri" w:hAnsi="Calibri" w:cs="Calibri"/>
                </w:rPr>
                <w:t xml:space="preserve"> own </w:t>
              </w:r>
              <w:proofErr w:type="spellStart"/>
              <w:r>
                <w:rPr>
                  <w:rFonts w:ascii="Calibri" w:eastAsia="Calibri" w:hAnsi="Calibri" w:cs="Calibri"/>
                </w:rPr>
                <w:t>behaviour</w:t>
              </w:r>
              <w:proofErr w:type="spellEnd"/>
              <w:r>
                <w:rPr>
                  <w:rFonts w:ascii="Calibri" w:eastAsia="Calibri" w:hAnsi="Calibri" w:cs="Calibri"/>
                </w:rPr>
                <w:t xml:space="preserve"> </w:t>
              </w:r>
              <w:proofErr w:type="spellStart"/>
              <w:r>
                <w:rPr>
                  <w:rFonts w:ascii="Calibri" w:eastAsia="Calibri" w:hAnsi="Calibri" w:cs="Calibri"/>
                </w:rPr>
                <w:t>to</w:t>
              </w:r>
              <w:proofErr w:type="spellEnd"/>
              <w:r>
                <w:rPr>
                  <w:rFonts w:ascii="Calibri" w:eastAsia="Calibri" w:hAnsi="Calibri" w:cs="Calibri"/>
                </w:rPr>
                <w:t xml:space="preserve"> </w:t>
              </w:r>
              <w:proofErr w:type="spellStart"/>
              <w:r>
                <w:rPr>
                  <w:rFonts w:ascii="Calibri" w:eastAsia="Calibri" w:hAnsi="Calibri" w:cs="Calibri"/>
                </w:rPr>
                <w:t>the</w:t>
              </w:r>
              <w:proofErr w:type="spellEnd"/>
              <w:r>
                <w:rPr>
                  <w:rFonts w:ascii="Calibri" w:eastAsia="Calibri" w:hAnsi="Calibri" w:cs="Calibri"/>
                </w:rPr>
                <w:t xml:space="preserve"> </w:t>
              </w:r>
              <w:proofErr w:type="spellStart"/>
              <w:r>
                <w:rPr>
                  <w:rFonts w:ascii="Calibri" w:eastAsia="Calibri" w:hAnsi="Calibri" w:cs="Calibri"/>
                </w:rPr>
                <w:t>level</w:t>
              </w:r>
              <w:proofErr w:type="spellEnd"/>
              <w:r>
                <w:rPr>
                  <w:rFonts w:ascii="Calibri" w:eastAsia="Calibri" w:hAnsi="Calibri" w:cs="Calibri"/>
                </w:rPr>
                <w:t xml:space="preserve"> </w:t>
              </w:r>
              <w:proofErr w:type="spellStart"/>
              <w:r>
                <w:rPr>
                  <w:rFonts w:ascii="Calibri" w:eastAsia="Calibri" w:hAnsi="Calibri" w:cs="Calibri"/>
                </w:rPr>
                <w:t>of</w:t>
              </w:r>
              <w:proofErr w:type="spellEnd"/>
              <w:r>
                <w:rPr>
                  <w:rFonts w:ascii="Calibri" w:eastAsia="Calibri" w:hAnsi="Calibri" w:cs="Calibri"/>
                </w:rPr>
                <w:t xml:space="preserve"> a </w:t>
              </w:r>
              <w:proofErr w:type="spellStart"/>
              <w:r>
                <w:rPr>
                  <w:rFonts w:ascii="Calibri" w:eastAsia="Calibri" w:hAnsi="Calibri" w:cs="Calibri"/>
                </w:rPr>
                <w:t>certain</w:t>
              </w:r>
              <w:proofErr w:type="spellEnd"/>
              <w:r>
                <w:rPr>
                  <w:rFonts w:ascii="Calibri" w:eastAsia="Calibri" w:hAnsi="Calibri" w:cs="Calibri"/>
                </w:rPr>
                <w:t xml:space="preserve"> </w:t>
              </w:r>
              <w:proofErr w:type="spellStart"/>
              <w:r>
                <w:rPr>
                  <w:rFonts w:ascii="Calibri" w:eastAsia="Calibri" w:hAnsi="Calibri" w:cs="Calibri"/>
                </w:rPr>
                <w:t>behaviour</w:t>
              </w:r>
              <w:proofErr w:type="spellEnd"/>
              <w:r>
                <w:rPr>
                  <w:rFonts w:ascii="Calibri" w:eastAsia="Calibri" w:hAnsi="Calibri" w:cs="Calibri"/>
                </w:rPr>
                <w:t xml:space="preserve"> </w:t>
              </w:r>
              <w:proofErr w:type="spellStart"/>
              <w:r>
                <w:rPr>
                  <w:rFonts w:ascii="Calibri" w:eastAsia="Calibri" w:hAnsi="Calibri" w:cs="Calibri"/>
                </w:rPr>
                <w:t>displayed</w:t>
              </w:r>
              <w:proofErr w:type="spellEnd"/>
              <w:r>
                <w:rPr>
                  <w:rFonts w:ascii="Calibri" w:eastAsia="Calibri" w:hAnsi="Calibri" w:cs="Calibri"/>
                </w:rPr>
                <w:t xml:space="preserve"> </w:t>
              </w:r>
              <w:proofErr w:type="spellStart"/>
              <w:r>
                <w:rPr>
                  <w:rFonts w:ascii="Calibri" w:eastAsia="Calibri" w:hAnsi="Calibri" w:cs="Calibri"/>
                </w:rPr>
                <w:t>by</w:t>
              </w:r>
              <w:proofErr w:type="spellEnd"/>
              <w:r>
                <w:rPr>
                  <w:rFonts w:ascii="Calibri" w:eastAsia="Calibri" w:hAnsi="Calibri" w:cs="Calibri"/>
                </w:rPr>
                <w:t xml:space="preserve"> </w:t>
              </w:r>
              <w:proofErr w:type="spellStart"/>
              <w:r>
                <w:rPr>
                  <w:rFonts w:ascii="Calibri" w:eastAsia="Calibri" w:hAnsi="Calibri" w:cs="Calibri"/>
                </w:rPr>
                <w:t>another</w:t>
              </w:r>
              <w:proofErr w:type="spellEnd"/>
              <w:r>
                <w:rPr>
                  <w:rFonts w:ascii="Calibri" w:eastAsia="Calibri" w:hAnsi="Calibri" w:cs="Calibri"/>
                </w:rPr>
                <w:t xml:space="preserve"> individual </w:t>
              </w:r>
              <w:proofErr w:type="spellStart"/>
              <w:r>
                <w:rPr>
                  <w:rFonts w:ascii="Calibri" w:eastAsia="Calibri" w:hAnsi="Calibri" w:cs="Calibri"/>
                </w:rPr>
                <w:t>or</w:t>
              </w:r>
              <w:proofErr w:type="spellEnd"/>
              <w:r>
                <w:rPr>
                  <w:rFonts w:ascii="Calibri" w:eastAsia="Calibri" w:hAnsi="Calibri" w:cs="Calibri"/>
                </w:rPr>
                <w:t xml:space="preserve"> a </w:t>
              </w:r>
              <w:proofErr w:type="spellStart"/>
              <w:r>
                <w:rPr>
                  <w:rFonts w:ascii="Calibri" w:eastAsia="Calibri" w:hAnsi="Calibri" w:cs="Calibri"/>
                </w:rPr>
                <w:t>group</w:t>
              </w:r>
              <w:proofErr w:type="spellEnd"/>
              <w:r>
                <w:rPr>
                  <w:rFonts w:ascii="Calibri" w:eastAsia="Calibri" w:hAnsi="Calibri" w:cs="Calibri"/>
                </w:rPr>
                <w:t>”</w:t>
              </w:r>
            </w:ins>
          </w:p>
        </w:tc>
        <w:tc>
          <w:tcPr>
            <w:tcW w:w="1650" w:type="dxa"/>
            <w:tcBorders>
              <w:bottom w:val="single" w:sz="8" w:space="0" w:color="000000"/>
              <w:right w:val="single" w:sz="8" w:space="0" w:color="000000"/>
            </w:tcBorders>
            <w:tcMar>
              <w:top w:w="100" w:type="dxa"/>
              <w:left w:w="100" w:type="dxa"/>
              <w:bottom w:w="100" w:type="dxa"/>
              <w:right w:w="100" w:type="dxa"/>
            </w:tcMar>
          </w:tcPr>
          <w:p w14:paraId="487C7DD4" w14:textId="77777777" w:rsidR="00AA55BB" w:rsidRDefault="00AA55BB" w:rsidP="00180397">
            <w:pPr>
              <w:rPr>
                <w:ins w:id="1103" w:author="Sabine Noebel" w:date="2022-02-28T11:12:00Z"/>
                <w:rFonts w:ascii="Calibri" w:eastAsia="Calibri" w:hAnsi="Calibri" w:cs="Calibri"/>
              </w:rPr>
            </w:pPr>
            <w:ins w:id="1104" w:author="Sabine Noebel" w:date="2022-02-28T11:12:00Z">
              <w:r>
                <w:rPr>
                  <w:rFonts w:ascii="Calibri" w:eastAsia="Calibri" w:hAnsi="Calibri" w:cs="Calibri"/>
                </w:rPr>
                <w:t xml:space="preserve">Fürstbauer &amp; Fry 2018 </w:t>
              </w:r>
            </w:ins>
          </w:p>
        </w:tc>
      </w:tr>
      <w:tr w:rsidR="00AA55BB" w14:paraId="7B8E9253" w14:textId="77777777" w:rsidTr="00180397">
        <w:trPr>
          <w:trHeight w:val="462"/>
          <w:ins w:id="1105" w:author="Sabine Noebel" w:date="2022-02-28T11:12:00Z"/>
        </w:trPr>
        <w:tc>
          <w:tcPr>
            <w:tcW w:w="186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319E6E8C" w14:textId="77777777" w:rsidR="00AA55BB" w:rsidRDefault="00AA55BB" w:rsidP="00180397">
            <w:pPr>
              <w:rPr>
                <w:ins w:id="1106" w:author="Sabine Noebel" w:date="2022-02-28T11:12:00Z"/>
                <w:rFonts w:ascii="Calibri" w:eastAsia="Calibri" w:hAnsi="Calibri" w:cs="Calibri"/>
              </w:rPr>
            </w:pPr>
          </w:p>
        </w:tc>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03BE1D" w14:textId="77777777" w:rsidR="00AA55BB" w:rsidRDefault="00AA55BB" w:rsidP="00180397">
            <w:pPr>
              <w:rPr>
                <w:ins w:id="1107" w:author="Sabine Noebel" w:date="2022-02-28T11:12:00Z"/>
                <w:rFonts w:ascii="Calibri" w:eastAsia="Calibri" w:hAnsi="Calibri" w:cs="Calibri"/>
              </w:rPr>
            </w:pPr>
            <w:proofErr w:type="spellStart"/>
            <w:ins w:id="1108" w:author="Sabine Noebel" w:date="2022-02-28T11:12:00Z">
              <w:r>
                <w:rPr>
                  <w:rFonts w:ascii="Calibri" w:eastAsia="Calibri" w:hAnsi="Calibri" w:cs="Calibri"/>
                </w:rPr>
                <w:t>Eurasian</w:t>
              </w:r>
              <w:proofErr w:type="spellEnd"/>
              <w:r>
                <w:rPr>
                  <w:rFonts w:ascii="Calibri" w:eastAsia="Calibri" w:hAnsi="Calibri" w:cs="Calibri"/>
                </w:rPr>
                <w:t xml:space="preserve"> </w:t>
              </w:r>
              <w:proofErr w:type="spellStart"/>
              <w:r>
                <w:rPr>
                  <w:rFonts w:ascii="Calibri" w:eastAsia="Calibri" w:hAnsi="Calibri" w:cs="Calibri"/>
                </w:rPr>
                <w:t>perch</w:t>
              </w:r>
              <w:proofErr w:type="spellEnd"/>
              <w:r>
                <w:rPr>
                  <w:rFonts w:ascii="Calibri" w:eastAsia="Calibri" w:hAnsi="Calibri" w:cs="Calibri"/>
                </w:rPr>
                <w:t xml:space="preserve"> (</w:t>
              </w:r>
              <w:proofErr w:type="spellStart"/>
              <w:r>
                <w:rPr>
                  <w:rFonts w:ascii="Calibri" w:eastAsia="Calibri" w:hAnsi="Calibri" w:cs="Calibri"/>
                  <w:i/>
                </w:rPr>
                <w:t>Perca</w:t>
              </w:r>
              <w:proofErr w:type="spellEnd"/>
              <w:r>
                <w:rPr>
                  <w:rFonts w:ascii="Calibri" w:eastAsia="Calibri" w:hAnsi="Calibri" w:cs="Calibri"/>
                  <w:i/>
                </w:rPr>
                <w:t xml:space="preserve"> </w:t>
              </w:r>
              <w:proofErr w:type="spellStart"/>
              <w:r>
                <w:rPr>
                  <w:rFonts w:ascii="Calibri" w:eastAsia="Calibri" w:hAnsi="Calibri" w:cs="Calibri"/>
                  <w:i/>
                </w:rPr>
                <w:t>fluviatilis</w:t>
              </w:r>
              <w:proofErr w:type="spellEnd"/>
              <w:r>
                <w:rPr>
                  <w:rFonts w:ascii="Calibri" w:eastAsia="Calibri" w:hAnsi="Calibri" w:cs="Calibri"/>
                </w:rPr>
                <w:t>)</w:t>
              </w:r>
            </w:ins>
          </w:p>
        </w:tc>
        <w:tc>
          <w:tcPr>
            <w:tcW w:w="3405" w:type="dxa"/>
            <w:tcBorders>
              <w:bottom w:val="single" w:sz="8" w:space="0" w:color="000000"/>
            </w:tcBorders>
          </w:tcPr>
          <w:p w14:paraId="78A11C6C" w14:textId="77777777" w:rsidR="00AA55BB" w:rsidRDefault="00AA55BB" w:rsidP="00180397">
            <w:pPr>
              <w:rPr>
                <w:ins w:id="1109" w:author="Sabine Noebel" w:date="2022-02-28T11:12:00Z"/>
                <w:rFonts w:ascii="Calibri" w:eastAsia="Calibri" w:hAnsi="Calibri" w:cs="Calibri"/>
              </w:rPr>
            </w:pPr>
            <w:ins w:id="1110" w:author="Sabine Noebel" w:date="2022-02-28T11:12:00Z">
              <w:r>
                <w:rPr>
                  <w:rFonts w:ascii="Calibri" w:eastAsia="Calibri" w:hAnsi="Calibri" w:cs="Calibri"/>
                </w:rPr>
                <w:t>“</w:t>
              </w:r>
              <w:proofErr w:type="spellStart"/>
              <w:r>
                <w:rPr>
                  <w:rFonts w:ascii="Calibri" w:eastAsia="Calibri" w:hAnsi="Calibri" w:cs="Calibri"/>
                </w:rPr>
                <w:t>behaving</w:t>
              </w:r>
              <w:proofErr w:type="spellEnd"/>
              <w:r>
                <w:rPr>
                  <w:rFonts w:ascii="Calibri" w:eastAsia="Calibri" w:hAnsi="Calibri" w:cs="Calibri"/>
                </w:rPr>
                <w:t xml:space="preserve"> </w:t>
              </w:r>
              <w:proofErr w:type="spellStart"/>
              <w:r>
                <w:rPr>
                  <w:rFonts w:ascii="Calibri" w:eastAsia="Calibri" w:hAnsi="Calibri" w:cs="Calibri"/>
                </w:rPr>
                <w:t>uniformly</w:t>
              </w:r>
              <w:proofErr w:type="spellEnd"/>
              <w:r>
                <w:rPr>
                  <w:rFonts w:ascii="Calibri" w:eastAsia="Calibri" w:hAnsi="Calibri" w:cs="Calibri"/>
                </w:rPr>
                <w:t>”</w:t>
              </w:r>
            </w:ins>
          </w:p>
          <w:p w14:paraId="57CC5CC9" w14:textId="77777777" w:rsidR="00AA55BB" w:rsidRDefault="00AA55BB" w:rsidP="00180397">
            <w:pPr>
              <w:rPr>
                <w:ins w:id="1111" w:author="Sabine Noebel" w:date="2022-02-28T11:12:00Z"/>
                <w:rFonts w:ascii="Calibri" w:eastAsia="Calibri" w:hAnsi="Calibri" w:cs="Calibri"/>
              </w:rPr>
            </w:pPr>
          </w:p>
          <w:p w14:paraId="5610671B" w14:textId="77777777" w:rsidR="00AA55BB" w:rsidRDefault="00AA55BB" w:rsidP="00180397">
            <w:pPr>
              <w:rPr>
                <w:ins w:id="1112" w:author="Sabine Noebel" w:date="2022-02-28T11:12:00Z"/>
                <w:rFonts w:ascii="Calibri" w:eastAsia="Calibri" w:hAnsi="Calibri" w:cs="Calibri"/>
              </w:rPr>
            </w:pPr>
            <w:proofErr w:type="spellStart"/>
            <w:ins w:id="1113" w:author="Sabine Noebel" w:date="2022-02-28T11:12:00Z">
              <w:r>
                <w:rPr>
                  <w:rFonts w:ascii="Calibri" w:eastAsia="Calibri" w:hAnsi="Calibri" w:cs="Calibri"/>
                </w:rPr>
                <w:t>No</w:t>
              </w:r>
              <w:proofErr w:type="spellEnd"/>
              <w:r>
                <w:rPr>
                  <w:rFonts w:ascii="Calibri" w:eastAsia="Calibri" w:hAnsi="Calibri" w:cs="Calibri"/>
                </w:rPr>
                <w:t xml:space="preserve"> </w:t>
              </w:r>
              <w:proofErr w:type="spellStart"/>
              <w:r>
                <w:rPr>
                  <w:rFonts w:ascii="Calibri" w:eastAsia="Calibri" w:hAnsi="Calibri" w:cs="Calibri"/>
                </w:rPr>
                <w:t>clear</w:t>
              </w:r>
              <w:proofErr w:type="spellEnd"/>
              <w:r>
                <w:rPr>
                  <w:rFonts w:ascii="Calibri" w:eastAsia="Calibri" w:hAnsi="Calibri" w:cs="Calibri"/>
                </w:rPr>
                <w:t xml:space="preserve"> </w:t>
              </w:r>
              <w:proofErr w:type="spellStart"/>
              <w:r>
                <w:rPr>
                  <w:rFonts w:ascii="Calibri" w:eastAsia="Calibri" w:hAnsi="Calibri" w:cs="Calibri"/>
                </w:rPr>
                <w:t>definition</w:t>
              </w:r>
              <w:proofErr w:type="spellEnd"/>
              <w:r>
                <w:rPr>
                  <w:rFonts w:ascii="Calibri" w:eastAsia="Calibri" w:hAnsi="Calibri" w:cs="Calibri"/>
                </w:rPr>
                <w:t xml:space="preserve"> </w:t>
              </w:r>
              <w:r>
                <w:rPr>
                  <w:rFonts w:ascii="Calibri" w:eastAsia="Calibri" w:hAnsi="Calibri" w:cs="Calibri"/>
                  <w:i/>
                </w:rPr>
                <w:t>(“</w:t>
              </w:r>
              <w:proofErr w:type="spellStart"/>
              <w:r>
                <w:rPr>
                  <w:rFonts w:ascii="Calibri" w:eastAsia="Calibri" w:hAnsi="Calibri" w:cs="Calibri"/>
                  <w:i/>
                </w:rPr>
                <w:t>behave</w:t>
              </w:r>
              <w:proofErr w:type="spellEnd"/>
              <w:r>
                <w:rPr>
                  <w:rFonts w:ascii="Calibri" w:eastAsia="Calibri" w:hAnsi="Calibri" w:cs="Calibri"/>
                  <w:i/>
                </w:rPr>
                <w:t xml:space="preserve"> like </w:t>
              </w:r>
              <w:proofErr w:type="spellStart"/>
              <w:r>
                <w:rPr>
                  <w:rFonts w:ascii="Calibri" w:eastAsia="Calibri" w:hAnsi="Calibri" w:cs="Calibri"/>
                  <w:i/>
                </w:rPr>
                <w:t>others</w:t>
              </w:r>
              <w:proofErr w:type="spellEnd"/>
              <w:r>
                <w:rPr>
                  <w:rFonts w:ascii="Calibri" w:eastAsia="Calibri" w:hAnsi="Calibri" w:cs="Calibri"/>
                  <w:i/>
                </w:rPr>
                <w:t>”)</w:t>
              </w:r>
            </w:ins>
          </w:p>
        </w:tc>
        <w:tc>
          <w:tcPr>
            <w:tcW w:w="1650" w:type="dxa"/>
            <w:tcBorders>
              <w:bottom w:val="single" w:sz="8" w:space="0" w:color="000000"/>
              <w:right w:val="single" w:sz="8" w:space="0" w:color="000000"/>
            </w:tcBorders>
            <w:tcMar>
              <w:top w:w="100" w:type="dxa"/>
              <w:left w:w="100" w:type="dxa"/>
              <w:bottom w:w="100" w:type="dxa"/>
              <w:right w:w="100" w:type="dxa"/>
            </w:tcMar>
          </w:tcPr>
          <w:p w14:paraId="4E5059B7" w14:textId="77777777" w:rsidR="00AA55BB" w:rsidRDefault="00AA55BB" w:rsidP="00180397">
            <w:pPr>
              <w:rPr>
                <w:ins w:id="1114" w:author="Sabine Noebel" w:date="2022-02-28T11:12:00Z"/>
                <w:rFonts w:ascii="Calibri" w:eastAsia="Calibri" w:hAnsi="Calibri" w:cs="Calibri"/>
              </w:rPr>
            </w:pPr>
            <w:ins w:id="1115" w:author="Sabine Noebel" w:date="2022-02-28T11:12:00Z">
              <w:r>
                <w:rPr>
                  <w:rFonts w:ascii="Calibri" w:eastAsia="Calibri" w:hAnsi="Calibri" w:cs="Calibri"/>
                </w:rPr>
                <w:t xml:space="preserve">Hellström </w:t>
              </w:r>
              <w:r>
                <w:rPr>
                  <w:rFonts w:ascii="Calibri" w:eastAsia="Calibri" w:hAnsi="Calibri" w:cs="Calibri"/>
                  <w:i/>
                </w:rPr>
                <w:t>et al.,</w:t>
              </w:r>
              <w:r>
                <w:rPr>
                  <w:rFonts w:ascii="Calibri" w:eastAsia="Calibri" w:hAnsi="Calibri" w:cs="Calibri"/>
                </w:rPr>
                <w:t xml:space="preserve"> 2011; </w:t>
              </w:r>
              <w:proofErr w:type="spellStart"/>
              <w:r>
                <w:rPr>
                  <w:rFonts w:ascii="Calibri" w:eastAsia="Calibri" w:hAnsi="Calibri" w:cs="Calibri"/>
                </w:rPr>
                <w:t>Magnhagen</w:t>
              </w:r>
              <w:proofErr w:type="spellEnd"/>
              <w:r>
                <w:rPr>
                  <w:rFonts w:ascii="Calibri" w:eastAsia="Calibri" w:hAnsi="Calibri" w:cs="Calibri"/>
                </w:rPr>
                <w:t xml:space="preserve">, 2012 </w:t>
              </w:r>
            </w:ins>
          </w:p>
        </w:tc>
      </w:tr>
      <w:tr w:rsidR="00AA55BB" w14:paraId="74DCFB5D" w14:textId="77777777" w:rsidTr="00180397">
        <w:trPr>
          <w:trHeight w:val="440"/>
          <w:ins w:id="1116" w:author="Sabine Noebel" w:date="2022-02-28T11:12:00Z"/>
        </w:trPr>
        <w:tc>
          <w:tcPr>
            <w:tcW w:w="186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279079FB" w14:textId="77777777" w:rsidR="00AA55BB" w:rsidRDefault="00AA55BB" w:rsidP="00180397">
            <w:pPr>
              <w:rPr>
                <w:ins w:id="1117" w:author="Sabine Noebel" w:date="2022-02-28T11:12:00Z"/>
                <w:rFonts w:ascii="Calibri" w:eastAsia="Calibri" w:hAnsi="Calibri" w:cs="Calibri"/>
              </w:rPr>
            </w:pPr>
          </w:p>
        </w:tc>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A46786" w14:textId="77777777" w:rsidR="00AA55BB" w:rsidRDefault="00AA55BB" w:rsidP="00180397">
            <w:pPr>
              <w:rPr>
                <w:ins w:id="1118" w:author="Sabine Noebel" w:date="2022-02-28T11:12:00Z"/>
                <w:rFonts w:ascii="Calibri" w:eastAsia="Calibri" w:hAnsi="Calibri" w:cs="Calibri"/>
              </w:rPr>
            </w:pPr>
            <w:proofErr w:type="spellStart"/>
            <w:ins w:id="1119" w:author="Sabine Noebel" w:date="2022-02-28T11:12:00Z">
              <w:r>
                <w:rPr>
                  <w:rFonts w:ascii="Calibri" w:eastAsia="Calibri" w:hAnsi="Calibri" w:cs="Calibri"/>
                </w:rPr>
                <w:t>Gouldian</w:t>
              </w:r>
              <w:proofErr w:type="spellEnd"/>
              <w:r>
                <w:rPr>
                  <w:rFonts w:ascii="Calibri" w:eastAsia="Calibri" w:hAnsi="Calibri" w:cs="Calibri"/>
                </w:rPr>
                <w:t xml:space="preserve"> </w:t>
              </w:r>
              <w:proofErr w:type="spellStart"/>
              <w:r>
                <w:rPr>
                  <w:rFonts w:ascii="Calibri" w:eastAsia="Calibri" w:hAnsi="Calibri" w:cs="Calibri"/>
                </w:rPr>
                <w:t>finches</w:t>
              </w:r>
              <w:proofErr w:type="spellEnd"/>
              <w:r>
                <w:rPr>
                  <w:rFonts w:ascii="Calibri" w:eastAsia="Calibri" w:hAnsi="Calibri" w:cs="Calibri"/>
                </w:rPr>
                <w:t xml:space="preserve"> (</w:t>
              </w:r>
              <w:proofErr w:type="spellStart"/>
              <w:r>
                <w:rPr>
                  <w:rFonts w:ascii="Calibri" w:eastAsia="Calibri" w:hAnsi="Calibri" w:cs="Calibri"/>
                  <w:i/>
                </w:rPr>
                <w:t>Erythrura</w:t>
              </w:r>
              <w:proofErr w:type="spellEnd"/>
              <w:r>
                <w:rPr>
                  <w:rFonts w:ascii="Calibri" w:eastAsia="Calibri" w:hAnsi="Calibri" w:cs="Calibri"/>
                  <w:i/>
                </w:rPr>
                <w:t xml:space="preserve"> </w:t>
              </w:r>
              <w:proofErr w:type="spellStart"/>
              <w:r>
                <w:rPr>
                  <w:rFonts w:ascii="Calibri" w:eastAsia="Calibri" w:hAnsi="Calibri" w:cs="Calibri"/>
                  <w:i/>
                </w:rPr>
                <w:t>gouldiae</w:t>
              </w:r>
              <w:proofErr w:type="spellEnd"/>
              <w:r>
                <w:rPr>
                  <w:rFonts w:ascii="Calibri" w:eastAsia="Calibri" w:hAnsi="Calibri" w:cs="Calibri"/>
                </w:rPr>
                <w:t>)</w:t>
              </w:r>
            </w:ins>
          </w:p>
        </w:tc>
        <w:tc>
          <w:tcPr>
            <w:tcW w:w="3405" w:type="dxa"/>
            <w:tcBorders>
              <w:bottom w:val="single" w:sz="8" w:space="0" w:color="000000"/>
            </w:tcBorders>
          </w:tcPr>
          <w:p w14:paraId="7A247B9C" w14:textId="77777777" w:rsidR="00AA55BB" w:rsidRDefault="00AA55BB" w:rsidP="00180397">
            <w:pPr>
              <w:rPr>
                <w:ins w:id="1120" w:author="Sabine Noebel" w:date="2022-02-28T11:12:00Z"/>
                <w:rFonts w:ascii="Calibri" w:eastAsia="Calibri" w:hAnsi="Calibri" w:cs="Calibri"/>
              </w:rPr>
            </w:pPr>
            <w:ins w:id="1121" w:author="Sabine Noebel" w:date="2022-02-28T11:12:00Z">
              <w:r>
                <w:rPr>
                  <w:rFonts w:ascii="Calibri" w:eastAsia="Calibri" w:hAnsi="Calibri" w:cs="Calibri"/>
                </w:rPr>
                <w:t>“</w:t>
              </w:r>
              <w:proofErr w:type="spellStart"/>
              <w:r>
                <w:rPr>
                  <w:rFonts w:ascii="Calibri" w:eastAsia="Calibri" w:hAnsi="Calibri" w:cs="Calibri"/>
                </w:rPr>
                <w:t>individuals</w:t>
              </w:r>
              <w:proofErr w:type="spellEnd"/>
              <w:r>
                <w:rPr>
                  <w:rFonts w:ascii="Calibri" w:eastAsia="Calibri" w:hAnsi="Calibri" w:cs="Calibri"/>
                </w:rPr>
                <w:t xml:space="preserve"> will </w:t>
              </w:r>
              <w:proofErr w:type="spellStart"/>
              <w:r>
                <w:rPr>
                  <w:rFonts w:ascii="Calibri" w:eastAsia="Calibri" w:hAnsi="Calibri" w:cs="Calibri"/>
                </w:rPr>
                <w:t>tend</w:t>
              </w:r>
              <w:proofErr w:type="spellEnd"/>
              <w:r>
                <w:rPr>
                  <w:rFonts w:ascii="Calibri" w:eastAsia="Calibri" w:hAnsi="Calibri" w:cs="Calibri"/>
                </w:rPr>
                <w:t xml:space="preserve"> </w:t>
              </w:r>
              <w:proofErr w:type="spellStart"/>
              <w:r>
                <w:rPr>
                  <w:rFonts w:ascii="Calibri" w:eastAsia="Calibri" w:hAnsi="Calibri" w:cs="Calibri"/>
                </w:rPr>
                <w:t>to</w:t>
              </w:r>
              <w:proofErr w:type="spellEnd"/>
              <w:r>
                <w:rPr>
                  <w:rFonts w:ascii="Calibri" w:eastAsia="Calibri" w:hAnsi="Calibri" w:cs="Calibri"/>
                </w:rPr>
                <w:t xml:space="preserve"> </w:t>
              </w:r>
              <w:proofErr w:type="spellStart"/>
              <w:r>
                <w:rPr>
                  <w:rFonts w:ascii="Calibri" w:eastAsia="Calibri" w:hAnsi="Calibri" w:cs="Calibri"/>
                </w:rPr>
                <w:t>synchronize</w:t>
              </w:r>
              <w:proofErr w:type="spellEnd"/>
              <w:r>
                <w:rPr>
                  <w:rFonts w:ascii="Calibri" w:eastAsia="Calibri" w:hAnsi="Calibri" w:cs="Calibri"/>
                </w:rPr>
                <w:t xml:space="preserve"> </w:t>
              </w:r>
              <w:proofErr w:type="spellStart"/>
              <w:r>
                <w:rPr>
                  <w:rFonts w:ascii="Calibri" w:eastAsia="Calibri" w:hAnsi="Calibri" w:cs="Calibri"/>
                </w:rPr>
                <w:t>their</w:t>
              </w:r>
              <w:proofErr w:type="spellEnd"/>
              <w:r>
                <w:rPr>
                  <w:rFonts w:ascii="Calibri" w:eastAsia="Calibri" w:hAnsi="Calibri" w:cs="Calibri"/>
                </w:rPr>
                <w:t xml:space="preserve"> </w:t>
              </w:r>
              <w:proofErr w:type="spellStart"/>
              <w:r>
                <w:rPr>
                  <w:rFonts w:ascii="Calibri" w:eastAsia="Calibri" w:hAnsi="Calibri" w:cs="Calibri"/>
                </w:rPr>
                <w:t>behaviour</w:t>
              </w:r>
              <w:proofErr w:type="spellEnd"/>
              <w:r>
                <w:rPr>
                  <w:rFonts w:ascii="Calibri" w:eastAsia="Calibri" w:hAnsi="Calibri" w:cs="Calibri"/>
                </w:rPr>
                <w:t xml:space="preserve"> in time and </w:t>
              </w:r>
              <w:proofErr w:type="spellStart"/>
              <w:r>
                <w:rPr>
                  <w:rFonts w:ascii="Calibri" w:eastAsia="Calibri" w:hAnsi="Calibri" w:cs="Calibri"/>
                </w:rPr>
                <w:t>space</w:t>
              </w:r>
              <w:proofErr w:type="spellEnd"/>
              <w:r>
                <w:rPr>
                  <w:rFonts w:ascii="Calibri" w:eastAsia="Calibri" w:hAnsi="Calibri" w:cs="Calibri"/>
                </w:rPr>
                <w:t xml:space="preserve">, </w:t>
              </w:r>
              <w:proofErr w:type="spellStart"/>
              <w:r>
                <w:rPr>
                  <w:rFonts w:ascii="Calibri" w:eastAsia="Calibri" w:hAnsi="Calibri" w:cs="Calibri"/>
                </w:rPr>
                <w:t>altering</w:t>
              </w:r>
              <w:proofErr w:type="spellEnd"/>
              <w:r>
                <w:rPr>
                  <w:rFonts w:ascii="Calibri" w:eastAsia="Calibri" w:hAnsi="Calibri" w:cs="Calibri"/>
                </w:rPr>
                <w:t xml:space="preserve"> </w:t>
              </w:r>
              <w:proofErr w:type="spellStart"/>
              <w:r>
                <w:rPr>
                  <w:rFonts w:ascii="Calibri" w:eastAsia="Calibri" w:hAnsi="Calibri" w:cs="Calibri"/>
                </w:rPr>
                <w:t>their</w:t>
              </w:r>
              <w:proofErr w:type="spellEnd"/>
              <w:r>
                <w:rPr>
                  <w:rFonts w:ascii="Calibri" w:eastAsia="Calibri" w:hAnsi="Calibri" w:cs="Calibri"/>
                </w:rPr>
                <w:t xml:space="preserve"> </w:t>
              </w:r>
              <w:proofErr w:type="spellStart"/>
              <w:r>
                <w:rPr>
                  <w:rFonts w:ascii="Calibri" w:eastAsia="Calibri" w:hAnsi="Calibri" w:cs="Calibri"/>
                </w:rPr>
                <w:t>behaviour</w:t>
              </w:r>
              <w:proofErr w:type="spellEnd"/>
              <w:r>
                <w:rPr>
                  <w:rFonts w:ascii="Calibri" w:eastAsia="Calibri" w:hAnsi="Calibri" w:cs="Calibri"/>
                </w:rPr>
                <w:t xml:space="preserve"> in </w:t>
              </w:r>
              <w:proofErr w:type="spellStart"/>
              <w:r>
                <w:rPr>
                  <w:rFonts w:ascii="Calibri" w:eastAsia="Calibri" w:hAnsi="Calibri" w:cs="Calibri"/>
                </w:rPr>
                <w:t>line</w:t>
              </w:r>
              <w:proofErr w:type="spellEnd"/>
              <w:r>
                <w:rPr>
                  <w:rFonts w:ascii="Calibri" w:eastAsia="Calibri" w:hAnsi="Calibri" w:cs="Calibri"/>
                </w:rPr>
                <w:t xml:space="preserve"> </w:t>
              </w:r>
              <w:proofErr w:type="spellStart"/>
              <w:r>
                <w:rPr>
                  <w:rFonts w:ascii="Calibri" w:eastAsia="Calibri" w:hAnsi="Calibri" w:cs="Calibri"/>
                </w:rPr>
                <w:t>with</w:t>
              </w:r>
              <w:proofErr w:type="spellEnd"/>
              <w:r>
                <w:rPr>
                  <w:rFonts w:ascii="Calibri" w:eastAsia="Calibri" w:hAnsi="Calibri" w:cs="Calibri"/>
                </w:rPr>
                <w:t xml:space="preserve"> </w:t>
              </w:r>
              <w:proofErr w:type="spellStart"/>
              <w:r>
                <w:rPr>
                  <w:rFonts w:ascii="Calibri" w:eastAsia="Calibri" w:hAnsi="Calibri" w:cs="Calibri"/>
                </w:rPr>
                <w:t>their</w:t>
              </w:r>
              <w:proofErr w:type="spellEnd"/>
              <w:r>
                <w:rPr>
                  <w:rFonts w:ascii="Calibri" w:eastAsia="Calibri" w:hAnsi="Calibri" w:cs="Calibri"/>
                </w:rPr>
                <w:t xml:space="preserve"> </w:t>
              </w:r>
              <w:proofErr w:type="spellStart"/>
              <w:r>
                <w:rPr>
                  <w:rFonts w:ascii="Calibri" w:eastAsia="Calibri" w:hAnsi="Calibri" w:cs="Calibri"/>
                </w:rPr>
                <w:t>group</w:t>
              </w:r>
              <w:proofErr w:type="spellEnd"/>
              <w:r>
                <w:rPr>
                  <w:rFonts w:ascii="Calibri" w:eastAsia="Calibri" w:hAnsi="Calibri" w:cs="Calibri"/>
                </w:rPr>
                <w:t xml:space="preserve"> </w:t>
              </w:r>
              <w:proofErr w:type="spellStart"/>
              <w:r>
                <w:rPr>
                  <w:rFonts w:ascii="Calibri" w:eastAsia="Calibri" w:hAnsi="Calibri" w:cs="Calibri"/>
                </w:rPr>
                <w:t>mates</w:t>
              </w:r>
              <w:proofErr w:type="spellEnd"/>
              <w:r>
                <w:rPr>
                  <w:rFonts w:ascii="Calibri" w:eastAsia="Calibri" w:hAnsi="Calibri" w:cs="Calibri"/>
                </w:rPr>
                <w:t xml:space="preserve">, and </w:t>
              </w:r>
              <w:proofErr w:type="spellStart"/>
              <w:r>
                <w:rPr>
                  <w:rFonts w:ascii="Calibri" w:eastAsia="Calibri" w:hAnsi="Calibri" w:cs="Calibri"/>
                </w:rPr>
                <w:t>potentially</w:t>
              </w:r>
              <w:proofErr w:type="spellEnd"/>
              <w:r>
                <w:rPr>
                  <w:rFonts w:ascii="Calibri" w:eastAsia="Calibri" w:hAnsi="Calibri" w:cs="Calibri"/>
                </w:rPr>
                <w:t xml:space="preserve"> </w:t>
              </w:r>
              <w:proofErr w:type="spellStart"/>
              <w:r>
                <w:rPr>
                  <w:rFonts w:ascii="Calibri" w:eastAsia="Calibri" w:hAnsi="Calibri" w:cs="Calibri"/>
                </w:rPr>
                <w:t>suffering</w:t>
              </w:r>
              <w:proofErr w:type="spellEnd"/>
              <w:r>
                <w:rPr>
                  <w:rFonts w:ascii="Calibri" w:eastAsia="Calibri" w:hAnsi="Calibri" w:cs="Calibri"/>
                </w:rPr>
                <w:t xml:space="preserve"> </w:t>
              </w:r>
              <w:proofErr w:type="spellStart"/>
              <w:r>
                <w:rPr>
                  <w:rFonts w:ascii="Calibri" w:eastAsia="Calibri" w:hAnsi="Calibri" w:cs="Calibri"/>
                </w:rPr>
                <w:t>consensus</w:t>
              </w:r>
              <w:proofErr w:type="spellEnd"/>
              <w:r>
                <w:rPr>
                  <w:rFonts w:ascii="Calibri" w:eastAsia="Calibri" w:hAnsi="Calibri" w:cs="Calibri"/>
                </w:rPr>
                <w:t xml:space="preserve"> </w:t>
              </w:r>
              <w:proofErr w:type="spellStart"/>
              <w:r>
                <w:rPr>
                  <w:rFonts w:ascii="Calibri" w:eastAsia="Calibri" w:hAnsi="Calibri" w:cs="Calibri"/>
                </w:rPr>
                <w:t>costs</w:t>
              </w:r>
              <w:proofErr w:type="spellEnd"/>
              <w:r>
                <w:rPr>
                  <w:rFonts w:ascii="Calibri" w:eastAsia="Calibri" w:hAnsi="Calibri" w:cs="Calibri"/>
                </w:rPr>
                <w:t>”</w:t>
              </w:r>
            </w:ins>
          </w:p>
        </w:tc>
        <w:tc>
          <w:tcPr>
            <w:tcW w:w="1650" w:type="dxa"/>
            <w:tcBorders>
              <w:bottom w:val="single" w:sz="8" w:space="0" w:color="000000"/>
              <w:right w:val="single" w:sz="8" w:space="0" w:color="000000"/>
            </w:tcBorders>
            <w:tcMar>
              <w:top w:w="100" w:type="dxa"/>
              <w:left w:w="100" w:type="dxa"/>
              <w:bottom w:w="100" w:type="dxa"/>
              <w:right w:w="100" w:type="dxa"/>
            </w:tcMar>
          </w:tcPr>
          <w:p w14:paraId="64A6FA4B" w14:textId="77777777" w:rsidR="00AA55BB" w:rsidRDefault="00AA55BB" w:rsidP="00180397">
            <w:pPr>
              <w:rPr>
                <w:ins w:id="1122" w:author="Sabine Noebel" w:date="2022-02-28T11:12:00Z"/>
                <w:rFonts w:ascii="Calibri" w:eastAsia="Calibri" w:hAnsi="Calibri" w:cs="Calibri"/>
              </w:rPr>
            </w:pPr>
            <w:ins w:id="1123" w:author="Sabine Noebel" w:date="2022-02-28T11:12:00Z">
              <w:r>
                <w:rPr>
                  <w:rFonts w:ascii="Calibri" w:eastAsia="Calibri" w:hAnsi="Calibri" w:cs="Calibri"/>
                </w:rPr>
                <w:t>King, Williams &amp; Mettke-Hofmann, 2015</w:t>
              </w:r>
            </w:ins>
          </w:p>
        </w:tc>
      </w:tr>
      <w:tr w:rsidR="00AA55BB" w14:paraId="54104C06" w14:textId="77777777" w:rsidTr="00180397">
        <w:trPr>
          <w:trHeight w:val="440"/>
          <w:ins w:id="1124" w:author="Sabine Noebel" w:date="2022-02-28T11:12:00Z"/>
        </w:trPr>
        <w:tc>
          <w:tcPr>
            <w:tcW w:w="186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5CA4231B" w14:textId="77777777" w:rsidR="00AA55BB" w:rsidRDefault="00AA55BB" w:rsidP="00180397">
            <w:pPr>
              <w:rPr>
                <w:ins w:id="1125" w:author="Sabine Noebel" w:date="2022-02-28T11:12:00Z"/>
                <w:rFonts w:ascii="Calibri" w:eastAsia="Calibri" w:hAnsi="Calibri" w:cs="Calibri"/>
              </w:rPr>
            </w:pPr>
          </w:p>
        </w:tc>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FE3BA9F" w14:textId="77777777" w:rsidR="00AA55BB" w:rsidRDefault="00AA55BB" w:rsidP="00180397">
            <w:pPr>
              <w:rPr>
                <w:ins w:id="1126" w:author="Sabine Noebel" w:date="2022-02-28T11:12:00Z"/>
                <w:rFonts w:ascii="Calibri" w:eastAsia="Calibri" w:hAnsi="Calibri" w:cs="Calibri"/>
              </w:rPr>
            </w:pPr>
            <w:proofErr w:type="spellStart"/>
            <w:ins w:id="1127" w:author="Sabine Noebel" w:date="2022-02-28T11:12:00Z">
              <w:r>
                <w:rPr>
                  <w:rFonts w:ascii="Calibri" w:eastAsia="Calibri" w:hAnsi="Calibri" w:cs="Calibri"/>
                </w:rPr>
                <w:t>marmosets</w:t>
              </w:r>
              <w:proofErr w:type="spellEnd"/>
              <w:r>
                <w:rPr>
                  <w:rFonts w:ascii="Calibri" w:eastAsia="Calibri" w:hAnsi="Calibri" w:cs="Calibri"/>
                </w:rPr>
                <w:t xml:space="preserve"> (</w:t>
              </w:r>
              <w:proofErr w:type="spellStart"/>
              <w:r>
                <w:rPr>
                  <w:rFonts w:ascii="Calibri" w:eastAsia="Calibri" w:hAnsi="Calibri" w:cs="Calibri"/>
                  <w:i/>
                </w:rPr>
                <w:t>Callithrix</w:t>
              </w:r>
              <w:proofErr w:type="spellEnd"/>
              <w:r>
                <w:rPr>
                  <w:rFonts w:ascii="Calibri" w:eastAsia="Calibri" w:hAnsi="Calibri" w:cs="Calibri"/>
                  <w:i/>
                </w:rPr>
                <w:t xml:space="preserve"> </w:t>
              </w:r>
              <w:proofErr w:type="spellStart"/>
              <w:r>
                <w:rPr>
                  <w:rFonts w:ascii="Calibri" w:eastAsia="Calibri" w:hAnsi="Calibri" w:cs="Calibri"/>
                  <w:i/>
                </w:rPr>
                <w:t>jacchus</w:t>
              </w:r>
              <w:proofErr w:type="spellEnd"/>
              <w:r>
                <w:rPr>
                  <w:rFonts w:ascii="Calibri" w:eastAsia="Calibri" w:hAnsi="Calibri" w:cs="Calibri"/>
                </w:rPr>
                <w:t>)</w:t>
              </w:r>
            </w:ins>
          </w:p>
        </w:tc>
        <w:tc>
          <w:tcPr>
            <w:tcW w:w="3405" w:type="dxa"/>
            <w:tcBorders>
              <w:bottom w:val="single" w:sz="8" w:space="0" w:color="000000"/>
            </w:tcBorders>
          </w:tcPr>
          <w:p w14:paraId="7E7B2A3E" w14:textId="77777777" w:rsidR="00AA55BB" w:rsidRDefault="00AA55BB" w:rsidP="00180397">
            <w:pPr>
              <w:rPr>
                <w:ins w:id="1128" w:author="Sabine Noebel" w:date="2022-02-28T11:12:00Z"/>
                <w:rFonts w:ascii="Calibri" w:eastAsia="Calibri" w:hAnsi="Calibri" w:cs="Calibri"/>
              </w:rPr>
            </w:pPr>
            <w:proofErr w:type="spellStart"/>
            <w:ins w:id="1129" w:author="Sabine Noebel" w:date="2022-02-28T11:12:00Z">
              <w:r>
                <w:rPr>
                  <w:rFonts w:ascii="Calibri" w:eastAsia="Calibri" w:hAnsi="Calibri" w:cs="Calibri"/>
                </w:rPr>
                <w:t>no</w:t>
              </w:r>
              <w:proofErr w:type="spellEnd"/>
              <w:r>
                <w:rPr>
                  <w:rFonts w:ascii="Calibri" w:eastAsia="Calibri" w:hAnsi="Calibri" w:cs="Calibri"/>
                </w:rPr>
                <w:t xml:space="preserve"> </w:t>
              </w:r>
              <w:proofErr w:type="spellStart"/>
              <w:r>
                <w:rPr>
                  <w:rFonts w:ascii="Calibri" w:eastAsia="Calibri" w:hAnsi="Calibri" w:cs="Calibri"/>
                </w:rPr>
                <w:t>clear</w:t>
              </w:r>
              <w:proofErr w:type="spellEnd"/>
              <w:r>
                <w:rPr>
                  <w:rFonts w:ascii="Calibri" w:eastAsia="Calibri" w:hAnsi="Calibri" w:cs="Calibri"/>
                </w:rPr>
                <w:t xml:space="preserve"> </w:t>
              </w:r>
              <w:proofErr w:type="spellStart"/>
              <w:r>
                <w:rPr>
                  <w:rFonts w:ascii="Calibri" w:eastAsia="Calibri" w:hAnsi="Calibri" w:cs="Calibri"/>
                </w:rPr>
                <w:t>definition</w:t>
              </w:r>
              <w:proofErr w:type="spellEnd"/>
              <w:r>
                <w:rPr>
                  <w:rFonts w:ascii="Calibri" w:eastAsia="Calibri" w:hAnsi="Calibri" w:cs="Calibri"/>
                </w:rPr>
                <w:t xml:space="preserve"> </w:t>
              </w:r>
              <w:r>
                <w:rPr>
                  <w:rFonts w:ascii="Calibri" w:eastAsia="Calibri" w:hAnsi="Calibri" w:cs="Calibri"/>
                  <w:i/>
                </w:rPr>
                <w:t>(“</w:t>
              </w:r>
              <w:proofErr w:type="spellStart"/>
              <w:r>
                <w:rPr>
                  <w:rFonts w:ascii="Calibri" w:eastAsia="Calibri" w:hAnsi="Calibri" w:cs="Calibri"/>
                  <w:i/>
                </w:rPr>
                <w:t>behave</w:t>
              </w:r>
              <w:proofErr w:type="spellEnd"/>
              <w:r>
                <w:rPr>
                  <w:rFonts w:ascii="Calibri" w:eastAsia="Calibri" w:hAnsi="Calibri" w:cs="Calibri"/>
                  <w:i/>
                </w:rPr>
                <w:t xml:space="preserve"> like </w:t>
              </w:r>
              <w:proofErr w:type="spellStart"/>
              <w:r>
                <w:rPr>
                  <w:rFonts w:ascii="Calibri" w:eastAsia="Calibri" w:hAnsi="Calibri" w:cs="Calibri"/>
                  <w:i/>
                </w:rPr>
                <w:t>others</w:t>
              </w:r>
              <w:proofErr w:type="spellEnd"/>
              <w:r>
                <w:rPr>
                  <w:rFonts w:ascii="Calibri" w:eastAsia="Calibri" w:hAnsi="Calibri" w:cs="Calibri"/>
                  <w:i/>
                </w:rPr>
                <w:t>”)</w:t>
              </w:r>
            </w:ins>
          </w:p>
        </w:tc>
        <w:tc>
          <w:tcPr>
            <w:tcW w:w="1650" w:type="dxa"/>
            <w:tcBorders>
              <w:bottom w:val="single" w:sz="8" w:space="0" w:color="000000"/>
              <w:right w:val="single" w:sz="8" w:space="0" w:color="000000"/>
            </w:tcBorders>
            <w:tcMar>
              <w:top w:w="100" w:type="dxa"/>
              <w:left w:w="100" w:type="dxa"/>
              <w:bottom w:w="100" w:type="dxa"/>
              <w:right w:w="100" w:type="dxa"/>
            </w:tcMar>
          </w:tcPr>
          <w:p w14:paraId="56108D79" w14:textId="77777777" w:rsidR="00AA55BB" w:rsidRDefault="00AA55BB" w:rsidP="00180397">
            <w:pPr>
              <w:rPr>
                <w:ins w:id="1130" w:author="Sabine Noebel" w:date="2022-02-28T11:12:00Z"/>
                <w:rFonts w:ascii="Calibri" w:eastAsia="Calibri" w:hAnsi="Calibri" w:cs="Calibri"/>
              </w:rPr>
            </w:pPr>
            <w:proofErr w:type="spellStart"/>
            <w:ins w:id="1131" w:author="Sabine Noebel" w:date="2022-02-28T11:12:00Z">
              <w:r>
                <w:rPr>
                  <w:rFonts w:ascii="Calibri" w:eastAsia="Calibri" w:hAnsi="Calibri" w:cs="Calibri"/>
                </w:rPr>
                <w:t>Koski</w:t>
              </w:r>
              <w:proofErr w:type="spellEnd"/>
              <w:r>
                <w:rPr>
                  <w:rFonts w:ascii="Calibri" w:eastAsia="Calibri" w:hAnsi="Calibri" w:cs="Calibri"/>
                </w:rPr>
                <w:t xml:space="preserve"> &amp; Burkart, 2015</w:t>
              </w:r>
            </w:ins>
          </w:p>
        </w:tc>
      </w:tr>
      <w:tr w:rsidR="00AA55BB" w14:paraId="7D95418D" w14:textId="77777777" w:rsidTr="00180397">
        <w:trPr>
          <w:trHeight w:val="440"/>
          <w:ins w:id="1132" w:author="Sabine Noebel" w:date="2022-02-28T11:12:00Z"/>
        </w:trPr>
        <w:tc>
          <w:tcPr>
            <w:tcW w:w="1860" w:type="dxa"/>
            <w:vMerge w:val="restart"/>
            <w:tcBorders>
              <w:left w:val="single" w:sz="8" w:space="0" w:color="000000"/>
              <w:bottom w:val="single" w:sz="8" w:space="0" w:color="000000"/>
              <w:right w:val="single" w:sz="8" w:space="0" w:color="000000"/>
            </w:tcBorders>
            <w:tcMar>
              <w:top w:w="100" w:type="dxa"/>
              <w:left w:w="100" w:type="dxa"/>
              <w:bottom w:w="100" w:type="dxa"/>
              <w:right w:w="100" w:type="dxa"/>
            </w:tcMar>
          </w:tcPr>
          <w:p w14:paraId="10415FB2" w14:textId="77777777" w:rsidR="00AA55BB" w:rsidRDefault="00AA55BB" w:rsidP="00180397">
            <w:pPr>
              <w:rPr>
                <w:ins w:id="1133" w:author="Sabine Noebel" w:date="2022-02-28T11:12:00Z"/>
                <w:rFonts w:ascii="Calibri" w:eastAsia="Calibri" w:hAnsi="Calibri" w:cs="Calibri"/>
              </w:rPr>
            </w:pPr>
            <w:proofErr w:type="spellStart"/>
            <w:ins w:id="1134" w:author="Sabine Noebel" w:date="2022-02-28T11:12:00Z">
              <w:r>
                <w:rPr>
                  <w:rFonts w:ascii="Calibri" w:eastAsia="Calibri" w:hAnsi="Calibri" w:cs="Calibri"/>
                </w:rPr>
                <w:t>song</w:t>
              </w:r>
              <w:proofErr w:type="spellEnd"/>
            </w:ins>
          </w:p>
          <w:p w14:paraId="3700D727" w14:textId="77777777" w:rsidR="00AA55BB" w:rsidRDefault="00AA55BB" w:rsidP="00180397">
            <w:pPr>
              <w:rPr>
                <w:ins w:id="1135" w:author="Sabine Noebel" w:date="2022-02-28T11:12:00Z"/>
                <w:rFonts w:ascii="Calibri" w:eastAsia="Calibri" w:hAnsi="Calibri" w:cs="Calibri"/>
              </w:rPr>
            </w:pPr>
          </w:p>
        </w:tc>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64AC271" w14:textId="77777777" w:rsidR="00AA55BB" w:rsidRDefault="00AA55BB" w:rsidP="00180397">
            <w:pPr>
              <w:rPr>
                <w:ins w:id="1136" w:author="Sabine Noebel" w:date="2022-02-28T11:12:00Z"/>
                <w:rFonts w:ascii="Calibri" w:eastAsia="Calibri" w:hAnsi="Calibri" w:cs="Calibri"/>
              </w:rPr>
            </w:pPr>
            <w:proofErr w:type="spellStart"/>
            <w:ins w:id="1137" w:author="Sabine Noebel" w:date="2022-02-28T11:12:00Z">
              <w:r>
                <w:rPr>
                  <w:rFonts w:ascii="Calibri" w:eastAsia="Calibri" w:hAnsi="Calibri" w:cs="Calibri"/>
                </w:rPr>
                <w:t>white-crowned</w:t>
              </w:r>
              <w:proofErr w:type="spellEnd"/>
              <w:r>
                <w:rPr>
                  <w:rFonts w:ascii="Calibri" w:eastAsia="Calibri" w:hAnsi="Calibri" w:cs="Calibri"/>
                </w:rPr>
                <w:t xml:space="preserve"> </w:t>
              </w:r>
              <w:proofErr w:type="spellStart"/>
              <w:r>
                <w:rPr>
                  <w:rFonts w:ascii="Calibri" w:eastAsia="Calibri" w:hAnsi="Calibri" w:cs="Calibri"/>
                </w:rPr>
                <w:t>sparrows</w:t>
              </w:r>
              <w:proofErr w:type="spellEnd"/>
              <w:r>
                <w:rPr>
                  <w:rFonts w:ascii="Calibri" w:eastAsia="Calibri" w:hAnsi="Calibri" w:cs="Calibri"/>
                </w:rPr>
                <w:t xml:space="preserve"> (</w:t>
              </w:r>
              <w:proofErr w:type="spellStart"/>
              <w:r>
                <w:rPr>
                  <w:rFonts w:ascii="Calibri" w:eastAsia="Calibri" w:hAnsi="Calibri" w:cs="Calibri"/>
                  <w:i/>
                </w:rPr>
                <w:t>Zonotrichia</w:t>
              </w:r>
              <w:proofErr w:type="spellEnd"/>
              <w:r>
                <w:rPr>
                  <w:rFonts w:ascii="Calibri" w:eastAsia="Calibri" w:hAnsi="Calibri" w:cs="Calibri"/>
                  <w:i/>
                </w:rPr>
                <w:t xml:space="preserve"> </w:t>
              </w:r>
              <w:proofErr w:type="spellStart"/>
              <w:r>
                <w:rPr>
                  <w:rFonts w:ascii="Calibri" w:eastAsia="Calibri" w:hAnsi="Calibri" w:cs="Calibri"/>
                  <w:i/>
                </w:rPr>
                <w:t>leucophrys</w:t>
              </w:r>
              <w:proofErr w:type="spellEnd"/>
              <w:r>
                <w:rPr>
                  <w:rFonts w:ascii="Calibri" w:eastAsia="Calibri" w:hAnsi="Calibri" w:cs="Calibri"/>
                </w:rPr>
                <w:t>)</w:t>
              </w:r>
            </w:ins>
          </w:p>
        </w:tc>
        <w:tc>
          <w:tcPr>
            <w:tcW w:w="3405" w:type="dxa"/>
            <w:tcBorders>
              <w:bottom w:val="single" w:sz="8" w:space="0" w:color="000000"/>
            </w:tcBorders>
          </w:tcPr>
          <w:p w14:paraId="6D1249A2" w14:textId="77777777" w:rsidR="00AA55BB" w:rsidRDefault="00AA55BB" w:rsidP="00180397">
            <w:pPr>
              <w:rPr>
                <w:ins w:id="1138" w:author="Sabine Noebel" w:date="2022-02-28T11:12:00Z"/>
                <w:rFonts w:ascii="Calibri" w:eastAsia="Calibri" w:hAnsi="Calibri" w:cs="Calibri"/>
              </w:rPr>
            </w:pPr>
            <w:ins w:id="1139" w:author="Sabine Noebel" w:date="2022-02-28T11:12:00Z">
              <w:r>
                <w:rPr>
                  <w:rFonts w:ascii="Calibri" w:eastAsia="Calibri" w:hAnsi="Calibri" w:cs="Calibri"/>
                </w:rPr>
                <w:t>“</w:t>
              </w:r>
              <w:proofErr w:type="spellStart"/>
              <w:r>
                <w:rPr>
                  <w:rFonts w:ascii="Calibri" w:eastAsia="Calibri" w:hAnsi="Calibri" w:cs="Calibri"/>
                </w:rPr>
                <w:t>when</w:t>
              </w:r>
              <w:proofErr w:type="spellEnd"/>
              <w:r>
                <w:rPr>
                  <w:rFonts w:ascii="Calibri" w:eastAsia="Calibri" w:hAnsi="Calibri" w:cs="Calibri"/>
                </w:rPr>
                <w:t xml:space="preserve"> a </w:t>
              </w:r>
              <w:proofErr w:type="spellStart"/>
              <w:r>
                <w:rPr>
                  <w:rFonts w:ascii="Calibri" w:eastAsia="Calibri" w:hAnsi="Calibri" w:cs="Calibri"/>
                </w:rPr>
                <w:t>young</w:t>
              </w:r>
              <w:proofErr w:type="spellEnd"/>
              <w:r>
                <w:rPr>
                  <w:rFonts w:ascii="Calibri" w:eastAsia="Calibri" w:hAnsi="Calibri" w:cs="Calibri"/>
                </w:rPr>
                <w:t xml:space="preserve"> </w:t>
              </w:r>
              <w:proofErr w:type="spellStart"/>
              <w:r>
                <w:rPr>
                  <w:rFonts w:ascii="Calibri" w:eastAsia="Calibri" w:hAnsi="Calibri" w:cs="Calibri"/>
                </w:rPr>
                <w:t>pupil</w:t>
              </w:r>
              <w:proofErr w:type="spellEnd"/>
              <w:r>
                <w:rPr>
                  <w:rFonts w:ascii="Calibri" w:eastAsia="Calibri" w:hAnsi="Calibri" w:cs="Calibri"/>
                </w:rPr>
                <w:t xml:space="preserve"> </w:t>
              </w:r>
              <w:proofErr w:type="spellStart"/>
              <w:r>
                <w:rPr>
                  <w:rFonts w:ascii="Calibri" w:eastAsia="Calibri" w:hAnsi="Calibri" w:cs="Calibri"/>
                </w:rPr>
                <w:t>models</w:t>
              </w:r>
              <w:proofErr w:type="spellEnd"/>
              <w:r>
                <w:rPr>
                  <w:rFonts w:ascii="Calibri" w:eastAsia="Calibri" w:hAnsi="Calibri" w:cs="Calibri"/>
                </w:rPr>
                <w:t xml:space="preserve"> </w:t>
              </w:r>
              <w:proofErr w:type="spellStart"/>
              <w:r>
                <w:rPr>
                  <w:rFonts w:ascii="Calibri" w:eastAsia="Calibri" w:hAnsi="Calibri" w:cs="Calibri"/>
                </w:rPr>
                <w:t>its</w:t>
              </w:r>
              <w:proofErr w:type="spellEnd"/>
              <w:r>
                <w:rPr>
                  <w:rFonts w:ascii="Calibri" w:eastAsia="Calibri" w:hAnsi="Calibri" w:cs="Calibri"/>
                </w:rPr>
                <w:t xml:space="preserve"> </w:t>
              </w:r>
              <w:proofErr w:type="spellStart"/>
              <w:r>
                <w:rPr>
                  <w:rFonts w:ascii="Calibri" w:eastAsia="Calibri" w:hAnsi="Calibri" w:cs="Calibri"/>
                </w:rPr>
                <w:t>song</w:t>
              </w:r>
              <w:proofErr w:type="spellEnd"/>
              <w:r>
                <w:rPr>
                  <w:rFonts w:ascii="Calibri" w:eastAsia="Calibri" w:hAnsi="Calibri" w:cs="Calibri"/>
                </w:rPr>
                <w:t xml:space="preserve">(s) on </w:t>
              </w:r>
              <w:proofErr w:type="spellStart"/>
              <w:r>
                <w:rPr>
                  <w:rFonts w:ascii="Calibri" w:eastAsia="Calibri" w:hAnsi="Calibri" w:cs="Calibri"/>
                </w:rPr>
                <w:t>those</w:t>
              </w:r>
              <w:proofErr w:type="spellEnd"/>
              <w:r>
                <w:rPr>
                  <w:rFonts w:ascii="Calibri" w:eastAsia="Calibri" w:hAnsi="Calibri" w:cs="Calibri"/>
                </w:rPr>
                <w:t xml:space="preserve"> </w:t>
              </w:r>
              <w:proofErr w:type="spellStart"/>
              <w:r>
                <w:rPr>
                  <w:rFonts w:ascii="Calibri" w:eastAsia="Calibri" w:hAnsi="Calibri" w:cs="Calibri"/>
                </w:rPr>
                <w:t>of</w:t>
              </w:r>
              <w:proofErr w:type="spellEnd"/>
              <w:r>
                <w:rPr>
                  <w:rFonts w:ascii="Calibri" w:eastAsia="Calibri" w:hAnsi="Calibri" w:cs="Calibri"/>
                </w:rPr>
                <w:t xml:space="preserve"> </w:t>
              </w:r>
              <w:proofErr w:type="spellStart"/>
              <w:r>
                <w:rPr>
                  <w:rFonts w:ascii="Calibri" w:eastAsia="Calibri" w:hAnsi="Calibri" w:cs="Calibri"/>
                </w:rPr>
                <w:t>one</w:t>
              </w:r>
              <w:proofErr w:type="spellEnd"/>
              <w:r>
                <w:rPr>
                  <w:rFonts w:ascii="Calibri" w:eastAsia="Calibri" w:hAnsi="Calibri" w:cs="Calibri"/>
                </w:rPr>
                <w:t xml:space="preserve"> </w:t>
              </w:r>
              <w:proofErr w:type="spellStart"/>
              <w:r>
                <w:rPr>
                  <w:rFonts w:ascii="Calibri" w:eastAsia="Calibri" w:hAnsi="Calibri" w:cs="Calibri"/>
                </w:rPr>
                <w:t>or</w:t>
              </w:r>
              <w:proofErr w:type="spellEnd"/>
              <w:r>
                <w:rPr>
                  <w:rFonts w:ascii="Calibri" w:eastAsia="Calibri" w:hAnsi="Calibri" w:cs="Calibri"/>
                </w:rPr>
                <w:t xml:space="preserve"> </w:t>
              </w:r>
              <w:proofErr w:type="spellStart"/>
              <w:r>
                <w:rPr>
                  <w:rFonts w:ascii="Calibri" w:eastAsia="Calibri" w:hAnsi="Calibri" w:cs="Calibri"/>
                </w:rPr>
                <w:t>more</w:t>
              </w:r>
              <w:proofErr w:type="spellEnd"/>
              <w:r>
                <w:rPr>
                  <w:rFonts w:ascii="Calibri" w:eastAsia="Calibri" w:hAnsi="Calibri" w:cs="Calibri"/>
                </w:rPr>
                <w:t xml:space="preserve"> </w:t>
              </w:r>
              <w:proofErr w:type="spellStart"/>
              <w:r>
                <w:rPr>
                  <w:rFonts w:ascii="Calibri" w:eastAsia="Calibri" w:hAnsi="Calibri" w:cs="Calibri"/>
                </w:rPr>
                <w:t>tutors</w:t>
              </w:r>
              <w:proofErr w:type="spellEnd"/>
              <w:r>
                <w:rPr>
                  <w:rFonts w:ascii="Calibri" w:eastAsia="Calibri" w:hAnsi="Calibri" w:cs="Calibri"/>
                </w:rPr>
                <w:t>”</w:t>
              </w:r>
            </w:ins>
          </w:p>
          <w:p w14:paraId="719FAADC" w14:textId="77777777" w:rsidR="00AA55BB" w:rsidRDefault="00AA55BB" w:rsidP="00180397">
            <w:pPr>
              <w:rPr>
                <w:ins w:id="1140" w:author="Sabine Noebel" w:date="2022-02-28T11:12:00Z"/>
                <w:rFonts w:ascii="Calibri" w:eastAsia="Calibri" w:hAnsi="Calibri" w:cs="Calibri"/>
              </w:rPr>
            </w:pPr>
            <w:ins w:id="1141" w:author="Sabine Noebel" w:date="2022-02-28T11:12:00Z">
              <w:r>
                <w:rPr>
                  <w:rFonts w:ascii="Calibri" w:eastAsia="Calibri" w:hAnsi="Calibri" w:cs="Calibri"/>
                </w:rPr>
                <w:t>“</w:t>
              </w:r>
              <w:proofErr w:type="spellStart"/>
              <w:r>
                <w:rPr>
                  <w:rFonts w:ascii="Calibri" w:eastAsia="Calibri" w:hAnsi="Calibri" w:cs="Calibri"/>
                </w:rPr>
                <w:t>disproportionate</w:t>
              </w:r>
              <w:proofErr w:type="spellEnd"/>
              <w:r>
                <w:rPr>
                  <w:rFonts w:ascii="Calibri" w:eastAsia="Calibri" w:hAnsi="Calibri" w:cs="Calibri"/>
                </w:rPr>
                <w:t xml:space="preserve"> </w:t>
              </w:r>
              <w:proofErr w:type="spellStart"/>
              <w:r>
                <w:rPr>
                  <w:rFonts w:ascii="Calibri" w:eastAsia="Calibri" w:hAnsi="Calibri" w:cs="Calibri"/>
                </w:rPr>
                <w:t>tendency</w:t>
              </w:r>
              <w:proofErr w:type="spellEnd"/>
              <w:r>
                <w:rPr>
                  <w:rFonts w:ascii="Calibri" w:eastAsia="Calibri" w:hAnsi="Calibri" w:cs="Calibri"/>
                </w:rPr>
                <w:t xml:space="preserve"> </w:t>
              </w:r>
              <w:proofErr w:type="spellStart"/>
              <w:r>
                <w:rPr>
                  <w:rFonts w:ascii="Calibri" w:eastAsia="Calibri" w:hAnsi="Calibri" w:cs="Calibri"/>
                </w:rPr>
                <w:t>to</w:t>
              </w:r>
              <w:proofErr w:type="spellEnd"/>
              <w:r>
                <w:rPr>
                  <w:rFonts w:ascii="Calibri" w:eastAsia="Calibri" w:hAnsi="Calibri" w:cs="Calibri"/>
                </w:rPr>
                <w:t xml:space="preserve"> </w:t>
              </w:r>
              <w:proofErr w:type="spellStart"/>
              <w:r>
                <w:rPr>
                  <w:rFonts w:ascii="Calibri" w:eastAsia="Calibri" w:hAnsi="Calibri" w:cs="Calibri"/>
                </w:rPr>
                <w:t>copy</w:t>
              </w:r>
              <w:proofErr w:type="spellEnd"/>
              <w:r>
                <w:rPr>
                  <w:rFonts w:ascii="Calibri" w:eastAsia="Calibri" w:hAnsi="Calibri" w:cs="Calibri"/>
                </w:rPr>
                <w:t xml:space="preserve"> </w:t>
              </w:r>
              <w:proofErr w:type="spellStart"/>
              <w:r>
                <w:rPr>
                  <w:rFonts w:ascii="Calibri" w:eastAsia="Calibri" w:hAnsi="Calibri" w:cs="Calibri"/>
                </w:rPr>
                <w:t>the</w:t>
              </w:r>
              <w:proofErr w:type="spellEnd"/>
              <w:r>
                <w:rPr>
                  <w:rFonts w:ascii="Calibri" w:eastAsia="Calibri" w:hAnsi="Calibri" w:cs="Calibri"/>
                </w:rPr>
                <w:t xml:space="preserve"> </w:t>
              </w:r>
              <w:proofErr w:type="spellStart"/>
              <w:r>
                <w:rPr>
                  <w:rFonts w:ascii="Calibri" w:eastAsia="Calibri" w:hAnsi="Calibri" w:cs="Calibri"/>
                </w:rPr>
                <w:t>most</w:t>
              </w:r>
              <w:proofErr w:type="spellEnd"/>
              <w:r>
                <w:rPr>
                  <w:rFonts w:ascii="Calibri" w:eastAsia="Calibri" w:hAnsi="Calibri" w:cs="Calibri"/>
                </w:rPr>
                <w:t xml:space="preserve"> </w:t>
              </w:r>
              <w:proofErr w:type="spellStart"/>
              <w:r>
                <w:rPr>
                  <w:rFonts w:ascii="Calibri" w:eastAsia="Calibri" w:hAnsi="Calibri" w:cs="Calibri"/>
                </w:rPr>
                <w:t>common</w:t>
              </w:r>
              <w:proofErr w:type="spellEnd"/>
              <w:r>
                <w:rPr>
                  <w:rFonts w:ascii="Calibri" w:eastAsia="Calibri" w:hAnsi="Calibri" w:cs="Calibri"/>
                </w:rPr>
                <w:t xml:space="preserve"> </w:t>
              </w:r>
              <w:proofErr w:type="spellStart"/>
              <w:r>
                <w:rPr>
                  <w:rFonts w:ascii="Calibri" w:eastAsia="Calibri" w:hAnsi="Calibri" w:cs="Calibri"/>
                </w:rPr>
                <w:t>behavioural</w:t>
              </w:r>
              <w:proofErr w:type="spellEnd"/>
              <w:r>
                <w:rPr>
                  <w:rFonts w:ascii="Calibri" w:eastAsia="Calibri" w:hAnsi="Calibri" w:cs="Calibri"/>
                </w:rPr>
                <w:t xml:space="preserve"> variant”</w:t>
              </w:r>
            </w:ins>
          </w:p>
        </w:tc>
        <w:tc>
          <w:tcPr>
            <w:tcW w:w="1650" w:type="dxa"/>
            <w:tcBorders>
              <w:bottom w:val="single" w:sz="8" w:space="0" w:color="000000"/>
              <w:right w:val="single" w:sz="8" w:space="0" w:color="000000"/>
            </w:tcBorders>
            <w:tcMar>
              <w:top w:w="100" w:type="dxa"/>
              <w:left w:w="100" w:type="dxa"/>
              <w:bottom w:w="100" w:type="dxa"/>
              <w:right w:w="100" w:type="dxa"/>
            </w:tcMar>
          </w:tcPr>
          <w:p w14:paraId="156AA00D" w14:textId="77777777" w:rsidR="00AA55BB" w:rsidRDefault="00AA55BB" w:rsidP="00180397">
            <w:pPr>
              <w:rPr>
                <w:ins w:id="1142" w:author="Sabine Noebel" w:date="2022-02-28T11:12:00Z"/>
                <w:rFonts w:ascii="Calibri" w:eastAsia="Calibri" w:hAnsi="Calibri" w:cs="Calibri"/>
              </w:rPr>
            </w:pPr>
            <w:ins w:id="1143" w:author="Sabine Noebel" w:date="2022-02-28T11:12:00Z">
              <w:r>
                <w:rPr>
                  <w:rFonts w:ascii="Calibri" w:eastAsia="Calibri" w:hAnsi="Calibri" w:cs="Calibri"/>
                </w:rPr>
                <w:t xml:space="preserve">Nelson &amp; </w:t>
              </w:r>
              <w:proofErr w:type="spellStart"/>
              <w:r>
                <w:rPr>
                  <w:rFonts w:ascii="Calibri" w:eastAsia="Calibri" w:hAnsi="Calibri" w:cs="Calibri"/>
                </w:rPr>
                <w:t>Poesel</w:t>
              </w:r>
              <w:proofErr w:type="spellEnd"/>
              <w:r>
                <w:rPr>
                  <w:rFonts w:ascii="Calibri" w:eastAsia="Calibri" w:hAnsi="Calibri" w:cs="Calibri"/>
                </w:rPr>
                <w:t xml:space="preserve">, 2009; </w:t>
              </w:r>
            </w:ins>
          </w:p>
          <w:p w14:paraId="368ADC61" w14:textId="77777777" w:rsidR="00AA55BB" w:rsidRDefault="00AA55BB" w:rsidP="00180397">
            <w:pPr>
              <w:rPr>
                <w:ins w:id="1144" w:author="Sabine Noebel" w:date="2022-02-28T11:12:00Z"/>
                <w:rFonts w:ascii="Calibri" w:eastAsia="Calibri" w:hAnsi="Calibri" w:cs="Calibri"/>
              </w:rPr>
            </w:pPr>
            <w:ins w:id="1145" w:author="Sabine Noebel" w:date="2022-02-28T11:12:00Z">
              <w:r>
                <w:rPr>
                  <w:rFonts w:ascii="Calibri" w:eastAsia="Calibri" w:hAnsi="Calibri" w:cs="Calibri"/>
                </w:rPr>
                <w:t xml:space="preserve"> </w:t>
              </w:r>
            </w:ins>
          </w:p>
          <w:p w14:paraId="08353DEC" w14:textId="77777777" w:rsidR="00AA55BB" w:rsidRDefault="00AA55BB" w:rsidP="00180397">
            <w:pPr>
              <w:rPr>
                <w:ins w:id="1146" w:author="Sabine Noebel" w:date="2022-02-28T11:12:00Z"/>
                <w:rFonts w:ascii="Calibri" w:eastAsia="Calibri" w:hAnsi="Calibri" w:cs="Calibri"/>
              </w:rPr>
            </w:pPr>
            <w:ins w:id="1147" w:author="Sabine Noebel" w:date="2022-02-28T11:12:00Z">
              <w:r>
                <w:rPr>
                  <w:rFonts w:ascii="Calibri" w:eastAsia="Calibri" w:hAnsi="Calibri" w:cs="Calibri"/>
                </w:rPr>
                <w:t xml:space="preserve">Nelson &amp; </w:t>
              </w:r>
              <w:proofErr w:type="spellStart"/>
              <w:r>
                <w:rPr>
                  <w:rFonts w:ascii="Calibri" w:eastAsia="Calibri" w:hAnsi="Calibri" w:cs="Calibri"/>
                </w:rPr>
                <w:t>Poesel</w:t>
              </w:r>
              <w:proofErr w:type="spellEnd"/>
              <w:r>
                <w:rPr>
                  <w:rFonts w:ascii="Calibri" w:eastAsia="Calibri" w:hAnsi="Calibri" w:cs="Calibri"/>
                </w:rPr>
                <w:t xml:space="preserve">, 2014 </w:t>
              </w:r>
            </w:ins>
          </w:p>
        </w:tc>
      </w:tr>
      <w:tr w:rsidR="00AA55BB" w14:paraId="351C1DD4" w14:textId="77777777" w:rsidTr="00180397">
        <w:trPr>
          <w:trHeight w:val="440"/>
          <w:ins w:id="1148" w:author="Sabine Noebel" w:date="2022-02-28T11:12:00Z"/>
        </w:trPr>
        <w:tc>
          <w:tcPr>
            <w:tcW w:w="186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6200AE9D" w14:textId="77777777" w:rsidR="00AA55BB" w:rsidRDefault="00AA55BB" w:rsidP="00180397">
            <w:pPr>
              <w:rPr>
                <w:ins w:id="1149" w:author="Sabine Noebel" w:date="2022-02-28T11:12:00Z"/>
                <w:rFonts w:ascii="Calibri" w:eastAsia="Calibri" w:hAnsi="Calibri" w:cs="Calibri"/>
              </w:rPr>
            </w:pPr>
          </w:p>
        </w:tc>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F37A88F" w14:textId="77777777" w:rsidR="00AA55BB" w:rsidRDefault="00AA55BB" w:rsidP="00180397">
            <w:pPr>
              <w:rPr>
                <w:ins w:id="1150" w:author="Sabine Noebel" w:date="2022-02-28T11:12:00Z"/>
                <w:rFonts w:ascii="Calibri" w:eastAsia="Calibri" w:hAnsi="Calibri" w:cs="Calibri"/>
              </w:rPr>
            </w:pPr>
            <w:proofErr w:type="spellStart"/>
            <w:ins w:id="1151" w:author="Sabine Noebel" w:date="2022-02-28T11:12:00Z">
              <w:r>
                <w:rPr>
                  <w:rFonts w:ascii="Calibri" w:eastAsia="Calibri" w:hAnsi="Calibri" w:cs="Calibri"/>
                </w:rPr>
                <w:t>swamp</w:t>
              </w:r>
              <w:proofErr w:type="spellEnd"/>
              <w:r>
                <w:rPr>
                  <w:rFonts w:ascii="Calibri" w:eastAsia="Calibri" w:hAnsi="Calibri" w:cs="Calibri"/>
                </w:rPr>
                <w:t xml:space="preserve"> </w:t>
              </w:r>
              <w:proofErr w:type="spellStart"/>
              <w:r>
                <w:rPr>
                  <w:rFonts w:ascii="Calibri" w:eastAsia="Calibri" w:hAnsi="Calibri" w:cs="Calibri"/>
                </w:rPr>
                <w:t>sparrows</w:t>
              </w:r>
              <w:proofErr w:type="spellEnd"/>
              <w:r>
                <w:rPr>
                  <w:rFonts w:ascii="Calibri" w:eastAsia="Calibri" w:hAnsi="Calibri" w:cs="Calibri"/>
                </w:rPr>
                <w:t xml:space="preserve"> (</w:t>
              </w:r>
              <w:proofErr w:type="spellStart"/>
              <w:r>
                <w:rPr>
                  <w:rFonts w:ascii="Calibri" w:eastAsia="Calibri" w:hAnsi="Calibri" w:cs="Calibri"/>
                  <w:i/>
                </w:rPr>
                <w:t>Melospiza</w:t>
              </w:r>
              <w:proofErr w:type="spellEnd"/>
              <w:r>
                <w:rPr>
                  <w:rFonts w:ascii="Calibri" w:eastAsia="Calibri" w:hAnsi="Calibri" w:cs="Calibri"/>
                  <w:i/>
                </w:rPr>
                <w:t xml:space="preserve"> </w:t>
              </w:r>
              <w:proofErr w:type="spellStart"/>
              <w:r>
                <w:rPr>
                  <w:rFonts w:ascii="Calibri" w:eastAsia="Calibri" w:hAnsi="Calibri" w:cs="Calibri"/>
                  <w:i/>
                </w:rPr>
                <w:t>georgiana</w:t>
              </w:r>
              <w:proofErr w:type="spellEnd"/>
              <w:r>
                <w:rPr>
                  <w:rFonts w:ascii="Calibri" w:eastAsia="Calibri" w:hAnsi="Calibri" w:cs="Calibri"/>
                </w:rPr>
                <w:t>)</w:t>
              </w:r>
            </w:ins>
          </w:p>
        </w:tc>
        <w:tc>
          <w:tcPr>
            <w:tcW w:w="3405" w:type="dxa"/>
            <w:tcBorders>
              <w:bottom w:val="single" w:sz="8" w:space="0" w:color="000000"/>
            </w:tcBorders>
          </w:tcPr>
          <w:p w14:paraId="254A4287" w14:textId="77777777" w:rsidR="00AA55BB" w:rsidRDefault="00AA55BB" w:rsidP="00180397">
            <w:pPr>
              <w:rPr>
                <w:ins w:id="1152" w:author="Sabine Noebel" w:date="2022-02-28T11:12:00Z"/>
                <w:rFonts w:ascii="Calibri" w:eastAsia="Calibri" w:hAnsi="Calibri" w:cs="Calibri"/>
              </w:rPr>
            </w:pPr>
            <w:ins w:id="1153" w:author="Sabine Noebel" w:date="2022-02-28T11:12:00Z">
              <w:r>
                <w:rPr>
                  <w:rFonts w:ascii="Calibri" w:eastAsia="Calibri" w:hAnsi="Calibri" w:cs="Calibri"/>
                </w:rPr>
                <w:t>“</w:t>
              </w:r>
              <w:proofErr w:type="spellStart"/>
              <w:r>
                <w:rPr>
                  <w:rFonts w:ascii="Calibri" w:eastAsia="Calibri" w:hAnsi="Calibri" w:cs="Calibri"/>
                </w:rPr>
                <w:t>disproportionate</w:t>
              </w:r>
              <w:proofErr w:type="spellEnd"/>
              <w:r>
                <w:rPr>
                  <w:rFonts w:ascii="Calibri" w:eastAsia="Calibri" w:hAnsi="Calibri" w:cs="Calibri"/>
                </w:rPr>
                <w:t xml:space="preserve"> </w:t>
              </w:r>
              <w:proofErr w:type="spellStart"/>
              <w:r>
                <w:rPr>
                  <w:rFonts w:ascii="Calibri" w:eastAsia="Calibri" w:hAnsi="Calibri" w:cs="Calibri"/>
                </w:rPr>
                <w:t>tendency</w:t>
              </w:r>
              <w:proofErr w:type="spellEnd"/>
              <w:r>
                <w:rPr>
                  <w:rFonts w:ascii="Calibri" w:eastAsia="Calibri" w:hAnsi="Calibri" w:cs="Calibri"/>
                </w:rPr>
                <w:t xml:space="preserve"> </w:t>
              </w:r>
              <w:proofErr w:type="spellStart"/>
              <w:r>
                <w:rPr>
                  <w:rFonts w:ascii="Calibri" w:eastAsia="Calibri" w:hAnsi="Calibri" w:cs="Calibri"/>
                </w:rPr>
                <w:t>to</w:t>
              </w:r>
              <w:proofErr w:type="spellEnd"/>
              <w:r>
                <w:rPr>
                  <w:rFonts w:ascii="Calibri" w:eastAsia="Calibri" w:hAnsi="Calibri" w:cs="Calibri"/>
                </w:rPr>
                <w:t xml:space="preserve"> </w:t>
              </w:r>
              <w:proofErr w:type="spellStart"/>
              <w:r>
                <w:rPr>
                  <w:rFonts w:ascii="Calibri" w:eastAsia="Calibri" w:hAnsi="Calibri" w:cs="Calibri"/>
                </w:rPr>
                <w:t>copy</w:t>
              </w:r>
              <w:proofErr w:type="spellEnd"/>
              <w:r>
                <w:rPr>
                  <w:rFonts w:ascii="Calibri" w:eastAsia="Calibri" w:hAnsi="Calibri" w:cs="Calibri"/>
                </w:rPr>
                <w:t xml:space="preserve"> </w:t>
              </w:r>
              <w:proofErr w:type="spellStart"/>
              <w:r>
                <w:rPr>
                  <w:rFonts w:ascii="Calibri" w:eastAsia="Calibri" w:hAnsi="Calibri" w:cs="Calibri"/>
                </w:rPr>
                <w:t>the</w:t>
              </w:r>
              <w:proofErr w:type="spellEnd"/>
              <w:r>
                <w:rPr>
                  <w:rFonts w:ascii="Calibri" w:eastAsia="Calibri" w:hAnsi="Calibri" w:cs="Calibri"/>
                </w:rPr>
                <w:t xml:space="preserve"> </w:t>
              </w:r>
              <w:proofErr w:type="spellStart"/>
              <w:r>
                <w:rPr>
                  <w:rFonts w:ascii="Calibri" w:eastAsia="Calibri" w:hAnsi="Calibri" w:cs="Calibri"/>
                </w:rPr>
                <w:t>majority</w:t>
              </w:r>
              <w:proofErr w:type="spellEnd"/>
              <w:r>
                <w:rPr>
                  <w:rFonts w:ascii="Calibri" w:eastAsia="Calibri" w:hAnsi="Calibri" w:cs="Calibri"/>
                </w:rPr>
                <w:t>”</w:t>
              </w:r>
            </w:ins>
          </w:p>
        </w:tc>
        <w:tc>
          <w:tcPr>
            <w:tcW w:w="1650" w:type="dxa"/>
            <w:tcBorders>
              <w:bottom w:val="single" w:sz="8" w:space="0" w:color="000000"/>
              <w:right w:val="single" w:sz="8" w:space="0" w:color="000000"/>
            </w:tcBorders>
            <w:tcMar>
              <w:top w:w="100" w:type="dxa"/>
              <w:left w:w="100" w:type="dxa"/>
              <w:bottom w:w="100" w:type="dxa"/>
              <w:right w:w="100" w:type="dxa"/>
            </w:tcMar>
          </w:tcPr>
          <w:p w14:paraId="2CE700F2" w14:textId="77777777" w:rsidR="00AA55BB" w:rsidRDefault="00AA55BB" w:rsidP="00180397">
            <w:pPr>
              <w:rPr>
                <w:ins w:id="1154" w:author="Sabine Noebel" w:date="2022-02-28T11:12:00Z"/>
                <w:rFonts w:ascii="Calibri" w:eastAsia="Calibri" w:hAnsi="Calibri" w:cs="Calibri"/>
              </w:rPr>
            </w:pPr>
            <w:ins w:id="1155" w:author="Sabine Noebel" w:date="2022-02-28T11:12:00Z">
              <w:r>
                <w:rPr>
                  <w:rFonts w:ascii="Calibri" w:eastAsia="Calibri" w:hAnsi="Calibri" w:cs="Calibri"/>
                </w:rPr>
                <w:t xml:space="preserve">Lachlan </w:t>
              </w:r>
              <w:r>
                <w:rPr>
                  <w:rFonts w:ascii="Calibri" w:eastAsia="Calibri" w:hAnsi="Calibri" w:cs="Calibri"/>
                  <w:i/>
                </w:rPr>
                <w:t>et al</w:t>
              </w:r>
              <w:r>
                <w:rPr>
                  <w:rFonts w:ascii="Calibri" w:eastAsia="Calibri" w:hAnsi="Calibri" w:cs="Calibri"/>
                </w:rPr>
                <w:t>., 2018</w:t>
              </w:r>
            </w:ins>
          </w:p>
        </w:tc>
      </w:tr>
      <w:tr w:rsidR="00AA55BB" w14:paraId="30D17F97" w14:textId="77777777" w:rsidTr="00180397">
        <w:trPr>
          <w:trHeight w:val="440"/>
          <w:ins w:id="1156" w:author="Sabine Noebel" w:date="2022-02-28T11:12:00Z"/>
        </w:trPr>
        <w:tc>
          <w:tcPr>
            <w:tcW w:w="186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12B126A9" w14:textId="77777777" w:rsidR="00AA55BB" w:rsidRDefault="00AA55BB" w:rsidP="00180397">
            <w:pPr>
              <w:rPr>
                <w:ins w:id="1157" w:author="Sabine Noebel" w:date="2022-02-28T11:12:00Z"/>
                <w:rFonts w:ascii="Calibri" w:eastAsia="Calibri" w:hAnsi="Calibri" w:cs="Calibri"/>
              </w:rPr>
            </w:pPr>
          </w:p>
        </w:tc>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124D04D" w14:textId="77777777" w:rsidR="00AA55BB" w:rsidRDefault="00AA55BB" w:rsidP="00180397">
            <w:pPr>
              <w:rPr>
                <w:ins w:id="1158" w:author="Sabine Noebel" w:date="2022-02-28T11:12:00Z"/>
                <w:rFonts w:ascii="Calibri" w:eastAsia="Calibri" w:hAnsi="Calibri" w:cs="Calibri"/>
              </w:rPr>
            </w:pPr>
            <w:proofErr w:type="spellStart"/>
            <w:ins w:id="1159" w:author="Sabine Noebel" w:date="2022-02-28T11:12:00Z">
              <w:r>
                <w:rPr>
                  <w:rFonts w:ascii="Calibri" w:eastAsia="Calibri" w:hAnsi="Calibri" w:cs="Calibri"/>
                </w:rPr>
                <w:t>bottlenose</w:t>
              </w:r>
              <w:proofErr w:type="spellEnd"/>
              <w:r>
                <w:rPr>
                  <w:rFonts w:ascii="Calibri" w:eastAsia="Calibri" w:hAnsi="Calibri" w:cs="Calibri"/>
                </w:rPr>
                <w:t xml:space="preserve"> </w:t>
              </w:r>
              <w:proofErr w:type="spellStart"/>
              <w:r>
                <w:rPr>
                  <w:rFonts w:ascii="Calibri" w:eastAsia="Calibri" w:hAnsi="Calibri" w:cs="Calibri"/>
                </w:rPr>
                <w:t>dolphins</w:t>
              </w:r>
              <w:proofErr w:type="spellEnd"/>
              <w:r>
                <w:rPr>
                  <w:rFonts w:ascii="Calibri" w:eastAsia="Calibri" w:hAnsi="Calibri" w:cs="Calibri"/>
                </w:rPr>
                <w:t xml:space="preserve"> (</w:t>
              </w:r>
              <w:proofErr w:type="spellStart"/>
              <w:r>
                <w:rPr>
                  <w:rFonts w:ascii="Calibri" w:eastAsia="Calibri" w:hAnsi="Calibri" w:cs="Calibri"/>
                  <w:i/>
                </w:rPr>
                <w:t>Tursiops</w:t>
              </w:r>
              <w:proofErr w:type="spellEnd"/>
              <w:r>
                <w:rPr>
                  <w:rFonts w:ascii="Calibri" w:eastAsia="Calibri" w:hAnsi="Calibri" w:cs="Calibri"/>
                  <w:i/>
                </w:rPr>
                <w:t xml:space="preserve"> </w:t>
              </w:r>
              <w:proofErr w:type="spellStart"/>
              <w:r>
                <w:rPr>
                  <w:rFonts w:ascii="Calibri" w:eastAsia="Calibri" w:hAnsi="Calibri" w:cs="Calibri"/>
                  <w:i/>
                </w:rPr>
                <w:t>aduncus</w:t>
              </w:r>
              <w:proofErr w:type="spellEnd"/>
              <w:r>
                <w:rPr>
                  <w:rFonts w:ascii="Calibri" w:eastAsia="Calibri" w:hAnsi="Calibri" w:cs="Calibri"/>
                </w:rPr>
                <w:t>)</w:t>
              </w:r>
            </w:ins>
          </w:p>
        </w:tc>
        <w:tc>
          <w:tcPr>
            <w:tcW w:w="3405" w:type="dxa"/>
            <w:tcBorders>
              <w:bottom w:val="single" w:sz="8" w:space="0" w:color="000000"/>
            </w:tcBorders>
          </w:tcPr>
          <w:p w14:paraId="6C57E892" w14:textId="77777777" w:rsidR="00AA55BB" w:rsidRDefault="00AA55BB" w:rsidP="00180397">
            <w:pPr>
              <w:rPr>
                <w:ins w:id="1160" w:author="Sabine Noebel" w:date="2022-02-28T11:12:00Z"/>
                <w:rFonts w:ascii="Calibri" w:eastAsia="Calibri" w:hAnsi="Calibri" w:cs="Calibri"/>
              </w:rPr>
            </w:pPr>
            <w:ins w:id="1161" w:author="Sabine Noebel" w:date="2022-02-28T11:12:00Z">
              <w:r>
                <w:rPr>
                  <w:rFonts w:ascii="Calibri" w:eastAsia="Calibri" w:hAnsi="Calibri" w:cs="Calibri"/>
                </w:rPr>
                <w:t>“</w:t>
              </w:r>
              <w:proofErr w:type="spellStart"/>
              <w:r>
                <w:rPr>
                  <w:rFonts w:ascii="Calibri" w:eastAsia="Calibri" w:hAnsi="Calibri" w:cs="Calibri"/>
                </w:rPr>
                <w:t>adopt</w:t>
              </w:r>
              <w:proofErr w:type="spellEnd"/>
              <w:r>
                <w:rPr>
                  <w:rFonts w:ascii="Calibri" w:eastAsia="Calibri" w:hAnsi="Calibri" w:cs="Calibri"/>
                </w:rPr>
                <w:t xml:space="preserve"> </w:t>
              </w:r>
              <w:proofErr w:type="spellStart"/>
              <w:r>
                <w:rPr>
                  <w:rFonts w:ascii="Calibri" w:eastAsia="Calibri" w:hAnsi="Calibri" w:cs="Calibri"/>
                </w:rPr>
                <w:t>the</w:t>
              </w:r>
              <w:proofErr w:type="spellEnd"/>
              <w:r>
                <w:rPr>
                  <w:rFonts w:ascii="Calibri" w:eastAsia="Calibri" w:hAnsi="Calibri" w:cs="Calibri"/>
                </w:rPr>
                <w:t xml:space="preserve"> </w:t>
              </w:r>
              <w:proofErr w:type="spellStart"/>
              <w:r>
                <w:rPr>
                  <w:rFonts w:ascii="Calibri" w:eastAsia="Calibri" w:hAnsi="Calibri" w:cs="Calibri"/>
                </w:rPr>
                <w:t>most</w:t>
              </w:r>
              <w:proofErr w:type="spellEnd"/>
              <w:r>
                <w:rPr>
                  <w:rFonts w:ascii="Calibri" w:eastAsia="Calibri" w:hAnsi="Calibri" w:cs="Calibri"/>
                </w:rPr>
                <w:t xml:space="preserve"> frequent </w:t>
              </w:r>
              <w:proofErr w:type="spellStart"/>
              <w:r>
                <w:rPr>
                  <w:rFonts w:ascii="Calibri" w:eastAsia="Calibri" w:hAnsi="Calibri" w:cs="Calibri"/>
                </w:rPr>
                <w:t>behaviour</w:t>
              </w:r>
              <w:proofErr w:type="spellEnd"/>
              <w:r>
                <w:rPr>
                  <w:rFonts w:ascii="Calibri" w:eastAsia="Calibri" w:hAnsi="Calibri" w:cs="Calibri"/>
                </w:rPr>
                <w:t>”</w:t>
              </w:r>
            </w:ins>
          </w:p>
        </w:tc>
        <w:tc>
          <w:tcPr>
            <w:tcW w:w="1650" w:type="dxa"/>
            <w:tcBorders>
              <w:bottom w:val="single" w:sz="8" w:space="0" w:color="000000"/>
              <w:right w:val="single" w:sz="8" w:space="0" w:color="000000"/>
            </w:tcBorders>
            <w:tcMar>
              <w:top w:w="100" w:type="dxa"/>
              <w:left w:w="100" w:type="dxa"/>
              <w:bottom w:w="100" w:type="dxa"/>
              <w:right w:w="100" w:type="dxa"/>
            </w:tcMar>
          </w:tcPr>
          <w:p w14:paraId="038217A3" w14:textId="77777777" w:rsidR="00AA55BB" w:rsidRDefault="00AA55BB" w:rsidP="00180397">
            <w:pPr>
              <w:rPr>
                <w:ins w:id="1162" w:author="Sabine Noebel" w:date="2022-02-28T11:12:00Z"/>
                <w:rFonts w:ascii="Calibri" w:eastAsia="Calibri" w:hAnsi="Calibri" w:cs="Calibri"/>
              </w:rPr>
            </w:pPr>
            <w:ins w:id="1163" w:author="Sabine Noebel" w:date="2022-02-28T11:12:00Z">
              <w:r>
                <w:rPr>
                  <w:rFonts w:ascii="Calibri" w:eastAsia="Calibri" w:hAnsi="Calibri" w:cs="Calibri"/>
                </w:rPr>
                <w:t>Cantor &amp; Whitehead, 2013</w:t>
              </w:r>
            </w:ins>
          </w:p>
        </w:tc>
      </w:tr>
      <w:tr w:rsidR="00AA55BB" w14:paraId="0C7E54C5" w14:textId="77777777" w:rsidTr="00180397">
        <w:trPr>
          <w:trHeight w:val="440"/>
          <w:ins w:id="1164" w:author="Sabine Noebel" w:date="2022-02-28T11:12:00Z"/>
        </w:trPr>
        <w:tc>
          <w:tcPr>
            <w:tcW w:w="186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7018803F" w14:textId="77777777" w:rsidR="00AA55BB" w:rsidRDefault="00AA55BB" w:rsidP="00180397">
            <w:pPr>
              <w:rPr>
                <w:ins w:id="1165" w:author="Sabine Noebel" w:date="2022-02-28T11:12:00Z"/>
                <w:rFonts w:ascii="Calibri" w:eastAsia="Calibri" w:hAnsi="Calibri" w:cs="Calibri"/>
              </w:rPr>
            </w:pPr>
          </w:p>
        </w:tc>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FCDA28" w14:textId="77777777" w:rsidR="00AA55BB" w:rsidRDefault="00AA55BB" w:rsidP="00180397">
            <w:pPr>
              <w:rPr>
                <w:ins w:id="1166" w:author="Sabine Noebel" w:date="2022-02-28T11:12:00Z"/>
                <w:rFonts w:ascii="Calibri" w:eastAsia="Calibri" w:hAnsi="Calibri" w:cs="Calibri"/>
              </w:rPr>
            </w:pPr>
            <w:proofErr w:type="spellStart"/>
            <w:ins w:id="1167" w:author="Sabine Noebel" w:date="2022-02-28T11:12:00Z">
              <w:r>
                <w:rPr>
                  <w:rFonts w:ascii="Calibri" w:eastAsia="Calibri" w:hAnsi="Calibri" w:cs="Calibri"/>
                </w:rPr>
                <w:t>humpback</w:t>
              </w:r>
              <w:proofErr w:type="spellEnd"/>
              <w:r>
                <w:rPr>
                  <w:rFonts w:ascii="Calibri" w:eastAsia="Calibri" w:hAnsi="Calibri" w:cs="Calibri"/>
                </w:rPr>
                <w:t xml:space="preserve"> </w:t>
              </w:r>
              <w:proofErr w:type="spellStart"/>
              <w:r>
                <w:rPr>
                  <w:rFonts w:ascii="Calibri" w:eastAsia="Calibri" w:hAnsi="Calibri" w:cs="Calibri"/>
                </w:rPr>
                <w:t>whales</w:t>
              </w:r>
              <w:proofErr w:type="spellEnd"/>
              <w:r>
                <w:rPr>
                  <w:rFonts w:ascii="Calibri" w:eastAsia="Calibri" w:hAnsi="Calibri" w:cs="Calibri"/>
                </w:rPr>
                <w:t xml:space="preserve"> (</w:t>
              </w:r>
              <w:proofErr w:type="spellStart"/>
              <w:r>
                <w:rPr>
                  <w:rFonts w:ascii="Calibri" w:eastAsia="Calibri" w:hAnsi="Calibri" w:cs="Calibri"/>
                  <w:i/>
                </w:rPr>
                <w:t>Megaptera</w:t>
              </w:r>
              <w:proofErr w:type="spellEnd"/>
              <w:r>
                <w:rPr>
                  <w:rFonts w:ascii="Calibri" w:eastAsia="Calibri" w:hAnsi="Calibri" w:cs="Calibri"/>
                  <w:i/>
                </w:rPr>
                <w:t xml:space="preserve"> novaeangliae</w:t>
              </w:r>
              <w:r>
                <w:rPr>
                  <w:rFonts w:ascii="Calibri" w:eastAsia="Calibri" w:hAnsi="Calibri" w:cs="Calibri"/>
                </w:rPr>
                <w:t>)</w:t>
              </w:r>
            </w:ins>
          </w:p>
        </w:tc>
        <w:tc>
          <w:tcPr>
            <w:tcW w:w="3405" w:type="dxa"/>
            <w:tcBorders>
              <w:bottom w:val="single" w:sz="8" w:space="0" w:color="000000"/>
            </w:tcBorders>
          </w:tcPr>
          <w:p w14:paraId="5D4A38AD" w14:textId="77777777" w:rsidR="00AA55BB" w:rsidRDefault="00AA55BB" w:rsidP="00180397">
            <w:pPr>
              <w:rPr>
                <w:ins w:id="1168" w:author="Sabine Noebel" w:date="2022-02-28T11:12:00Z"/>
                <w:rFonts w:ascii="Calibri" w:eastAsia="Calibri" w:hAnsi="Calibri" w:cs="Calibri"/>
              </w:rPr>
            </w:pPr>
            <w:ins w:id="1169" w:author="Sabine Noebel" w:date="2022-02-28T11:12:00Z">
              <w:r>
                <w:rPr>
                  <w:rFonts w:ascii="Calibri" w:eastAsia="Calibri" w:hAnsi="Calibri" w:cs="Calibri"/>
                </w:rPr>
                <w:t>“</w:t>
              </w:r>
              <w:proofErr w:type="spellStart"/>
              <w:r>
                <w:rPr>
                  <w:rFonts w:ascii="Calibri" w:eastAsia="Calibri" w:hAnsi="Calibri" w:cs="Calibri"/>
                </w:rPr>
                <w:t>adopt</w:t>
              </w:r>
              <w:proofErr w:type="spellEnd"/>
              <w:r>
                <w:rPr>
                  <w:rFonts w:ascii="Calibri" w:eastAsia="Calibri" w:hAnsi="Calibri" w:cs="Calibri"/>
                </w:rPr>
                <w:t xml:space="preserve"> </w:t>
              </w:r>
              <w:proofErr w:type="spellStart"/>
              <w:r>
                <w:rPr>
                  <w:rFonts w:ascii="Calibri" w:eastAsia="Calibri" w:hAnsi="Calibri" w:cs="Calibri"/>
                </w:rPr>
                <w:t>the</w:t>
              </w:r>
              <w:proofErr w:type="spellEnd"/>
              <w:r>
                <w:rPr>
                  <w:rFonts w:ascii="Calibri" w:eastAsia="Calibri" w:hAnsi="Calibri" w:cs="Calibri"/>
                </w:rPr>
                <w:t xml:space="preserve"> </w:t>
              </w:r>
              <w:proofErr w:type="spellStart"/>
              <w:r>
                <w:rPr>
                  <w:rFonts w:ascii="Calibri" w:eastAsia="Calibri" w:hAnsi="Calibri" w:cs="Calibri"/>
                </w:rPr>
                <w:t>most</w:t>
              </w:r>
              <w:proofErr w:type="spellEnd"/>
              <w:r>
                <w:rPr>
                  <w:rFonts w:ascii="Calibri" w:eastAsia="Calibri" w:hAnsi="Calibri" w:cs="Calibri"/>
                </w:rPr>
                <w:t xml:space="preserve"> frequent </w:t>
              </w:r>
              <w:proofErr w:type="spellStart"/>
              <w:r>
                <w:rPr>
                  <w:rFonts w:ascii="Calibri" w:eastAsia="Calibri" w:hAnsi="Calibri" w:cs="Calibri"/>
                </w:rPr>
                <w:t>behaviour</w:t>
              </w:r>
              <w:proofErr w:type="spellEnd"/>
              <w:r>
                <w:rPr>
                  <w:rFonts w:ascii="Calibri" w:eastAsia="Calibri" w:hAnsi="Calibri" w:cs="Calibri"/>
                </w:rPr>
                <w:t>”</w:t>
              </w:r>
            </w:ins>
          </w:p>
        </w:tc>
        <w:tc>
          <w:tcPr>
            <w:tcW w:w="1650" w:type="dxa"/>
            <w:tcBorders>
              <w:bottom w:val="single" w:sz="8" w:space="0" w:color="000000"/>
              <w:right w:val="single" w:sz="8" w:space="0" w:color="000000"/>
            </w:tcBorders>
            <w:tcMar>
              <w:top w:w="100" w:type="dxa"/>
              <w:left w:w="100" w:type="dxa"/>
              <w:bottom w:w="100" w:type="dxa"/>
              <w:right w:w="100" w:type="dxa"/>
            </w:tcMar>
          </w:tcPr>
          <w:p w14:paraId="036D2057" w14:textId="77777777" w:rsidR="00AA55BB" w:rsidRDefault="00AA55BB" w:rsidP="00180397">
            <w:pPr>
              <w:rPr>
                <w:ins w:id="1170" w:author="Sabine Noebel" w:date="2022-02-28T11:12:00Z"/>
                <w:rFonts w:ascii="Calibri" w:eastAsia="Calibri" w:hAnsi="Calibri" w:cs="Calibri"/>
              </w:rPr>
            </w:pPr>
            <w:ins w:id="1171" w:author="Sabine Noebel" w:date="2022-02-28T11:12:00Z">
              <w:r>
                <w:rPr>
                  <w:rFonts w:ascii="Calibri" w:eastAsia="Calibri" w:hAnsi="Calibri" w:cs="Calibri"/>
                </w:rPr>
                <w:t>Cantor &amp; Whitehead, 2013</w:t>
              </w:r>
            </w:ins>
          </w:p>
        </w:tc>
      </w:tr>
      <w:tr w:rsidR="00AA55BB" w14:paraId="6FA56AB3" w14:textId="77777777" w:rsidTr="00180397">
        <w:trPr>
          <w:trHeight w:val="440"/>
          <w:ins w:id="1172" w:author="Sabine Noebel" w:date="2022-02-28T11:12:00Z"/>
        </w:trPr>
        <w:tc>
          <w:tcPr>
            <w:tcW w:w="186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6586AEA7" w14:textId="77777777" w:rsidR="00AA55BB" w:rsidRDefault="00AA55BB" w:rsidP="00180397">
            <w:pPr>
              <w:rPr>
                <w:ins w:id="1173" w:author="Sabine Noebel" w:date="2022-02-28T11:12:00Z"/>
                <w:rFonts w:ascii="Calibri" w:eastAsia="Calibri" w:hAnsi="Calibri" w:cs="Calibri"/>
              </w:rPr>
            </w:pPr>
          </w:p>
        </w:tc>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AE7397F" w14:textId="77777777" w:rsidR="00AA55BB" w:rsidRDefault="00AA55BB" w:rsidP="00180397">
            <w:pPr>
              <w:rPr>
                <w:ins w:id="1174" w:author="Sabine Noebel" w:date="2022-02-28T11:12:00Z"/>
                <w:rFonts w:ascii="Calibri" w:eastAsia="Calibri" w:hAnsi="Calibri" w:cs="Calibri"/>
              </w:rPr>
            </w:pPr>
            <w:proofErr w:type="spellStart"/>
            <w:ins w:id="1175" w:author="Sabine Noebel" w:date="2022-02-28T11:12:00Z">
              <w:r>
                <w:rPr>
                  <w:rFonts w:ascii="Calibri" w:eastAsia="Calibri" w:hAnsi="Calibri" w:cs="Calibri"/>
                </w:rPr>
                <w:t>sperm</w:t>
              </w:r>
              <w:proofErr w:type="spellEnd"/>
              <w:r>
                <w:rPr>
                  <w:rFonts w:ascii="Calibri" w:eastAsia="Calibri" w:hAnsi="Calibri" w:cs="Calibri"/>
                </w:rPr>
                <w:t xml:space="preserve"> </w:t>
              </w:r>
              <w:proofErr w:type="spellStart"/>
              <w:r>
                <w:rPr>
                  <w:rFonts w:ascii="Calibri" w:eastAsia="Calibri" w:hAnsi="Calibri" w:cs="Calibri"/>
                </w:rPr>
                <w:t>whales</w:t>
              </w:r>
              <w:proofErr w:type="spellEnd"/>
              <w:r>
                <w:rPr>
                  <w:rFonts w:ascii="Calibri" w:eastAsia="Calibri" w:hAnsi="Calibri" w:cs="Calibri"/>
                </w:rPr>
                <w:t xml:space="preserve"> (</w:t>
              </w:r>
              <w:proofErr w:type="spellStart"/>
              <w:r>
                <w:rPr>
                  <w:rFonts w:ascii="Calibri" w:eastAsia="Calibri" w:hAnsi="Calibri" w:cs="Calibri"/>
                  <w:i/>
                </w:rPr>
                <w:t>Physeter</w:t>
              </w:r>
              <w:proofErr w:type="spellEnd"/>
              <w:r>
                <w:rPr>
                  <w:rFonts w:ascii="Calibri" w:eastAsia="Calibri" w:hAnsi="Calibri" w:cs="Calibri"/>
                  <w:i/>
                </w:rPr>
                <w:t xml:space="preserve"> </w:t>
              </w:r>
              <w:proofErr w:type="spellStart"/>
              <w:r>
                <w:rPr>
                  <w:rFonts w:ascii="Calibri" w:eastAsia="Calibri" w:hAnsi="Calibri" w:cs="Calibri"/>
                  <w:i/>
                </w:rPr>
                <w:t>macrocephalus</w:t>
              </w:r>
              <w:proofErr w:type="spellEnd"/>
              <w:r>
                <w:rPr>
                  <w:rFonts w:ascii="Calibri" w:eastAsia="Calibri" w:hAnsi="Calibri" w:cs="Calibri"/>
                </w:rPr>
                <w:t>)</w:t>
              </w:r>
            </w:ins>
          </w:p>
        </w:tc>
        <w:tc>
          <w:tcPr>
            <w:tcW w:w="3405" w:type="dxa"/>
            <w:tcBorders>
              <w:bottom w:val="single" w:sz="8" w:space="0" w:color="000000"/>
            </w:tcBorders>
          </w:tcPr>
          <w:p w14:paraId="1395AE82" w14:textId="77777777" w:rsidR="00AA55BB" w:rsidRDefault="00AA55BB" w:rsidP="00180397">
            <w:pPr>
              <w:rPr>
                <w:ins w:id="1176" w:author="Sabine Noebel" w:date="2022-02-28T11:12:00Z"/>
                <w:rFonts w:ascii="Calibri" w:eastAsia="Calibri" w:hAnsi="Calibri" w:cs="Calibri"/>
              </w:rPr>
            </w:pPr>
            <w:ins w:id="1177" w:author="Sabine Noebel" w:date="2022-02-28T11:12:00Z">
              <w:r>
                <w:rPr>
                  <w:rFonts w:ascii="Calibri" w:eastAsia="Calibri" w:hAnsi="Calibri" w:cs="Calibri"/>
                </w:rPr>
                <w:t>“</w:t>
              </w:r>
              <w:proofErr w:type="spellStart"/>
              <w:r>
                <w:rPr>
                  <w:rFonts w:ascii="Calibri" w:eastAsia="Calibri" w:hAnsi="Calibri" w:cs="Calibri"/>
                </w:rPr>
                <w:t>learn</w:t>
              </w:r>
              <w:proofErr w:type="spellEnd"/>
              <w:r>
                <w:rPr>
                  <w:rFonts w:ascii="Calibri" w:eastAsia="Calibri" w:hAnsi="Calibri" w:cs="Calibri"/>
                </w:rPr>
                <w:t xml:space="preserve"> </w:t>
              </w:r>
              <w:proofErr w:type="spellStart"/>
              <w:r>
                <w:rPr>
                  <w:rFonts w:ascii="Calibri" w:eastAsia="Calibri" w:hAnsi="Calibri" w:cs="Calibri"/>
                </w:rPr>
                <w:t>preferentially</w:t>
              </w:r>
              <w:proofErr w:type="spellEnd"/>
              <w:r>
                <w:rPr>
                  <w:rFonts w:ascii="Calibri" w:eastAsia="Calibri" w:hAnsi="Calibri" w:cs="Calibri"/>
                </w:rPr>
                <w:t xml:space="preserve"> </w:t>
              </w:r>
              <w:proofErr w:type="spellStart"/>
              <w:r>
                <w:rPr>
                  <w:rFonts w:ascii="Calibri" w:eastAsia="Calibri" w:hAnsi="Calibri" w:cs="Calibri"/>
                </w:rPr>
                <w:t>the</w:t>
              </w:r>
              <w:proofErr w:type="spellEnd"/>
              <w:r>
                <w:rPr>
                  <w:rFonts w:ascii="Calibri" w:eastAsia="Calibri" w:hAnsi="Calibri" w:cs="Calibri"/>
                </w:rPr>
                <w:t xml:space="preserve"> </w:t>
              </w:r>
              <w:proofErr w:type="spellStart"/>
              <w:r>
                <w:rPr>
                  <w:rFonts w:ascii="Calibri" w:eastAsia="Calibri" w:hAnsi="Calibri" w:cs="Calibri"/>
                </w:rPr>
                <w:t>most</w:t>
              </w:r>
              <w:proofErr w:type="spellEnd"/>
              <w:r>
                <w:rPr>
                  <w:rFonts w:ascii="Calibri" w:eastAsia="Calibri" w:hAnsi="Calibri" w:cs="Calibri"/>
                </w:rPr>
                <w:t xml:space="preserve"> </w:t>
              </w:r>
              <w:proofErr w:type="spellStart"/>
              <w:r>
                <w:rPr>
                  <w:rFonts w:ascii="Calibri" w:eastAsia="Calibri" w:hAnsi="Calibri" w:cs="Calibri"/>
                </w:rPr>
                <w:t>common</w:t>
              </w:r>
              <w:proofErr w:type="spellEnd"/>
              <w:r>
                <w:rPr>
                  <w:rFonts w:ascii="Calibri" w:eastAsia="Calibri" w:hAnsi="Calibri" w:cs="Calibri"/>
                </w:rPr>
                <w:t xml:space="preserve"> </w:t>
              </w:r>
              <w:proofErr w:type="spellStart"/>
              <w:r>
                <w:rPr>
                  <w:rFonts w:ascii="Calibri" w:eastAsia="Calibri" w:hAnsi="Calibri" w:cs="Calibri"/>
                </w:rPr>
                <w:t>codas</w:t>
              </w:r>
              <w:proofErr w:type="spellEnd"/>
              <w:r>
                <w:rPr>
                  <w:rFonts w:ascii="Calibri" w:eastAsia="Calibri" w:hAnsi="Calibri" w:cs="Calibri"/>
                </w:rPr>
                <w:t>”</w:t>
              </w:r>
            </w:ins>
          </w:p>
        </w:tc>
        <w:tc>
          <w:tcPr>
            <w:tcW w:w="1650" w:type="dxa"/>
            <w:tcBorders>
              <w:bottom w:val="single" w:sz="8" w:space="0" w:color="000000"/>
              <w:right w:val="single" w:sz="8" w:space="0" w:color="000000"/>
            </w:tcBorders>
            <w:tcMar>
              <w:top w:w="100" w:type="dxa"/>
              <w:left w:w="100" w:type="dxa"/>
              <w:bottom w:w="100" w:type="dxa"/>
              <w:right w:w="100" w:type="dxa"/>
            </w:tcMar>
          </w:tcPr>
          <w:p w14:paraId="70545DF5" w14:textId="77777777" w:rsidR="00AA55BB" w:rsidRDefault="00AA55BB" w:rsidP="00180397">
            <w:pPr>
              <w:rPr>
                <w:ins w:id="1178" w:author="Sabine Noebel" w:date="2022-02-28T11:12:00Z"/>
                <w:rFonts w:ascii="Calibri" w:eastAsia="Calibri" w:hAnsi="Calibri" w:cs="Calibri"/>
              </w:rPr>
            </w:pPr>
            <w:ins w:id="1179" w:author="Sabine Noebel" w:date="2022-02-28T11:12:00Z">
              <w:r>
                <w:rPr>
                  <w:rFonts w:ascii="Calibri" w:eastAsia="Calibri" w:hAnsi="Calibri" w:cs="Calibri"/>
                </w:rPr>
                <w:t xml:space="preserve">Cantor </w:t>
              </w:r>
              <w:r>
                <w:rPr>
                  <w:rFonts w:ascii="Calibri" w:eastAsia="Calibri" w:hAnsi="Calibri" w:cs="Calibri"/>
                  <w:i/>
                </w:rPr>
                <w:t>et al</w:t>
              </w:r>
              <w:r>
                <w:rPr>
                  <w:rFonts w:ascii="Calibri" w:eastAsia="Calibri" w:hAnsi="Calibri" w:cs="Calibri"/>
                </w:rPr>
                <w:t>., 2015</w:t>
              </w:r>
            </w:ins>
          </w:p>
        </w:tc>
      </w:tr>
      <w:tr w:rsidR="00AA55BB" w14:paraId="3567E020" w14:textId="77777777" w:rsidTr="00180397">
        <w:trPr>
          <w:trHeight w:val="494"/>
          <w:ins w:id="1180" w:author="Sabine Noebel" w:date="2022-02-28T11:12:00Z"/>
        </w:trPr>
        <w:tc>
          <w:tcPr>
            <w:tcW w:w="1860" w:type="dxa"/>
            <w:vMerge w:val="restart"/>
            <w:tcBorders>
              <w:left w:val="single" w:sz="8" w:space="0" w:color="000000"/>
              <w:bottom w:val="single" w:sz="8" w:space="0" w:color="000000"/>
              <w:right w:val="single" w:sz="8" w:space="0" w:color="000000"/>
            </w:tcBorders>
            <w:tcMar>
              <w:top w:w="100" w:type="dxa"/>
              <w:left w:w="100" w:type="dxa"/>
              <w:bottom w:w="100" w:type="dxa"/>
              <w:right w:w="100" w:type="dxa"/>
            </w:tcMar>
          </w:tcPr>
          <w:p w14:paraId="37FB480B" w14:textId="77777777" w:rsidR="00AA55BB" w:rsidRDefault="00AA55BB" w:rsidP="00180397">
            <w:pPr>
              <w:rPr>
                <w:ins w:id="1181" w:author="Sabine Noebel" w:date="2022-02-28T11:12:00Z"/>
                <w:rFonts w:ascii="Calibri" w:eastAsia="Calibri" w:hAnsi="Calibri" w:cs="Calibri"/>
              </w:rPr>
            </w:pPr>
            <w:proofErr w:type="spellStart"/>
            <w:ins w:id="1182" w:author="Sabine Noebel" w:date="2022-02-28T11:12:00Z">
              <w:r>
                <w:rPr>
                  <w:rFonts w:ascii="Calibri" w:eastAsia="Calibri" w:hAnsi="Calibri" w:cs="Calibri"/>
                </w:rPr>
                <w:t>tool</w:t>
              </w:r>
              <w:proofErr w:type="spellEnd"/>
              <w:r>
                <w:rPr>
                  <w:rFonts w:ascii="Calibri" w:eastAsia="Calibri" w:hAnsi="Calibri" w:cs="Calibri"/>
                </w:rPr>
                <w:t xml:space="preserve"> </w:t>
              </w:r>
              <w:proofErr w:type="spellStart"/>
              <w:r>
                <w:rPr>
                  <w:rFonts w:ascii="Calibri" w:eastAsia="Calibri" w:hAnsi="Calibri" w:cs="Calibri"/>
                </w:rPr>
                <w:t>use</w:t>
              </w:r>
              <w:proofErr w:type="spellEnd"/>
            </w:ins>
          </w:p>
        </w:tc>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E07A0F1" w14:textId="77777777" w:rsidR="00AA55BB" w:rsidRDefault="00AA55BB" w:rsidP="00180397">
            <w:pPr>
              <w:rPr>
                <w:ins w:id="1183" w:author="Sabine Noebel" w:date="2022-02-28T11:12:00Z"/>
                <w:rFonts w:ascii="Calibri" w:eastAsia="Calibri" w:hAnsi="Calibri" w:cs="Calibri"/>
              </w:rPr>
            </w:pPr>
            <w:proofErr w:type="spellStart"/>
            <w:ins w:id="1184" w:author="Sabine Noebel" w:date="2022-02-28T11:12:00Z">
              <w:r>
                <w:rPr>
                  <w:rFonts w:ascii="Calibri" w:eastAsia="Calibri" w:hAnsi="Calibri" w:cs="Calibri"/>
                </w:rPr>
                <w:t>Japanese</w:t>
              </w:r>
              <w:proofErr w:type="spellEnd"/>
              <w:r>
                <w:rPr>
                  <w:rFonts w:ascii="Calibri" w:eastAsia="Calibri" w:hAnsi="Calibri" w:cs="Calibri"/>
                </w:rPr>
                <w:t xml:space="preserve"> </w:t>
              </w:r>
              <w:proofErr w:type="spellStart"/>
              <w:r>
                <w:rPr>
                  <w:rFonts w:ascii="Calibri" w:eastAsia="Calibri" w:hAnsi="Calibri" w:cs="Calibri"/>
                </w:rPr>
                <w:t>macaques</w:t>
              </w:r>
              <w:proofErr w:type="spellEnd"/>
              <w:r>
                <w:rPr>
                  <w:rFonts w:ascii="Calibri" w:eastAsia="Calibri" w:hAnsi="Calibri" w:cs="Calibri"/>
                </w:rPr>
                <w:t xml:space="preserve"> (</w:t>
              </w:r>
              <w:proofErr w:type="spellStart"/>
              <w:r>
                <w:rPr>
                  <w:rFonts w:ascii="Calibri" w:eastAsia="Calibri" w:hAnsi="Calibri" w:cs="Calibri"/>
                  <w:i/>
                </w:rPr>
                <w:t>Macaca</w:t>
              </w:r>
              <w:proofErr w:type="spellEnd"/>
              <w:r>
                <w:rPr>
                  <w:rFonts w:ascii="Calibri" w:eastAsia="Calibri" w:hAnsi="Calibri" w:cs="Calibri"/>
                  <w:i/>
                </w:rPr>
                <w:t xml:space="preserve"> </w:t>
              </w:r>
              <w:proofErr w:type="spellStart"/>
              <w:r>
                <w:rPr>
                  <w:rFonts w:ascii="Calibri" w:eastAsia="Calibri" w:hAnsi="Calibri" w:cs="Calibri"/>
                  <w:i/>
                </w:rPr>
                <w:t>fuscata</w:t>
              </w:r>
              <w:proofErr w:type="spellEnd"/>
              <w:r>
                <w:rPr>
                  <w:rFonts w:ascii="Calibri" w:eastAsia="Calibri" w:hAnsi="Calibri" w:cs="Calibri"/>
                </w:rPr>
                <w:t>)</w:t>
              </w:r>
            </w:ins>
          </w:p>
        </w:tc>
        <w:tc>
          <w:tcPr>
            <w:tcW w:w="3405" w:type="dxa"/>
            <w:tcBorders>
              <w:bottom w:val="single" w:sz="8" w:space="0" w:color="000000"/>
            </w:tcBorders>
          </w:tcPr>
          <w:p w14:paraId="45B61A50" w14:textId="77777777" w:rsidR="00AA55BB" w:rsidRDefault="00AA55BB" w:rsidP="00180397">
            <w:pPr>
              <w:rPr>
                <w:ins w:id="1185" w:author="Sabine Noebel" w:date="2022-02-28T11:12:00Z"/>
                <w:rFonts w:ascii="Calibri" w:eastAsia="Calibri" w:hAnsi="Calibri" w:cs="Calibri"/>
              </w:rPr>
            </w:pPr>
            <w:ins w:id="1186" w:author="Sabine Noebel" w:date="2022-02-28T11:12:00Z">
              <w:r>
                <w:rPr>
                  <w:rFonts w:ascii="Calibri" w:eastAsia="Calibri" w:hAnsi="Calibri" w:cs="Calibri"/>
                </w:rPr>
                <w:t xml:space="preserve">“immature </w:t>
              </w:r>
              <w:proofErr w:type="spellStart"/>
              <w:r>
                <w:rPr>
                  <w:rFonts w:ascii="Calibri" w:eastAsia="Calibri" w:hAnsi="Calibri" w:cs="Calibri"/>
                </w:rPr>
                <w:t>individuals</w:t>
              </w:r>
              <w:proofErr w:type="spellEnd"/>
              <w:r>
                <w:rPr>
                  <w:rFonts w:ascii="Calibri" w:eastAsia="Calibri" w:hAnsi="Calibri" w:cs="Calibri"/>
                </w:rPr>
                <w:t xml:space="preserve"> </w:t>
              </w:r>
              <w:proofErr w:type="spellStart"/>
              <w:r>
                <w:rPr>
                  <w:rFonts w:ascii="Calibri" w:eastAsia="Calibri" w:hAnsi="Calibri" w:cs="Calibri"/>
                </w:rPr>
                <w:t>should</w:t>
              </w:r>
              <w:proofErr w:type="spellEnd"/>
              <w:r>
                <w:rPr>
                  <w:rFonts w:ascii="Calibri" w:eastAsia="Calibri" w:hAnsi="Calibri" w:cs="Calibri"/>
                </w:rPr>
                <w:t xml:space="preserve"> </w:t>
              </w:r>
              <w:proofErr w:type="spellStart"/>
              <w:r>
                <w:rPr>
                  <w:rFonts w:ascii="Calibri" w:eastAsia="Calibri" w:hAnsi="Calibri" w:cs="Calibri"/>
                </w:rPr>
                <w:t>adopt</w:t>
              </w:r>
              <w:proofErr w:type="spellEnd"/>
              <w:r>
                <w:rPr>
                  <w:rFonts w:ascii="Calibri" w:eastAsia="Calibri" w:hAnsi="Calibri" w:cs="Calibri"/>
                </w:rPr>
                <w:t xml:space="preserve"> </w:t>
              </w:r>
              <w:proofErr w:type="spellStart"/>
              <w:r>
                <w:rPr>
                  <w:rFonts w:ascii="Calibri" w:eastAsia="Calibri" w:hAnsi="Calibri" w:cs="Calibri"/>
                </w:rPr>
                <w:t>the</w:t>
              </w:r>
              <w:proofErr w:type="spellEnd"/>
              <w:r>
                <w:rPr>
                  <w:rFonts w:ascii="Calibri" w:eastAsia="Calibri" w:hAnsi="Calibri" w:cs="Calibri"/>
                </w:rPr>
                <w:t xml:space="preserve"> same type </w:t>
              </w:r>
              <w:proofErr w:type="spellStart"/>
              <w:r>
                <w:rPr>
                  <w:rFonts w:ascii="Calibri" w:eastAsia="Calibri" w:hAnsi="Calibri" w:cs="Calibri"/>
                </w:rPr>
                <w:t>of</w:t>
              </w:r>
              <w:proofErr w:type="spellEnd"/>
              <w:r>
                <w:rPr>
                  <w:rFonts w:ascii="Calibri" w:eastAsia="Calibri" w:hAnsi="Calibri" w:cs="Calibri"/>
                </w:rPr>
                <w:t xml:space="preserve"> </w:t>
              </w:r>
              <w:proofErr w:type="spellStart"/>
              <w:r>
                <w:rPr>
                  <w:rFonts w:ascii="Calibri" w:eastAsia="Calibri" w:hAnsi="Calibri" w:cs="Calibri"/>
                </w:rPr>
                <w:t>stone-directed</w:t>
              </w:r>
              <w:proofErr w:type="spellEnd"/>
              <w:r>
                <w:rPr>
                  <w:rFonts w:ascii="Calibri" w:eastAsia="Calibri" w:hAnsi="Calibri" w:cs="Calibri"/>
                </w:rPr>
                <w:t xml:space="preserve"> </w:t>
              </w:r>
              <w:proofErr w:type="spellStart"/>
              <w:r>
                <w:rPr>
                  <w:rFonts w:ascii="Calibri" w:eastAsia="Calibri" w:hAnsi="Calibri" w:cs="Calibri"/>
                </w:rPr>
                <w:t>activities</w:t>
              </w:r>
              <w:proofErr w:type="spellEnd"/>
              <w:r>
                <w:rPr>
                  <w:rFonts w:ascii="Calibri" w:eastAsia="Calibri" w:hAnsi="Calibri" w:cs="Calibri"/>
                </w:rPr>
                <w:t xml:space="preserve"> </w:t>
              </w:r>
              <w:proofErr w:type="spellStart"/>
              <w:r>
                <w:rPr>
                  <w:rFonts w:ascii="Calibri" w:eastAsia="Calibri" w:hAnsi="Calibri" w:cs="Calibri"/>
                </w:rPr>
                <w:t>as</w:t>
              </w:r>
              <w:proofErr w:type="spellEnd"/>
              <w:r>
                <w:rPr>
                  <w:rFonts w:ascii="Calibri" w:eastAsia="Calibri" w:hAnsi="Calibri" w:cs="Calibri"/>
                </w:rPr>
                <w:t xml:space="preserve"> </w:t>
              </w:r>
              <w:proofErr w:type="spellStart"/>
              <w:r>
                <w:rPr>
                  <w:rFonts w:ascii="Calibri" w:eastAsia="Calibri" w:hAnsi="Calibri" w:cs="Calibri"/>
                </w:rPr>
                <w:t>most</w:t>
              </w:r>
              <w:proofErr w:type="spellEnd"/>
              <w:r>
                <w:rPr>
                  <w:rFonts w:ascii="Calibri" w:eastAsia="Calibri" w:hAnsi="Calibri" w:cs="Calibri"/>
                </w:rPr>
                <w:t xml:space="preserve"> </w:t>
              </w:r>
              <w:proofErr w:type="spellStart"/>
              <w:r>
                <w:rPr>
                  <w:rFonts w:ascii="Calibri" w:eastAsia="Calibri" w:hAnsi="Calibri" w:cs="Calibri"/>
                </w:rPr>
                <w:t>of</w:t>
              </w:r>
              <w:proofErr w:type="spellEnd"/>
              <w:r>
                <w:rPr>
                  <w:rFonts w:ascii="Calibri" w:eastAsia="Calibri" w:hAnsi="Calibri" w:cs="Calibri"/>
                </w:rPr>
                <w:t xml:space="preserve"> </w:t>
              </w:r>
              <w:proofErr w:type="spellStart"/>
              <w:r>
                <w:rPr>
                  <w:rFonts w:ascii="Calibri" w:eastAsia="Calibri" w:hAnsi="Calibri" w:cs="Calibri"/>
                </w:rPr>
                <w:t>the</w:t>
              </w:r>
              <w:proofErr w:type="spellEnd"/>
              <w:r>
                <w:rPr>
                  <w:rFonts w:ascii="Calibri" w:eastAsia="Calibri" w:hAnsi="Calibri" w:cs="Calibri"/>
                </w:rPr>
                <w:t xml:space="preserve"> </w:t>
              </w:r>
              <w:proofErr w:type="spellStart"/>
              <w:r>
                <w:rPr>
                  <w:rFonts w:ascii="Calibri" w:eastAsia="Calibri" w:hAnsi="Calibri" w:cs="Calibri"/>
                </w:rPr>
                <w:t>older</w:t>
              </w:r>
              <w:proofErr w:type="spellEnd"/>
              <w:r>
                <w:rPr>
                  <w:rFonts w:ascii="Calibri" w:eastAsia="Calibri" w:hAnsi="Calibri" w:cs="Calibri"/>
                </w:rPr>
                <w:t xml:space="preserve"> </w:t>
              </w:r>
              <w:proofErr w:type="spellStart"/>
              <w:r>
                <w:rPr>
                  <w:rFonts w:ascii="Calibri" w:eastAsia="Calibri" w:hAnsi="Calibri" w:cs="Calibri"/>
                </w:rPr>
                <w:t>group</w:t>
              </w:r>
              <w:proofErr w:type="spellEnd"/>
              <w:r>
                <w:rPr>
                  <w:rFonts w:ascii="Calibri" w:eastAsia="Calibri" w:hAnsi="Calibri" w:cs="Calibri"/>
                </w:rPr>
                <w:t xml:space="preserve"> </w:t>
              </w:r>
              <w:proofErr w:type="spellStart"/>
              <w:r>
                <w:rPr>
                  <w:rFonts w:ascii="Calibri" w:eastAsia="Calibri" w:hAnsi="Calibri" w:cs="Calibri"/>
                </w:rPr>
                <w:t>members</w:t>
              </w:r>
              <w:proofErr w:type="spellEnd"/>
              <w:r>
                <w:rPr>
                  <w:rFonts w:ascii="Calibri" w:eastAsia="Calibri" w:hAnsi="Calibri" w:cs="Calibri"/>
                </w:rPr>
                <w:t>”</w:t>
              </w:r>
            </w:ins>
          </w:p>
        </w:tc>
        <w:tc>
          <w:tcPr>
            <w:tcW w:w="1650" w:type="dxa"/>
            <w:tcBorders>
              <w:bottom w:val="single" w:sz="8" w:space="0" w:color="000000"/>
              <w:right w:val="single" w:sz="8" w:space="0" w:color="000000"/>
            </w:tcBorders>
            <w:tcMar>
              <w:top w:w="100" w:type="dxa"/>
              <w:left w:w="100" w:type="dxa"/>
              <w:bottom w:w="100" w:type="dxa"/>
              <w:right w:w="100" w:type="dxa"/>
            </w:tcMar>
          </w:tcPr>
          <w:p w14:paraId="761C43F4" w14:textId="77777777" w:rsidR="00AA55BB" w:rsidRDefault="00AA55BB" w:rsidP="00180397">
            <w:pPr>
              <w:rPr>
                <w:ins w:id="1187" w:author="Sabine Noebel" w:date="2022-02-28T11:12:00Z"/>
                <w:rFonts w:ascii="Calibri" w:eastAsia="Calibri" w:hAnsi="Calibri" w:cs="Calibri"/>
              </w:rPr>
            </w:pPr>
            <w:proofErr w:type="spellStart"/>
            <w:ins w:id="1188" w:author="Sabine Noebel" w:date="2022-02-28T11:12:00Z">
              <w:r>
                <w:rPr>
                  <w:rFonts w:ascii="Calibri" w:eastAsia="Calibri" w:hAnsi="Calibri" w:cs="Calibri"/>
                </w:rPr>
                <w:t>Leca</w:t>
              </w:r>
              <w:proofErr w:type="spellEnd"/>
              <w:r>
                <w:rPr>
                  <w:rFonts w:ascii="Calibri" w:eastAsia="Calibri" w:hAnsi="Calibri" w:cs="Calibri"/>
                </w:rPr>
                <w:t>, Gunst &amp; Huffman, 2010</w:t>
              </w:r>
            </w:ins>
          </w:p>
        </w:tc>
      </w:tr>
      <w:tr w:rsidR="00AA55BB" w14:paraId="1267CDE0" w14:textId="77777777" w:rsidTr="00180397">
        <w:trPr>
          <w:trHeight w:val="494"/>
          <w:ins w:id="1189" w:author="Sabine Noebel" w:date="2022-02-28T11:12:00Z"/>
        </w:trPr>
        <w:tc>
          <w:tcPr>
            <w:tcW w:w="186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6D0E0875" w14:textId="77777777" w:rsidR="00AA55BB" w:rsidRDefault="00AA55BB" w:rsidP="00180397">
            <w:pPr>
              <w:rPr>
                <w:ins w:id="1190" w:author="Sabine Noebel" w:date="2022-02-28T11:12:00Z"/>
                <w:rFonts w:ascii="Calibri" w:eastAsia="Calibri" w:hAnsi="Calibri" w:cs="Calibri"/>
              </w:rPr>
            </w:pPr>
          </w:p>
        </w:tc>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6772BB" w14:textId="77777777" w:rsidR="00AA55BB" w:rsidRDefault="00AA55BB" w:rsidP="00180397">
            <w:pPr>
              <w:rPr>
                <w:ins w:id="1191" w:author="Sabine Noebel" w:date="2022-02-28T11:12:00Z"/>
                <w:rFonts w:ascii="Calibri" w:eastAsia="Calibri" w:hAnsi="Calibri" w:cs="Calibri"/>
              </w:rPr>
            </w:pPr>
            <w:proofErr w:type="spellStart"/>
            <w:ins w:id="1192" w:author="Sabine Noebel" w:date="2022-02-28T11:12:00Z">
              <w:r>
                <w:rPr>
                  <w:rFonts w:ascii="Calibri" w:eastAsia="Calibri" w:hAnsi="Calibri" w:cs="Calibri"/>
                </w:rPr>
                <w:t>chimpanzees</w:t>
              </w:r>
              <w:proofErr w:type="spellEnd"/>
              <w:r>
                <w:rPr>
                  <w:rFonts w:ascii="Calibri" w:eastAsia="Calibri" w:hAnsi="Calibri" w:cs="Calibri"/>
                </w:rPr>
                <w:t xml:space="preserve"> (</w:t>
              </w:r>
              <w:r>
                <w:rPr>
                  <w:rFonts w:ascii="Calibri" w:eastAsia="Calibri" w:hAnsi="Calibri" w:cs="Calibri"/>
                  <w:i/>
                </w:rPr>
                <w:t xml:space="preserve">Pan </w:t>
              </w:r>
              <w:proofErr w:type="spellStart"/>
              <w:r>
                <w:rPr>
                  <w:rFonts w:ascii="Calibri" w:eastAsia="Calibri" w:hAnsi="Calibri" w:cs="Calibri"/>
                  <w:i/>
                </w:rPr>
                <w:t>troglodytes</w:t>
              </w:r>
              <w:proofErr w:type="spellEnd"/>
              <w:r>
                <w:rPr>
                  <w:rFonts w:ascii="Calibri" w:eastAsia="Calibri" w:hAnsi="Calibri" w:cs="Calibri"/>
                </w:rPr>
                <w:t>)</w:t>
              </w:r>
            </w:ins>
          </w:p>
        </w:tc>
        <w:tc>
          <w:tcPr>
            <w:tcW w:w="3405" w:type="dxa"/>
            <w:tcBorders>
              <w:bottom w:val="single" w:sz="8" w:space="0" w:color="000000"/>
            </w:tcBorders>
          </w:tcPr>
          <w:p w14:paraId="71A93E15" w14:textId="77777777" w:rsidR="00AA55BB" w:rsidRDefault="00AA55BB" w:rsidP="00180397">
            <w:pPr>
              <w:rPr>
                <w:ins w:id="1193" w:author="Sabine Noebel" w:date="2022-02-28T11:12:00Z"/>
                <w:rFonts w:ascii="Calibri" w:eastAsia="Calibri" w:hAnsi="Calibri" w:cs="Calibri"/>
              </w:rPr>
            </w:pPr>
            <w:ins w:id="1194" w:author="Sabine Noebel" w:date="2022-02-28T11:12:00Z">
              <w:r>
                <w:rPr>
                  <w:rFonts w:ascii="Calibri" w:eastAsia="Calibri" w:hAnsi="Calibri" w:cs="Calibri"/>
                </w:rPr>
                <w:t xml:space="preserve">“personal </w:t>
              </w:r>
              <w:proofErr w:type="spellStart"/>
              <w:r>
                <w:rPr>
                  <w:rFonts w:ascii="Calibri" w:eastAsia="Calibri" w:hAnsi="Calibri" w:cs="Calibri"/>
                </w:rPr>
                <w:t>knowledge</w:t>
              </w:r>
              <w:proofErr w:type="spellEnd"/>
              <w:r>
                <w:rPr>
                  <w:rFonts w:ascii="Calibri" w:eastAsia="Calibri" w:hAnsi="Calibri" w:cs="Calibri"/>
                </w:rPr>
                <w:t xml:space="preserve"> was </w:t>
              </w:r>
              <w:proofErr w:type="spellStart"/>
              <w:r>
                <w:rPr>
                  <w:rFonts w:ascii="Calibri" w:eastAsia="Calibri" w:hAnsi="Calibri" w:cs="Calibri"/>
                </w:rPr>
                <w:t>dropped</w:t>
              </w:r>
              <w:proofErr w:type="spellEnd"/>
              <w:r>
                <w:rPr>
                  <w:rFonts w:ascii="Calibri" w:eastAsia="Calibri" w:hAnsi="Calibri" w:cs="Calibri"/>
                </w:rPr>
                <w:t xml:space="preserve"> in </w:t>
              </w:r>
              <w:proofErr w:type="spellStart"/>
              <w:r>
                <w:rPr>
                  <w:rFonts w:ascii="Calibri" w:eastAsia="Calibri" w:hAnsi="Calibri" w:cs="Calibri"/>
                </w:rPr>
                <w:t>order</w:t>
              </w:r>
              <w:proofErr w:type="spellEnd"/>
              <w:r>
                <w:rPr>
                  <w:rFonts w:ascii="Calibri" w:eastAsia="Calibri" w:hAnsi="Calibri" w:cs="Calibri"/>
                </w:rPr>
                <w:t xml:space="preserve"> </w:t>
              </w:r>
              <w:proofErr w:type="spellStart"/>
              <w:r>
                <w:rPr>
                  <w:rFonts w:ascii="Calibri" w:eastAsia="Calibri" w:hAnsi="Calibri" w:cs="Calibri"/>
                </w:rPr>
                <w:t>to</w:t>
              </w:r>
              <w:proofErr w:type="spellEnd"/>
              <w:r>
                <w:rPr>
                  <w:rFonts w:ascii="Calibri" w:eastAsia="Calibri" w:hAnsi="Calibri" w:cs="Calibri"/>
                </w:rPr>
                <w:t xml:space="preserve"> </w:t>
              </w:r>
              <w:proofErr w:type="spellStart"/>
              <w:r>
                <w:rPr>
                  <w:rFonts w:ascii="Calibri" w:eastAsia="Calibri" w:hAnsi="Calibri" w:cs="Calibri"/>
                </w:rPr>
                <w:t>adopt</w:t>
              </w:r>
              <w:proofErr w:type="spellEnd"/>
              <w:r>
                <w:rPr>
                  <w:rFonts w:ascii="Calibri" w:eastAsia="Calibri" w:hAnsi="Calibri" w:cs="Calibri"/>
                </w:rPr>
                <w:t xml:space="preserve"> </w:t>
              </w:r>
              <w:proofErr w:type="spellStart"/>
              <w:r>
                <w:rPr>
                  <w:rFonts w:ascii="Calibri" w:eastAsia="Calibri" w:hAnsi="Calibri" w:cs="Calibri"/>
                </w:rPr>
                <w:t>the</w:t>
              </w:r>
              <w:proofErr w:type="spellEnd"/>
              <w:r>
                <w:rPr>
                  <w:rFonts w:ascii="Calibri" w:eastAsia="Calibri" w:hAnsi="Calibri" w:cs="Calibri"/>
                </w:rPr>
                <w:t xml:space="preserve"> </w:t>
              </w:r>
              <w:proofErr w:type="spellStart"/>
              <w:r>
                <w:rPr>
                  <w:rFonts w:ascii="Calibri" w:eastAsia="Calibri" w:hAnsi="Calibri" w:cs="Calibri"/>
                </w:rPr>
                <w:t>behaviour</w:t>
              </w:r>
              <w:proofErr w:type="spellEnd"/>
              <w:r>
                <w:rPr>
                  <w:rFonts w:ascii="Calibri" w:eastAsia="Calibri" w:hAnsi="Calibri" w:cs="Calibri"/>
                </w:rPr>
                <w:t xml:space="preserve"> </w:t>
              </w:r>
              <w:proofErr w:type="spellStart"/>
              <w:r>
                <w:rPr>
                  <w:rFonts w:ascii="Calibri" w:eastAsia="Calibri" w:hAnsi="Calibri" w:cs="Calibri"/>
                </w:rPr>
                <w:t>of</w:t>
              </w:r>
              <w:proofErr w:type="spellEnd"/>
              <w:r>
                <w:rPr>
                  <w:rFonts w:ascii="Calibri" w:eastAsia="Calibri" w:hAnsi="Calibri" w:cs="Calibri"/>
                </w:rPr>
                <w:t xml:space="preserve"> </w:t>
              </w:r>
              <w:proofErr w:type="spellStart"/>
              <w:r>
                <w:rPr>
                  <w:rFonts w:ascii="Calibri" w:eastAsia="Calibri" w:hAnsi="Calibri" w:cs="Calibri"/>
                </w:rPr>
                <w:t>the</w:t>
              </w:r>
              <w:proofErr w:type="spellEnd"/>
              <w:r>
                <w:rPr>
                  <w:rFonts w:ascii="Calibri" w:eastAsia="Calibri" w:hAnsi="Calibri" w:cs="Calibri"/>
                </w:rPr>
                <w:t xml:space="preserve"> </w:t>
              </w:r>
              <w:proofErr w:type="spellStart"/>
              <w:r>
                <w:rPr>
                  <w:rFonts w:ascii="Calibri" w:eastAsia="Calibri" w:hAnsi="Calibri" w:cs="Calibri"/>
                </w:rPr>
                <w:t>group</w:t>
              </w:r>
              <w:proofErr w:type="spellEnd"/>
              <w:r>
                <w:rPr>
                  <w:rFonts w:ascii="Calibri" w:eastAsia="Calibri" w:hAnsi="Calibri" w:cs="Calibri"/>
                </w:rPr>
                <w:t>“</w:t>
              </w:r>
            </w:ins>
          </w:p>
          <w:p w14:paraId="04BF96C8" w14:textId="77777777" w:rsidR="00AA55BB" w:rsidRDefault="00AA55BB" w:rsidP="00180397">
            <w:pPr>
              <w:rPr>
                <w:ins w:id="1195" w:author="Sabine Noebel" w:date="2022-02-28T11:12:00Z"/>
                <w:rFonts w:ascii="Calibri" w:eastAsia="Calibri" w:hAnsi="Calibri" w:cs="Calibri"/>
              </w:rPr>
            </w:pPr>
            <w:ins w:id="1196" w:author="Sabine Noebel" w:date="2022-02-28T11:12:00Z">
              <w:r>
                <w:rPr>
                  <w:rFonts w:ascii="Calibri" w:eastAsia="Calibri" w:hAnsi="Calibri" w:cs="Calibri"/>
                </w:rPr>
                <w:lastRenderedPageBreak/>
                <w:t>“</w:t>
              </w:r>
              <w:proofErr w:type="spellStart"/>
              <w:r>
                <w:rPr>
                  <w:rFonts w:ascii="Calibri" w:eastAsia="Calibri" w:hAnsi="Calibri" w:cs="Calibri"/>
                </w:rPr>
                <w:t>previous</w:t>
              </w:r>
              <w:proofErr w:type="spellEnd"/>
              <w:r>
                <w:rPr>
                  <w:rFonts w:ascii="Calibri" w:eastAsia="Calibri" w:hAnsi="Calibri" w:cs="Calibri"/>
                </w:rPr>
                <w:t xml:space="preserve"> </w:t>
              </w:r>
              <w:proofErr w:type="spellStart"/>
              <w:r>
                <w:rPr>
                  <w:rFonts w:ascii="Calibri" w:eastAsia="Calibri" w:hAnsi="Calibri" w:cs="Calibri"/>
                </w:rPr>
                <w:t>knowledge</w:t>
              </w:r>
              <w:proofErr w:type="spellEnd"/>
              <w:r>
                <w:rPr>
                  <w:rFonts w:ascii="Calibri" w:eastAsia="Calibri" w:hAnsi="Calibri" w:cs="Calibri"/>
                </w:rPr>
                <w:t xml:space="preserve"> </w:t>
              </w:r>
              <w:proofErr w:type="spellStart"/>
              <w:r>
                <w:rPr>
                  <w:rFonts w:ascii="Calibri" w:eastAsia="Calibri" w:hAnsi="Calibri" w:cs="Calibri"/>
                </w:rPr>
                <w:t>is</w:t>
              </w:r>
              <w:proofErr w:type="spellEnd"/>
              <w:r>
                <w:rPr>
                  <w:rFonts w:ascii="Calibri" w:eastAsia="Calibri" w:hAnsi="Calibri" w:cs="Calibri"/>
                </w:rPr>
                <w:t xml:space="preserve"> </w:t>
              </w:r>
              <w:proofErr w:type="spellStart"/>
              <w:r>
                <w:rPr>
                  <w:rFonts w:ascii="Calibri" w:eastAsia="Calibri" w:hAnsi="Calibri" w:cs="Calibri"/>
                </w:rPr>
                <w:t>discarded</w:t>
              </w:r>
              <w:proofErr w:type="spellEnd"/>
              <w:r>
                <w:rPr>
                  <w:rFonts w:ascii="Calibri" w:eastAsia="Calibri" w:hAnsi="Calibri" w:cs="Calibri"/>
                </w:rPr>
                <w:t xml:space="preserve"> </w:t>
              </w:r>
              <w:proofErr w:type="spellStart"/>
              <w:r>
                <w:rPr>
                  <w:rFonts w:ascii="Calibri" w:eastAsia="Calibri" w:hAnsi="Calibri" w:cs="Calibri"/>
                </w:rPr>
                <w:t>under</w:t>
              </w:r>
              <w:proofErr w:type="spellEnd"/>
              <w:r>
                <w:rPr>
                  <w:rFonts w:ascii="Calibri" w:eastAsia="Calibri" w:hAnsi="Calibri" w:cs="Calibri"/>
                </w:rPr>
                <w:t xml:space="preserve"> </w:t>
              </w:r>
              <w:proofErr w:type="spellStart"/>
              <w:r>
                <w:rPr>
                  <w:rFonts w:ascii="Calibri" w:eastAsia="Calibri" w:hAnsi="Calibri" w:cs="Calibri"/>
                </w:rPr>
                <w:t>the</w:t>
              </w:r>
              <w:proofErr w:type="spellEnd"/>
              <w:r>
                <w:rPr>
                  <w:rFonts w:ascii="Calibri" w:eastAsia="Calibri" w:hAnsi="Calibri" w:cs="Calibri"/>
                </w:rPr>
                <w:t xml:space="preserve"> </w:t>
              </w:r>
              <w:proofErr w:type="spellStart"/>
              <w:r>
                <w:rPr>
                  <w:rFonts w:ascii="Calibri" w:eastAsia="Calibri" w:hAnsi="Calibri" w:cs="Calibri"/>
                </w:rPr>
                <w:t>influence</w:t>
              </w:r>
              <w:proofErr w:type="spellEnd"/>
              <w:r>
                <w:rPr>
                  <w:rFonts w:ascii="Calibri" w:eastAsia="Calibri" w:hAnsi="Calibri" w:cs="Calibri"/>
                </w:rPr>
                <w:t xml:space="preserve"> </w:t>
              </w:r>
              <w:proofErr w:type="spellStart"/>
              <w:r>
                <w:rPr>
                  <w:rFonts w:ascii="Calibri" w:eastAsia="Calibri" w:hAnsi="Calibri" w:cs="Calibri"/>
                </w:rPr>
                <w:t>of</w:t>
              </w:r>
              <w:proofErr w:type="spellEnd"/>
              <w:r>
                <w:rPr>
                  <w:rFonts w:ascii="Calibri" w:eastAsia="Calibri" w:hAnsi="Calibri" w:cs="Calibri"/>
                </w:rPr>
                <w:t xml:space="preserve"> </w:t>
              </w:r>
              <w:proofErr w:type="spellStart"/>
              <w:r>
                <w:rPr>
                  <w:rFonts w:ascii="Calibri" w:eastAsia="Calibri" w:hAnsi="Calibri" w:cs="Calibri"/>
                </w:rPr>
                <w:t>the</w:t>
              </w:r>
              <w:proofErr w:type="spellEnd"/>
              <w:r>
                <w:rPr>
                  <w:rFonts w:ascii="Calibri" w:eastAsia="Calibri" w:hAnsi="Calibri" w:cs="Calibri"/>
                </w:rPr>
                <w:t xml:space="preserve"> </w:t>
              </w:r>
              <w:proofErr w:type="spellStart"/>
              <w:r>
                <w:rPr>
                  <w:rFonts w:ascii="Calibri" w:eastAsia="Calibri" w:hAnsi="Calibri" w:cs="Calibri"/>
                </w:rPr>
                <w:t>majority</w:t>
              </w:r>
              <w:proofErr w:type="spellEnd"/>
              <w:r>
                <w:rPr>
                  <w:rFonts w:ascii="Calibri" w:eastAsia="Calibri" w:hAnsi="Calibri" w:cs="Calibri"/>
                </w:rPr>
                <w:t xml:space="preserve"> </w:t>
              </w:r>
              <w:proofErr w:type="spellStart"/>
              <w:r>
                <w:rPr>
                  <w:rFonts w:ascii="Calibri" w:eastAsia="Calibri" w:hAnsi="Calibri" w:cs="Calibri"/>
                </w:rPr>
                <w:t>of</w:t>
              </w:r>
              <w:proofErr w:type="spellEnd"/>
              <w:r>
                <w:rPr>
                  <w:rFonts w:ascii="Calibri" w:eastAsia="Calibri" w:hAnsi="Calibri" w:cs="Calibri"/>
                </w:rPr>
                <w:t xml:space="preserve"> </w:t>
              </w:r>
              <w:proofErr w:type="spellStart"/>
              <w:r>
                <w:rPr>
                  <w:rFonts w:ascii="Calibri" w:eastAsia="Calibri" w:hAnsi="Calibri" w:cs="Calibri"/>
                </w:rPr>
                <w:t>group</w:t>
              </w:r>
              <w:proofErr w:type="spellEnd"/>
              <w:r>
                <w:rPr>
                  <w:rFonts w:ascii="Calibri" w:eastAsia="Calibri" w:hAnsi="Calibri" w:cs="Calibri"/>
                </w:rPr>
                <w:t xml:space="preserve"> </w:t>
              </w:r>
              <w:proofErr w:type="spellStart"/>
              <w:r>
                <w:rPr>
                  <w:rFonts w:ascii="Calibri" w:eastAsia="Calibri" w:hAnsi="Calibri" w:cs="Calibri"/>
                </w:rPr>
                <w:t>members</w:t>
              </w:r>
              <w:proofErr w:type="spellEnd"/>
              <w:r>
                <w:rPr>
                  <w:rFonts w:ascii="Calibri" w:eastAsia="Calibri" w:hAnsi="Calibri" w:cs="Calibri"/>
                </w:rPr>
                <w:t xml:space="preserve"> </w:t>
              </w:r>
              <w:proofErr w:type="spellStart"/>
              <w:r>
                <w:rPr>
                  <w:rFonts w:ascii="Calibri" w:eastAsia="Calibri" w:hAnsi="Calibri" w:cs="Calibri"/>
                </w:rPr>
                <w:t>demonstrating</w:t>
              </w:r>
              <w:proofErr w:type="spellEnd"/>
              <w:r>
                <w:rPr>
                  <w:rFonts w:ascii="Calibri" w:eastAsia="Calibri" w:hAnsi="Calibri" w:cs="Calibri"/>
                </w:rPr>
                <w:t xml:space="preserve"> an alternative </w:t>
              </w:r>
              <w:proofErr w:type="spellStart"/>
              <w:r>
                <w:rPr>
                  <w:rFonts w:ascii="Calibri" w:eastAsia="Calibri" w:hAnsi="Calibri" w:cs="Calibri"/>
                </w:rPr>
                <w:t>tool</w:t>
              </w:r>
              <w:proofErr w:type="spellEnd"/>
              <w:r>
                <w:rPr>
                  <w:rFonts w:ascii="Calibri" w:eastAsia="Calibri" w:hAnsi="Calibri" w:cs="Calibri"/>
                </w:rPr>
                <w:t xml:space="preserve"> </w:t>
              </w:r>
              <w:proofErr w:type="spellStart"/>
              <w:r>
                <w:rPr>
                  <w:rFonts w:ascii="Calibri" w:eastAsia="Calibri" w:hAnsi="Calibri" w:cs="Calibri"/>
                </w:rPr>
                <w:t>selection</w:t>
              </w:r>
              <w:proofErr w:type="spellEnd"/>
              <w:r>
                <w:rPr>
                  <w:rFonts w:ascii="Calibri" w:eastAsia="Calibri" w:hAnsi="Calibri" w:cs="Calibri"/>
                </w:rPr>
                <w:t xml:space="preserve"> </w:t>
              </w:r>
              <w:proofErr w:type="spellStart"/>
              <w:r>
                <w:rPr>
                  <w:rFonts w:ascii="Calibri" w:eastAsia="Calibri" w:hAnsi="Calibri" w:cs="Calibri"/>
                </w:rPr>
                <w:t>preference</w:t>
              </w:r>
              <w:proofErr w:type="spellEnd"/>
              <w:r>
                <w:rPr>
                  <w:rFonts w:ascii="Calibri" w:eastAsia="Calibri" w:hAnsi="Calibri" w:cs="Calibri"/>
                </w:rPr>
                <w:t>”</w:t>
              </w:r>
            </w:ins>
          </w:p>
          <w:p w14:paraId="4508208B" w14:textId="77777777" w:rsidR="00AA55BB" w:rsidRDefault="00AA55BB" w:rsidP="00180397">
            <w:pPr>
              <w:rPr>
                <w:ins w:id="1197" w:author="Sabine Noebel" w:date="2022-02-28T11:12:00Z"/>
                <w:rFonts w:ascii="Calibri" w:eastAsia="Calibri" w:hAnsi="Calibri" w:cs="Calibri"/>
              </w:rPr>
            </w:pPr>
            <w:ins w:id="1198" w:author="Sabine Noebel" w:date="2022-02-28T11:12:00Z">
              <w:r>
                <w:rPr>
                  <w:rFonts w:ascii="Calibri" w:eastAsia="Calibri" w:hAnsi="Calibri" w:cs="Calibri"/>
                </w:rPr>
                <w:t xml:space="preserve">“a powerful </w:t>
              </w:r>
              <w:proofErr w:type="spellStart"/>
              <w:r>
                <w:rPr>
                  <w:rFonts w:ascii="Calibri" w:eastAsia="Calibri" w:hAnsi="Calibri" w:cs="Calibri"/>
                </w:rPr>
                <w:t>tendency</w:t>
              </w:r>
              <w:proofErr w:type="spellEnd"/>
              <w:r>
                <w:rPr>
                  <w:rFonts w:ascii="Calibri" w:eastAsia="Calibri" w:hAnsi="Calibri" w:cs="Calibri"/>
                </w:rPr>
                <w:t xml:space="preserve"> </w:t>
              </w:r>
              <w:proofErr w:type="spellStart"/>
              <w:r>
                <w:rPr>
                  <w:rFonts w:ascii="Calibri" w:eastAsia="Calibri" w:hAnsi="Calibri" w:cs="Calibri"/>
                </w:rPr>
                <w:t>to</w:t>
              </w:r>
              <w:proofErr w:type="spellEnd"/>
              <w:r>
                <w:rPr>
                  <w:rFonts w:ascii="Calibri" w:eastAsia="Calibri" w:hAnsi="Calibri" w:cs="Calibri"/>
                </w:rPr>
                <w:t xml:space="preserve"> </w:t>
              </w:r>
              <w:proofErr w:type="spellStart"/>
              <w:r>
                <w:rPr>
                  <w:rFonts w:ascii="Calibri" w:eastAsia="Calibri" w:hAnsi="Calibri" w:cs="Calibri"/>
                </w:rPr>
                <w:t>discount</w:t>
              </w:r>
              <w:proofErr w:type="spellEnd"/>
              <w:r>
                <w:rPr>
                  <w:rFonts w:ascii="Calibri" w:eastAsia="Calibri" w:hAnsi="Calibri" w:cs="Calibri"/>
                </w:rPr>
                <w:t xml:space="preserve"> personal </w:t>
              </w:r>
              <w:proofErr w:type="spellStart"/>
              <w:r>
                <w:rPr>
                  <w:rFonts w:ascii="Calibri" w:eastAsia="Calibri" w:hAnsi="Calibri" w:cs="Calibri"/>
                </w:rPr>
                <w:t>experience</w:t>
              </w:r>
              <w:proofErr w:type="spellEnd"/>
              <w:r>
                <w:rPr>
                  <w:rFonts w:ascii="Calibri" w:eastAsia="Calibri" w:hAnsi="Calibri" w:cs="Calibri"/>
                </w:rPr>
                <w:t xml:space="preserve"> in </w:t>
              </w:r>
              <w:proofErr w:type="spellStart"/>
              <w:r>
                <w:rPr>
                  <w:rFonts w:ascii="Calibri" w:eastAsia="Calibri" w:hAnsi="Calibri" w:cs="Calibri"/>
                </w:rPr>
                <w:t>favour</w:t>
              </w:r>
              <w:proofErr w:type="spellEnd"/>
              <w:r>
                <w:rPr>
                  <w:rFonts w:ascii="Calibri" w:eastAsia="Calibri" w:hAnsi="Calibri" w:cs="Calibri"/>
                </w:rPr>
                <w:t xml:space="preserve"> </w:t>
              </w:r>
              <w:proofErr w:type="spellStart"/>
              <w:r>
                <w:rPr>
                  <w:rFonts w:ascii="Calibri" w:eastAsia="Calibri" w:hAnsi="Calibri" w:cs="Calibri"/>
                </w:rPr>
                <w:t>of</w:t>
              </w:r>
              <w:proofErr w:type="spellEnd"/>
              <w:r>
                <w:rPr>
                  <w:rFonts w:ascii="Calibri" w:eastAsia="Calibri" w:hAnsi="Calibri" w:cs="Calibri"/>
                </w:rPr>
                <w:t xml:space="preserve"> </w:t>
              </w:r>
              <w:proofErr w:type="spellStart"/>
              <w:r>
                <w:rPr>
                  <w:rFonts w:ascii="Calibri" w:eastAsia="Calibri" w:hAnsi="Calibri" w:cs="Calibri"/>
                </w:rPr>
                <w:t>adopting</w:t>
              </w:r>
              <w:proofErr w:type="spellEnd"/>
              <w:r>
                <w:rPr>
                  <w:rFonts w:ascii="Calibri" w:eastAsia="Calibri" w:hAnsi="Calibri" w:cs="Calibri"/>
                </w:rPr>
                <w:t xml:space="preserve"> </w:t>
              </w:r>
              <w:proofErr w:type="spellStart"/>
              <w:r>
                <w:rPr>
                  <w:rFonts w:ascii="Calibri" w:eastAsia="Calibri" w:hAnsi="Calibri" w:cs="Calibri"/>
                </w:rPr>
                <w:t>perceived</w:t>
              </w:r>
              <w:proofErr w:type="spellEnd"/>
              <w:r>
                <w:rPr>
                  <w:rFonts w:ascii="Calibri" w:eastAsia="Calibri" w:hAnsi="Calibri" w:cs="Calibri"/>
                </w:rPr>
                <w:t xml:space="preserve"> </w:t>
              </w:r>
              <w:proofErr w:type="spellStart"/>
              <w:r>
                <w:rPr>
                  <w:rFonts w:ascii="Calibri" w:eastAsia="Calibri" w:hAnsi="Calibri" w:cs="Calibri"/>
                </w:rPr>
                <w:t>community</w:t>
              </w:r>
              <w:proofErr w:type="spellEnd"/>
              <w:r>
                <w:rPr>
                  <w:rFonts w:ascii="Calibri" w:eastAsia="Calibri" w:hAnsi="Calibri" w:cs="Calibri"/>
                </w:rPr>
                <w:t xml:space="preserve"> </w:t>
              </w:r>
              <w:proofErr w:type="spellStart"/>
              <w:r>
                <w:rPr>
                  <w:rFonts w:ascii="Calibri" w:eastAsia="Calibri" w:hAnsi="Calibri" w:cs="Calibri"/>
                </w:rPr>
                <w:t>norms</w:t>
              </w:r>
              <w:proofErr w:type="spellEnd"/>
              <w:r>
                <w:rPr>
                  <w:rFonts w:ascii="Calibri" w:eastAsia="Calibri" w:hAnsi="Calibri" w:cs="Calibri"/>
                </w:rPr>
                <w:t>”</w:t>
              </w:r>
            </w:ins>
          </w:p>
          <w:p w14:paraId="63D53C93" w14:textId="77777777" w:rsidR="00AA55BB" w:rsidRDefault="00AA55BB" w:rsidP="00180397">
            <w:pPr>
              <w:rPr>
                <w:ins w:id="1199" w:author="Sabine Noebel" w:date="2022-02-28T11:12:00Z"/>
                <w:rFonts w:ascii="Calibri" w:eastAsia="Calibri" w:hAnsi="Calibri" w:cs="Calibri"/>
              </w:rPr>
            </w:pPr>
            <w:proofErr w:type="spellStart"/>
            <w:ins w:id="1200" w:author="Sabine Noebel" w:date="2022-02-28T11:12:00Z">
              <w:r>
                <w:rPr>
                  <w:rFonts w:ascii="Calibri" w:eastAsia="Calibri" w:hAnsi="Calibri" w:cs="Calibri"/>
                </w:rPr>
                <w:t>no</w:t>
              </w:r>
              <w:proofErr w:type="spellEnd"/>
              <w:r>
                <w:rPr>
                  <w:rFonts w:ascii="Calibri" w:eastAsia="Calibri" w:hAnsi="Calibri" w:cs="Calibri"/>
                </w:rPr>
                <w:t xml:space="preserve"> </w:t>
              </w:r>
              <w:proofErr w:type="spellStart"/>
              <w:r>
                <w:rPr>
                  <w:rFonts w:ascii="Calibri" w:eastAsia="Calibri" w:hAnsi="Calibri" w:cs="Calibri"/>
                </w:rPr>
                <w:t>clear</w:t>
              </w:r>
              <w:proofErr w:type="spellEnd"/>
              <w:r>
                <w:rPr>
                  <w:rFonts w:ascii="Calibri" w:eastAsia="Calibri" w:hAnsi="Calibri" w:cs="Calibri"/>
                </w:rPr>
                <w:t xml:space="preserve"> </w:t>
              </w:r>
              <w:proofErr w:type="spellStart"/>
              <w:r>
                <w:rPr>
                  <w:rFonts w:ascii="Calibri" w:eastAsia="Calibri" w:hAnsi="Calibri" w:cs="Calibri"/>
                </w:rPr>
                <w:t>definition</w:t>
              </w:r>
              <w:proofErr w:type="spellEnd"/>
            </w:ins>
          </w:p>
        </w:tc>
        <w:tc>
          <w:tcPr>
            <w:tcW w:w="1650" w:type="dxa"/>
            <w:tcBorders>
              <w:bottom w:val="single" w:sz="8" w:space="0" w:color="000000"/>
              <w:right w:val="single" w:sz="8" w:space="0" w:color="000000"/>
            </w:tcBorders>
            <w:tcMar>
              <w:top w:w="100" w:type="dxa"/>
              <w:left w:w="100" w:type="dxa"/>
              <w:bottom w:w="100" w:type="dxa"/>
              <w:right w:w="100" w:type="dxa"/>
            </w:tcMar>
          </w:tcPr>
          <w:p w14:paraId="0681C991" w14:textId="77777777" w:rsidR="00AA55BB" w:rsidRDefault="00AA55BB" w:rsidP="00180397">
            <w:pPr>
              <w:rPr>
                <w:ins w:id="1201" w:author="Sabine Noebel" w:date="2022-02-28T11:12:00Z"/>
                <w:rFonts w:ascii="Calibri" w:eastAsia="Calibri" w:hAnsi="Calibri" w:cs="Calibri"/>
              </w:rPr>
            </w:pPr>
            <w:proofErr w:type="spellStart"/>
            <w:ins w:id="1202" w:author="Sabine Noebel" w:date="2022-02-28T11:12:00Z">
              <w:r>
                <w:rPr>
                  <w:rFonts w:ascii="Calibri" w:eastAsia="Calibri" w:hAnsi="Calibri" w:cs="Calibri"/>
                </w:rPr>
                <w:lastRenderedPageBreak/>
                <w:t>Luncz</w:t>
              </w:r>
              <w:proofErr w:type="spellEnd"/>
              <w:r>
                <w:rPr>
                  <w:rFonts w:ascii="Calibri" w:eastAsia="Calibri" w:hAnsi="Calibri" w:cs="Calibri"/>
                </w:rPr>
                <w:t xml:space="preserve"> &amp; Boesch, 2014; </w:t>
              </w:r>
            </w:ins>
          </w:p>
          <w:p w14:paraId="3C1E8450" w14:textId="77777777" w:rsidR="00AA55BB" w:rsidRDefault="00AA55BB" w:rsidP="00180397">
            <w:pPr>
              <w:rPr>
                <w:ins w:id="1203" w:author="Sabine Noebel" w:date="2022-02-28T11:12:00Z"/>
                <w:rFonts w:ascii="Calibri" w:eastAsia="Calibri" w:hAnsi="Calibri" w:cs="Calibri"/>
              </w:rPr>
            </w:pPr>
          </w:p>
          <w:p w14:paraId="79C6B339" w14:textId="77777777" w:rsidR="00AA55BB" w:rsidRDefault="00AA55BB" w:rsidP="00180397">
            <w:pPr>
              <w:rPr>
                <w:ins w:id="1204" w:author="Sabine Noebel" w:date="2022-02-28T11:12:00Z"/>
                <w:rFonts w:ascii="Calibri" w:eastAsia="Calibri" w:hAnsi="Calibri" w:cs="Calibri"/>
              </w:rPr>
            </w:pPr>
            <w:proofErr w:type="spellStart"/>
            <w:ins w:id="1205" w:author="Sabine Noebel" w:date="2022-02-28T11:12:00Z">
              <w:r>
                <w:rPr>
                  <w:rFonts w:ascii="Calibri" w:eastAsia="Calibri" w:hAnsi="Calibri" w:cs="Calibri"/>
                </w:rPr>
                <w:lastRenderedPageBreak/>
                <w:t>Luncz</w:t>
              </w:r>
              <w:proofErr w:type="spellEnd"/>
              <w:r>
                <w:rPr>
                  <w:rFonts w:ascii="Calibri" w:eastAsia="Calibri" w:hAnsi="Calibri" w:cs="Calibri"/>
                </w:rPr>
                <w:t xml:space="preserve"> </w:t>
              </w:r>
              <w:r>
                <w:rPr>
                  <w:rFonts w:ascii="Calibri" w:eastAsia="Calibri" w:hAnsi="Calibri" w:cs="Calibri"/>
                  <w:i/>
                </w:rPr>
                <w:t>et al</w:t>
              </w:r>
              <w:r>
                <w:rPr>
                  <w:rFonts w:ascii="Calibri" w:eastAsia="Calibri" w:hAnsi="Calibri" w:cs="Calibri"/>
                </w:rPr>
                <w:t>., 2014;</w:t>
              </w:r>
            </w:ins>
          </w:p>
          <w:p w14:paraId="56D67A75" w14:textId="77777777" w:rsidR="00AA55BB" w:rsidRDefault="00AA55BB" w:rsidP="00180397">
            <w:pPr>
              <w:rPr>
                <w:ins w:id="1206" w:author="Sabine Noebel" w:date="2022-02-28T11:12:00Z"/>
                <w:rFonts w:ascii="Calibri" w:eastAsia="Calibri" w:hAnsi="Calibri" w:cs="Calibri"/>
              </w:rPr>
            </w:pPr>
          </w:p>
          <w:p w14:paraId="7D24B1F1" w14:textId="77777777" w:rsidR="00AA55BB" w:rsidRDefault="00AA55BB" w:rsidP="00180397">
            <w:pPr>
              <w:rPr>
                <w:ins w:id="1207" w:author="Sabine Noebel" w:date="2022-02-28T11:12:00Z"/>
                <w:rFonts w:ascii="Calibri" w:eastAsia="Calibri" w:hAnsi="Calibri" w:cs="Calibri"/>
              </w:rPr>
            </w:pPr>
          </w:p>
          <w:p w14:paraId="03CB69C8" w14:textId="77777777" w:rsidR="00AA55BB" w:rsidRDefault="00AA55BB" w:rsidP="00180397">
            <w:pPr>
              <w:rPr>
                <w:ins w:id="1208" w:author="Sabine Noebel" w:date="2022-02-28T11:12:00Z"/>
                <w:rFonts w:ascii="Calibri" w:eastAsia="Calibri" w:hAnsi="Calibri" w:cs="Calibri"/>
              </w:rPr>
            </w:pPr>
          </w:p>
          <w:p w14:paraId="2DA5E19E" w14:textId="77777777" w:rsidR="00AA55BB" w:rsidRDefault="00AA55BB" w:rsidP="00180397">
            <w:pPr>
              <w:rPr>
                <w:ins w:id="1209" w:author="Sabine Noebel" w:date="2022-02-28T11:12:00Z"/>
                <w:rFonts w:ascii="Calibri" w:eastAsia="Calibri" w:hAnsi="Calibri" w:cs="Calibri"/>
              </w:rPr>
            </w:pPr>
            <w:proofErr w:type="spellStart"/>
            <w:ins w:id="1210" w:author="Sabine Noebel" w:date="2022-02-28T11:12:00Z">
              <w:r>
                <w:rPr>
                  <w:rFonts w:ascii="Calibri" w:eastAsia="Calibri" w:hAnsi="Calibri" w:cs="Calibri"/>
                </w:rPr>
                <w:t>Whiten</w:t>
              </w:r>
              <w:proofErr w:type="spellEnd"/>
              <w:r>
                <w:rPr>
                  <w:rFonts w:ascii="Calibri" w:eastAsia="Calibri" w:hAnsi="Calibri" w:cs="Calibri"/>
                </w:rPr>
                <w:t xml:space="preserve">, Horner &amp; de Waal, 2005; </w:t>
              </w:r>
            </w:ins>
          </w:p>
          <w:p w14:paraId="4FCD3A92" w14:textId="77777777" w:rsidR="00AA55BB" w:rsidRDefault="00AA55BB" w:rsidP="00180397">
            <w:pPr>
              <w:rPr>
                <w:ins w:id="1211" w:author="Sabine Noebel" w:date="2022-02-28T11:12:00Z"/>
                <w:rFonts w:ascii="Calibri" w:eastAsia="Calibri" w:hAnsi="Calibri" w:cs="Calibri"/>
              </w:rPr>
            </w:pPr>
          </w:p>
          <w:p w14:paraId="0F4CDA85" w14:textId="77777777" w:rsidR="00AA55BB" w:rsidRDefault="00AA55BB" w:rsidP="00180397">
            <w:pPr>
              <w:rPr>
                <w:ins w:id="1212" w:author="Sabine Noebel" w:date="2022-02-28T11:12:00Z"/>
                <w:rFonts w:ascii="Calibri" w:eastAsia="Calibri" w:hAnsi="Calibri" w:cs="Calibri"/>
              </w:rPr>
            </w:pPr>
            <w:proofErr w:type="spellStart"/>
            <w:ins w:id="1213" w:author="Sabine Noebel" w:date="2022-02-28T11:12:00Z">
              <w:r>
                <w:rPr>
                  <w:rFonts w:ascii="Calibri" w:eastAsia="Calibri" w:hAnsi="Calibri" w:cs="Calibri"/>
                </w:rPr>
                <w:t>Whiten</w:t>
              </w:r>
              <w:proofErr w:type="spellEnd"/>
              <w:r>
                <w:rPr>
                  <w:rFonts w:ascii="Calibri" w:eastAsia="Calibri" w:hAnsi="Calibri" w:cs="Calibri"/>
                </w:rPr>
                <w:t xml:space="preserve"> </w:t>
              </w:r>
              <w:r>
                <w:rPr>
                  <w:rFonts w:ascii="Calibri" w:eastAsia="Calibri" w:hAnsi="Calibri" w:cs="Calibri"/>
                  <w:i/>
                </w:rPr>
                <w:t>et al</w:t>
              </w:r>
              <w:r>
                <w:rPr>
                  <w:rFonts w:ascii="Calibri" w:eastAsia="Calibri" w:hAnsi="Calibri" w:cs="Calibri"/>
                </w:rPr>
                <w:t>., 2007</w:t>
              </w:r>
            </w:ins>
          </w:p>
        </w:tc>
      </w:tr>
      <w:tr w:rsidR="00AA55BB" w14:paraId="4E6F7654" w14:textId="77777777" w:rsidTr="00180397">
        <w:trPr>
          <w:trHeight w:val="494"/>
          <w:ins w:id="1214" w:author="Sabine Noebel" w:date="2022-02-28T11:12:00Z"/>
        </w:trPr>
        <w:tc>
          <w:tcPr>
            <w:tcW w:w="1860" w:type="dxa"/>
            <w:vMerge w:val="restart"/>
            <w:tcBorders>
              <w:left w:val="single" w:sz="8" w:space="0" w:color="000000"/>
              <w:bottom w:val="single" w:sz="8" w:space="0" w:color="000000"/>
              <w:right w:val="single" w:sz="8" w:space="0" w:color="000000"/>
            </w:tcBorders>
            <w:tcMar>
              <w:top w:w="100" w:type="dxa"/>
              <w:left w:w="100" w:type="dxa"/>
              <w:bottom w:w="100" w:type="dxa"/>
              <w:right w:w="100" w:type="dxa"/>
            </w:tcMar>
          </w:tcPr>
          <w:p w14:paraId="3351CEA3" w14:textId="77777777" w:rsidR="00AA55BB" w:rsidRDefault="00AA55BB" w:rsidP="00180397">
            <w:pPr>
              <w:rPr>
                <w:ins w:id="1215" w:author="Sabine Noebel" w:date="2022-02-28T11:12:00Z"/>
                <w:rFonts w:ascii="Calibri" w:eastAsia="Calibri" w:hAnsi="Calibri" w:cs="Calibri"/>
              </w:rPr>
            </w:pPr>
            <w:proofErr w:type="spellStart"/>
            <w:ins w:id="1216" w:author="Sabine Noebel" w:date="2022-02-28T11:12:00Z">
              <w:r>
                <w:rPr>
                  <w:rFonts w:ascii="Calibri" w:eastAsia="Calibri" w:hAnsi="Calibri" w:cs="Calibri"/>
                </w:rPr>
                <w:lastRenderedPageBreak/>
                <w:t>foraging</w:t>
              </w:r>
              <w:proofErr w:type="spellEnd"/>
            </w:ins>
          </w:p>
        </w:tc>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47108E5" w14:textId="77777777" w:rsidR="00AA55BB" w:rsidRDefault="00AA55BB" w:rsidP="00180397">
            <w:pPr>
              <w:rPr>
                <w:ins w:id="1217" w:author="Sabine Noebel" w:date="2022-02-28T11:12:00Z"/>
                <w:rFonts w:ascii="Calibri" w:eastAsia="Calibri" w:hAnsi="Calibri" w:cs="Calibri"/>
              </w:rPr>
            </w:pPr>
            <w:proofErr w:type="spellStart"/>
            <w:ins w:id="1218" w:author="Sabine Noebel" w:date="2022-02-28T11:12:00Z">
              <w:r>
                <w:rPr>
                  <w:rFonts w:ascii="Calibri" w:eastAsia="Calibri" w:hAnsi="Calibri" w:cs="Calibri"/>
                </w:rPr>
                <w:t>nine-spined</w:t>
              </w:r>
              <w:proofErr w:type="spellEnd"/>
              <w:r>
                <w:rPr>
                  <w:rFonts w:ascii="Calibri" w:eastAsia="Calibri" w:hAnsi="Calibri" w:cs="Calibri"/>
                </w:rPr>
                <w:t xml:space="preserve"> </w:t>
              </w:r>
              <w:proofErr w:type="spellStart"/>
              <w:r>
                <w:rPr>
                  <w:rFonts w:ascii="Calibri" w:eastAsia="Calibri" w:hAnsi="Calibri" w:cs="Calibri"/>
                </w:rPr>
                <w:t>sticklebacks</w:t>
              </w:r>
              <w:proofErr w:type="spellEnd"/>
              <w:r>
                <w:rPr>
                  <w:rFonts w:ascii="Calibri" w:eastAsia="Calibri" w:hAnsi="Calibri" w:cs="Calibri"/>
                </w:rPr>
                <w:t xml:space="preserve"> (</w:t>
              </w:r>
              <w:proofErr w:type="spellStart"/>
              <w:r>
                <w:rPr>
                  <w:rFonts w:ascii="Calibri" w:eastAsia="Calibri" w:hAnsi="Calibri" w:cs="Calibri"/>
                  <w:i/>
                </w:rPr>
                <w:t>Pungitius</w:t>
              </w:r>
              <w:proofErr w:type="spellEnd"/>
              <w:r>
                <w:rPr>
                  <w:rFonts w:ascii="Calibri" w:eastAsia="Calibri" w:hAnsi="Calibri" w:cs="Calibri"/>
                  <w:i/>
                </w:rPr>
                <w:t xml:space="preserve"> </w:t>
              </w:r>
              <w:proofErr w:type="spellStart"/>
              <w:r>
                <w:rPr>
                  <w:rFonts w:ascii="Calibri" w:eastAsia="Calibri" w:hAnsi="Calibri" w:cs="Calibri"/>
                  <w:i/>
                </w:rPr>
                <w:t>pungitius</w:t>
              </w:r>
              <w:proofErr w:type="spellEnd"/>
              <w:r>
                <w:rPr>
                  <w:rFonts w:ascii="Calibri" w:eastAsia="Calibri" w:hAnsi="Calibri" w:cs="Calibri"/>
                </w:rPr>
                <w:t>)</w:t>
              </w:r>
            </w:ins>
          </w:p>
        </w:tc>
        <w:tc>
          <w:tcPr>
            <w:tcW w:w="3405" w:type="dxa"/>
            <w:tcBorders>
              <w:bottom w:val="single" w:sz="8" w:space="0" w:color="000000"/>
            </w:tcBorders>
          </w:tcPr>
          <w:p w14:paraId="5F6F368B" w14:textId="77777777" w:rsidR="00AA55BB" w:rsidRDefault="00AA55BB" w:rsidP="00180397">
            <w:pPr>
              <w:rPr>
                <w:ins w:id="1219" w:author="Sabine Noebel" w:date="2022-02-28T11:12:00Z"/>
                <w:rFonts w:ascii="Calibri" w:eastAsia="Calibri" w:hAnsi="Calibri" w:cs="Calibri"/>
              </w:rPr>
            </w:pPr>
            <w:ins w:id="1220" w:author="Sabine Noebel" w:date="2022-02-28T11:12:00Z">
              <w:r>
                <w:rPr>
                  <w:rFonts w:ascii="Calibri" w:eastAsia="Calibri" w:hAnsi="Calibri" w:cs="Calibri"/>
                </w:rPr>
                <w:t xml:space="preserve">“positive </w:t>
              </w:r>
              <w:proofErr w:type="spellStart"/>
              <w:r>
                <w:rPr>
                  <w:rFonts w:ascii="Calibri" w:eastAsia="Calibri" w:hAnsi="Calibri" w:cs="Calibri"/>
                </w:rPr>
                <w:t>frequency</w:t>
              </w:r>
              <w:proofErr w:type="spellEnd"/>
              <w:r>
                <w:rPr>
                  <w:rFonts w:ascii="Calibri" w:eastAsia="Calibri" w:hAnsi="Calibri" w:cs="Calibri"/>
                </w:rPr>
                <w:t xml:space="preserve"> </w:t>
              </w:r>
              <w:proofErr w:type="spellStart"/>
              <w:r>
                <w:rPr>
                  <w:rFonts w:ascii="Calibri" w:eastAsia="Calibri" w:hAnsi="Calibri" w:cs="Calibri"/>
                </w:rPr>
                <w:t>dependent</w:t>
              </w:r>
              <w:proofErr w:type="spellEnd"/>
              <w:r>
                <w:rPr>
                  <w:rFonts w:ascii="Calibri" w:eastAsia="Calibri" w:hAnsi="Calibri" w:cs="Calibri"/>
                </w:rPr>
                <w:t xml:space="preserve"> social </w:t>
              </w:r>
              <w:proofErr w:type="spellStart"/>
              <w:r>
                <w:rPr>
                  <w:rFonts w:ascii="Calibri" w:eastAsia="Calibri" w:hAnsi="Calibri" w:cs="Calibri"/>
                </w:rPr>
                <w:t>learning</w:t>
              </w:r>
              <w:proofErr w:type="spellEnd"/>
              <w:r>
                <w:rPr>
                  <w:rFonts w:ascii="Calibri" w:eastAsia="Calibri" w:hAnsi="Calibri" w:cs="Calibri"/>
                </w:rPr>
                <w:t xml:space="preserve"> </w:t>
              </w:r>
              <w:proofErr w:type="spellStart"/>
              <w:r>
                <w:rPr>
                  <w:rFonts w:ascii="Calibri" w:eastAsia="Calibri" w:hAnsi="Calibri" w:cs="Calibri"/>
                </w:rPr>
                <w:t>where</w:t>
              </w:r>
              <w:proofErr w:type="spellEnd"/>
              <w:r>
                <w:rPr>
                  <w:rFonts w:ascii="Calibri" w:eastAsia="Calibri" w:hAnsi="Calibri" w:cs="Calibri"/>
                </w:rPr>
                <w:t xml:space="preserve"> </w:t>
              </w:r>
              <w:proofErr w:type="spellStart"/>
              <w:r>
                <w:rPr>
                  <w:rFonts w:ascii="Calibri" w:eastAsia="Calibri" w:hAnsi="Calibri" w:cs="Calibri"/>
                </w:rPr>
                <w:t>the</w:t>
              </w:r>
              <w:proofErr w:type="spellEnd"/>
              <w:r>
                <w:rPr>
                  <w:rFonts w:ascii="Calibri" w:eastAsia="Calibri" w:hAnsi="Calibri" w:cs="Calibri"/>
                </w:rPr>
                <w:t xml:space="preserve"> </w:t>
              </w:r>
              <w:proofErr w:type="spellStart"/>
              <w:r>
                <w:rPr>
                  <w:rFonts w:ascii="Calibri" w:eastAsia="Calibri" w:hAnsi="Calibri" w:cs="Calibri"/>
                </w:rPr>
                <w:t>probability</w:t>
              </w:r>
              <w:proofErr w:type="spellEnd"/>
              <w:r>
                <w:rPr>
                  <w:rFonts w:ascii="Calibri" w:eastAsia="Calibri" w:hAnsi="Calibri" w:cs="Calibri"/>
                </w:rPr>
                <w:t xml:space="preserve"> </w:t>
              </w:r>
              <w:proofErr w:type="spellStart"/>
              <w:r>
                <w:rPr>
                  <w:rFonts w:ascii="Calibri" w:eastAsia="Calibri" w:hAnsi="Calibri" w:cs="Calibri"/>
                </w:rPr>
                <w:t>of</w:t>
              </w:r>
              <w:proofErr w:type="spellEnd"/>
              <w:r>
                <w:rPr>
                  <w:rFonts w:ascii="Calibri" w:eastAsia="Calibri" w:hAnsi="Calibri" w:cs="Calibri"/>
                </w:rPr>
                <w:t xml:space="preserve"> </w:t>
              </w:r>
              <w:proofErr w:type="spellStart"/>
              <w:r>
                <w:rPr>
                  <w:rFonts w:ascii="Calibri" w:eastAsia="Calibri" w:hAnsi="Calibri" w:cs="Calibri"/>
                </w:rPr>
                <w:t>acquiring</w:t>
              </w:r>
              <w:proofErr w:type="spellEnd"/>
              <w:r>
                <w:rPr>
                  <w:rFonts w:ascii="Calibri" w:eastAsia="Calibri" w:hAnsi="Calibri" w:cs="Calibri"/>
                </w:rPr>
                <w:t xml:space="preserve"> a </w:t>
              </w:r>
              <w:proofErr w:type="spellStart"/>
              <w:r>
                <w:rPr>
                  <w:rFonts w:ascii="Calibri" w:eastAsia="Calibri" w:hAnsi="Calibri" w:cs="Calibri"/>
                </w:rPr>
                <w:t>trait</w:t>
              </w:r>
              <w:proofErr w:type="spellEnd"/>
              <w:r>
                <w:rPr>
                  <w:rFonts w:ascii="Calibri" w:eastAsia="Calibri" w:hAnsi="Calibri" w:cs="Calibri"/>
                </w:rPr>
                <w:t xml:space="preserve"> </w:t>
              </w:r>
              <w:proofErr w:type="spellStart"/>
              <w:r>
                <w:rPr>
                  <w:rFonts w:ascii="Calibri" w:eastAsia="Calibri" w:hAnsi="Calibri" w:cs="Calibri"/>
                </w:rPr>
                <w:t>increases</w:t>
              </w:r>
              <w:proofErr w:type="spellEnd"/>
              <w:r>
                <w:rPr>
                  <w:rFonts w:ascii="Calibri" w:eastAsia="Calibri" w:hAnsi="Calibri" w:cs="Calibri"/>
                </w:rPr>
                <w:t xml:space="preserve"> </w:t>
              </w:r>
              <w:proofErr w:type="spellStart"/>
              <w:r>
                <w:rPr>
                  <w:rFonts w:ascii="Calibri" w:eastAsia="Calibri" w:hAnsi="Calibri" w:cs="Calibri"/>
                </w:rPr>
                <w:t>disproportionately</w:t>
              </w:r>
              <w:proofErr w:type="spellEnd"/>
              <w:r>
                <w:rPr>
                  <w:rFonts w:ascii="Calibri" w:eastAsia="Calibri" w:hAnsi="Calibri" w:cs="Calibri"/>
                </w:rPr>
                <w:t xml:space="preserve"> </w:t>
              </w:r>
              <w:proofErr w:type="spellStart"/>
              <w:r>
                <w:rPr>
                  <w:rFonts w:ascii="Calibri" w:eastAsia="Calibri" w:hAnsi="Calibri" w:cs="Calibri"/>
                </w:rPr>
                <w:t>with</w:t>
              </w:r>
              <w:proofErr w:type="spellEnd"/>
              <w:r>
                <w:rPr>
                  <w:rFonts w:ascii="Calibri" w:eastAsia="Calibri" w:hAnsi="Calibri" w:cs="Calibri"/>
                </w:rPr>
                <w:t xml:space="preserve"> </w:t>
              </w:r>
              <w:proofErr w:type="spellStart"/>
              <w:r>
                <w:rPr>
                  <w:rFonts w:ascii="Calibri" w:eastAsia="Calibri" w:hAnsi="Calibri" w:cs="Calibri"/>
                </w:rPr>
                <w:t>the</w:t>
              </w:r>
              <w:proofErr w:type="spellEnd"/>
              <w:r>
                <w:rPr>
                  <w:rFonts w:ascii="Calibri" w:eastAsia="Calibri" w:hAnsi="Calibri" w:cs="Calibri"/>
                </w:rPr>
                <w:t xml:space="preserve"> </w:t>
              </w:r>
              <w:proofErr w:type="spellStart"/>
              <w:r>
                <w:rPr>
                  <w:rFonts w:ascii="Calibri" w:eastAsia="Calibri" w:hAnsi="Calibri" w:cs="Calibri"/>
                </w:rPr>
                <w:t>proportion</w:t>
              </w:r>
              <w:proofErr w:type="spellEnd"/>
              <w:r>
                <w:rPr>
                  <w:rFonts w:ascii="Calibri" w:eastAsia="Calibri" w:hAnsi="Calibri" w:cs="Calibri"/>
                </w:rPr>
                <w:t xml:space="preserve"> </w:t>
              </w:r>
              <w:proofErr w:type="spellStart"/>
              <w:r>
                <w:rPr>
                  <w:rFonts w:ascii="Calibri" w:eastAsia="Calibri" w:hAnsi="Calibri" w:cs="Calibri"/>
                </w:rPr>
                <w:t>of</w:t>
              </w:r>
              <w:proofErr w:type="spellEnd"/>
              <w:r>
                <w:rPr>
                  <w:rFonts w:ascii="Calibri" w:eastAsia="Calibri" w:hAnsi="Calibri" w:cs="Calibri"/>
                </w:rPr>
                <w:t xml:space="preserve"> </w:t>
              </w:r>
              <w:proofErr w:type="spellStart"/>
              <w:r>
                <w:rPr>
                  <w:rFonts w:ascii="Calibri" w:eastAsia="Calibri" w:hAnsi="Calibri" w:cs="Calibri"/>
                </w:rPr>
                <w:t>other</w:t>
              </w:r>
              <w:proofErr w:type="spellEnd"/>
              <w:r>
                <w:rPr>
                  <w:rFonts w:ascii="Calibri" w:eastAsia="Calibri" w:hAnsi="Calibri" w:cs="Calibri"/>
                </w:rPr>
                <w:t xml:space="preserve"> </w:t>
              </w:r>
              <w:proofErr w:type="spellStart"/>
              <w:r>
                <w:rPr>
                  <w:rFonts w:ascii="Calibri" w:eastAsia="Calibri" w:hAnsi="Calibri" w:cs="Calibri"/>
                </w:rPr>
                <w:t>individuals</w:t>
              </w:r>
              <w:proofErr w:type="spellEnd"/>
              <w:r>
                <w:rPr>
                  <w:rFonts w:ascii="Calibri" w:eastAsia="Calibri" w:hAnsi="Calibri" w:cs="Calibri"/>
                </w:rPr>
                <w:t xml:space="preserve"> </w:t>
              </w:r>
              <w:proofErr w:type="spellStart"/>
              <w:r>
                <w:rPr>
                  <w:rFonts w:ascii="Calibri" w:eastAsia="Calibri" w:hAnsi="Calibri" w:cs="Calibri"/>
                </w:rPr>
                <w:t>performing</w:t>
              </w:r>
              <w:proofErr w:type="spellEnd"/>
              <w:r>
                <w:rPr>
                  <w:rFonts w:ascii="Calibri" w:eastAsia="Calibri" w:hAnsi="Calibri" w:cs="Calibri"/>
                </w:rPr>
                <w:t xml:space="preserve"> </w:t>
              </w:r>
              <w:proofErr w:type="spellStart"/>
              <w:r>
                <w:rPr>
                  <w:rFonts w:ascii="Calibri" w:eastAsia="Calibri" w:hAnsi="Calibri" w:cs="Calibri"/>
                </w:rPr>
                <w:t>it</w:t>
              </w:r>
              <w:proofErr w:type="spellEnd"/>
              <w:r>
                <w:rPr>
                  <w:rFonts w:ascii="Calibri" w:eastAsia="Calibri" w:hAnsi="Calibri" w:cs="Calibri"/>
                </w:rPr>
                <w:t>”</w:t>
              </w:r>
            </w:ins>
          </w:p>
        </w:tc>
        <w:tc>
          <w:tcPr>
            <w:tcW w:w="1650" w:type="dxa"/>
            <w:tcBorders>
              <w:bottom w:val="single" w:sz="8" w:space="0" w:color="000000"/>
              <w:right w:val="single" w:sz="8" w:space="0" w:color="000000"/>
            </w:tcBorders>
            <w:tcMar>
              <w:top w:w="100" w:type="dxa"/>
              <w:left w:w="100" w:type="dxa"/>
              <w:bottom w:w="100" w:type="dxa"/>
              <w:right w:w="100" w:type="dxa"/>
            </w:tcMar>
          </w:tcPr>
          <w:p w14:paraId="488C6E47" w14:textId="77777777" w:rsidR="00AA55BB" w:rsidRDefault="00AA55BB" w:rsidP="00180397">
            <w:pPr>
              <w:rPr>
                <w:ins w:id="1221" w:author="Sabine Noebel" w:date="2022-02-28T11:12:00Z"/>
                <w:rFonts w:ascii="Calibri" w:eastAsia="Calibri" w:hAnsi="Calibri" w:cs="Calibri"/>
              </w:rPr>
            </w:pPr>
            <w:ins w:id="1222" w:author="Sabine Noebel" w:date="2022-02-28T11:12:00Z">
              <w:r>
                <w:rPr>
                  <w:rFonts w:ascii="Calibri" w:eastAsia="Calibri" w:hAnsi="Calibri" w:cs="Calibri"/>
                </w:rPr>
                <w:t xml:space="preserve">Pike &amp; </w:t>
              </w:r>
              <w:proofErr w:type="spellStart"/>
              <w:r>
                <w:rPr>
                  <w:rFonts w:ascii="Calibri" w:eastAsia="Calibri" w:hAnsi="Calibri" w:cs="Calibri"/>
                </w:rPr>
                <w:t>Laland</w:t>
              </w:r>
              <w:proofErr w:type="spellEnd"/>
              <w:r>
                <w:rPr>
                  <w:rFonts w:ascii="Calibri" w:eastAsia="Calibri" w:hAnsi="Calibri" w:cs="Calibri"/>
                </w:rPr>
                <w:t xml:space="preserve">, 2010 </w:t>
              </w:r>
            </w:ins>
          </w:p>
        </w:tc>
      </w:tr>
      <w:tr w:rsidR="00AA55BB" w14:paraId="7EF7F8EC" w14:textId="77777777" w:rsidTr="00180397">
        <w:trPr>
          <w:trHeight w:val="720"/>
          <w:ins w:id="1223" w:author="Sabine Noebel" w:date="2022-02-28T11:12:00Z"/>
        </w:trPr>
        <w:tc>
          <w:tcPr>
            <w:tcW w:w="186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251B5ADF" w14:textId="77777777" w:rsidR="00AA55BB" w:rsidRDefault="00AA55BB" w:rsidP="00180397">
            <w:pPr>
              <w:rPr>
                <w:ins w:id="1224" w:author="Sabine Noebel" w:date="2022-02-28T11:12:00Z"/>
                <w:rFonts w:ascii="Calibri" w:eastAsia="Calibri" w:hAnsi="Calibri" w:cs="Calibri"/>
              </w:rPr>
            </w:pPr>
          </w:p>
        </w:tc>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579D523" w14:textId="77777777" w:rsidR="00AA55BB" w:rsidRDefault="00AA55BB" w:rsidP="00180397">
            <w:pPr>
              <w:rPr>
                <w:ins w:id="1225" w:author="Sabine Noebel" w:date="2022-02-28T11:12:00Z"/>
                <w:rFonts w:ascii="Calibri" w:eastAsia="Calibri" w:hAnsi="Calibri" w:cs="Calibri"/>
              </w:rPr>
            </w:pPr>
            <w:proofErr w:type="spellStart"/>
            <w:ins w:id="1226" w:author="Sabine Noebel" w:date="2022-02-28T11:12:00Z">
              <w:r>
                <w:rPr>
                  <w:rFonts w:ascii="Calibri" w:eastAsia="Calibri" w:hAnsi="Calibri" w:cs="Calibri"/>
                </w:rPr>
                <w:t>threespined</w:t>
              </w:r>
              <w:proofErr w:type="spellEnd"/>
              <w:r>
                <w:rPr>
                  <w:rFonts w:ascii="Calibri" w:eastAsia="Calibri" w:hAnsi="Calibri" w:cs="Calibri"/>
                </w:rPr>
                <w:t xml:space="preserve"> </w:t>
              </w:r>
              <w:proofErr w:type="spellStart"/>
              <w:r>
                <w:rPr>
                  <w:rFonts w:ascii="Calibri" w:eastAsia="Calibri" w:hAnsi="Calibri" w:cs="Calibri"/>
                </w:rPr>
                <w:t>sticklebacks</w:t>
              </w:r>
              <w:proofErr w:type="spellEnd"/>
              <w:r>
                <w:rPr>
                  <w:rFonts w:ascii="Calibri" w:eastAsia="Calibri" w:hAnsi="Calibri" w:cs="Calibri"/>
                </w:rPr>
                <w:t xml:space="preserve"> (</w:t>
              </w:r>
              <w:proofErr w:type="spellStart"/>
              <w:r>
                <w:rPr>
                  <w:rFonts w:ascii="Calibri" w:eastAsia="Calibri" w:hAnsi="Calibri" w:cs="Calibri"/>
                  <w:i/>
                </w:rPr>
                <w:t>Gasterosteous</w:t>
              </w:r>
              <w:proofErr w:type="spellEnd"/>
              <w:r>
                <w:rPr>
                  <w:rFonts w:ascii="Calibri" w:eastAsia="Calibri" w:hAnsi="Calibri" w:cs="Calibri"/>
                  <w:i/>
                </w:rPr>
                <w:t xml:space="preserve"> </w:t>
              </w:r>
              <w:proofErr w:type="spellStart"/>
              <w:r>
                <w:rPr>
                  <w:rFonts w:ascii="Calibri" w:eastAsia="Calibri" w:hAnsi="Calibri" w:cs="Calibri"/>
                  <w:i/>
                </w:rPr>
                <w:t>aculeatus</w:t>
              </w:r>
              <w:proofErr w:type="spellEnd"/>
              <w:r>
                <w:rPr>
                  <w:rFonts w:ascii="Calibri" w:eastAsia="Calibri" w:hAnsi="Calibri" w:cs="Calibri"/>
                </w:rPr>
                <w:t>)</w:t>
              </w:r>
            </w:ins>
          </w:p>
        </w:tc>
        <w:tc>
          <w:tcPr>
            <w:tcW w:w="3405" w:type="dxa"/>
            <w:tcBorders>
              <w:bottom w:val="single" w:sz="8" w:space="0" w:color="000000"/>
            </w:tcBorders>
          </w:tcPr>
          <w:p w14:paraId="4DF25510" w14:textId="77777777" w:rsidR="00AA55BB" w:rsidRDefault="00AA55BB" w:rsidP="00180397">
            <w:pPr>
              <w:rPr>
                <w:ins w:id="1227" w:author="Sabine Noebel" w:date="2022-02-28T11:12:00Z"/>
                <w:rFonts w:ascii="Calibri" w:eastAsia="Calibri" w:hAnsi="Calibri" w:cs="Calibri"/>
              </w:rPr>
            </w:pPr>
            <w:proofErr w:type="spellStart"/>
            <w:ins w:id="1228" w:author="Sabine Noebel" w:date="2022-02-28T11:12:00Z">
              <w:r>
                <w:rPr>
                  <w:rFonts w:ascii="Calibri" w:eastAsia="Calibri" w:hAnsi="Calibri" w:cs="Calibri"/>
                </w:rPr>
                <w:t>No</w:t>
              </w:r>
              <w:proofErr w:type="spellEnd"/>
              <w:r>
                <w:rPr>
                  <w:rFonts w:ascii="Calibri" w:eastAsia="Calibri" w:hAnsi="Calibri" w:cs="Calibri"/>
                </w:rPr>
                <w:t xml:space="preserve"> </w:t>
              </w:r>
              <w:proofErr w:type="spellStart"/>
              <w:r>
                <w:rPr>
                  <w:rFonts w:ascii="Calibri" w:eastAsia="Calibri" w:hAnsi="Calibri" w:cs="Calibri"/>
                </w:rPr>
                <w:t>clear</w:t>
              </w:r>
              <w:proofErr w:type="spellEnd"/>
              <w:r>
                <w:rPr>
                  <w:rFonts w:ascii="Calibri" w:eastAsia="Calibri" w:hAnsi="Calibri" w:cs="Calibri"/>
                </w:rPr>
                <w:t xml:space="preserve"> </w:t>
              </w:r>
              <w:proofErr w:type="spellStart"/>
              <w:r>
                <w:rPr>
                  <w:rFonts w:ascii="Calibri" w:eastAsia="Calibri" w:hAnsi="Calibri" w:cs="Calibri"/>
                </w:rPr>
                <w:t>definition</w:t>
              </w:r>
              <w:proofErr w:type="spellEnd"/>
              <w:r>
                <w:rPr>
                  <w:rFonts w:ascii="Calibri" w:eastAsia="Calibri" w:hAnsi="Calibri" w:cs="Calibri"/>
                </w:rPr>
                <w:t xml:space="preserve"> </w:t>
              </w:r>
              <w:r>
                <w:rPr>
                  <w:rFonts w:ascii="Calibri" w:eastAsia="Calibri" w:hAnsi="Calibri" w:cs="Calibri"/>
                  <w:i/>
                </w:rPr>
                <w:t>(“</w:t>
              </w:r>
              <w:proofErr w:type="spellStart"/>
              <w:r>
                <w:rPr>
                  <w:rFonts w:ascii="Calibri" w:eastAsia="Calibri" w:hAnsi="Calibri" w:cs="Calibri"/>
                  <w:i/>
                </w:rPr>
                <w:t>behave</w:t>
              </w:r>
              <w:proofErr w:type="spellEnd"/>
              <w:r>
                <w:rPr>
                  <w:rFonts w:ascii="Calibri" w:eastAsia="Calibri" w:hAnsi="Calibri" w:cs="Calibri"/>
                  <w:i/>
                </w:rPr>
                <w:t xml:space="preserve"> like </w:t>
              </w:r>
              <w:proofErr w:type="spellStart"/>
              <w:r>
                <w:rPr>
                  <w:rFonts w:ascii="Calibri" w:eastAsia="Calibri" w:hAnsi="Calibri" w:cs="Calibri"/>
                  <w:i/>
                </w:rPr>
                <w:t>others</w:t>
              </w:r>
              <w:proofErr w:type="spellEnd"/>
              <w:r>
                <w:rPr>
                  <w:rFonts w:ascii="Calibri" w:eastAsia="Calibri" w:hAnsi="Calibri" w:cs="Calibri"/>
                  <w:i/>
                </w:rPr>
                <w:t>”)</w:t>
              </w:r>
            </w:ins>
          </w:p>
          <w:p w14:paraId="64B62D3D" w14:textId="77777777" w:rsidR="00AA55BB" w:rsidRDefault="00AA55BB" w:rsidP="00180397">
            <w:pPr>
              <w:rPr>
                <w:ins w:id="1229" w:author="Sabine Noebel" w:date="2022-02-28T11:12:00Z"/>
                <w:rFonts w:ascii="Calibri" w:eastAsia="Calibri" w:hAnsi="Calibri" w:cs="Calibri"/>
              </w:rPr>
            </w:pPr>
            <w:proofErr w:type="spellStart"/>
            <w:ins w:id="1230" w:author="Sabine Noebel" w:date="2022-02-28T11:12:00Z">
              <w:r>
                <w:rPr>
                  <w:rFonts w:ascii="Calibri" w:eastAsia="Calibri" w:hAnsi="Calibri" w:cs="Calibri"/>
                </w:rPr>
                <w:t>No</w:t>
              </w:r>
              <w:proofErr w:type="spellEnd"/>
              <w:r>
                <w:rPr>
                  <w:rFonts w:ascii="Calibri" w:eastAsia="Calibri" w:hAnsi="Calibri" w:cs="Calibri"/>
                </w:rPr>
                <w:t xml:space="preserve"> </w:t>
              </w:r>
              <w:proofErr w:type="spellStart"/>
              <w:r>
                <w:rPr>
                  <w:rFonts w:ascii="Calibri" w:eastAsia="Calibri" w:hAnsi="Calibri" w:cs="Calibri"/>
                </w:rPr>
                <w:t>clear</w:t>
              </w:r>
              <w:proofErr w:type="spellEnd"/>
              <w:r>
                <w:rPr>
                  <w:rFonts w:ascii="Calibri" w:eastAsia="Calibri" w:hAnsi="Calibri" w:cs="Calibri"/>
                </w:rPr>
                <w:t xml:space="preserve"> </w:t>
              </w:r>
              <w:proofErr w:type="spellStart"/>
              <w:r>
                <w:rPr>
                  <w:rFonts w:ascii="Calibri" w:eastAsia="Calibri" w:hAnsi="Calibri" w:cs="Calibri"/>
                </w:rPr>
                <w:t>definition</w:t>
              </w:r>
              <w:proofErr w:type="spellEnd"/>
              <w:r>
                <w:rPr>
                  <w:rFonts w:ascii="Calibri" w:eastAsia="Calibri" w:hAnsi="Calibri" w:cs="Calibri"/>
                </w:rPr>
                <w:t xml:space="preserve"> </w:t>
              </w:r>
              <w:r>
                <w:rPr>
                  <w:rFonts w:ascii="Calibri" w:eastAsia="Calibri" w:hAnsi="Calibri" w:cs="Calibri"/>
                  <w:i/>
                </w:rPr>
                <w:t>(“</w:t>
              </w:r>
              <w:proofErr w:type="spellStart"/>
              <w:r>
                <w:rPr>
                  <w:rFonts w:ascii="Calibri" w:eastAsia="Calibri" w:hAnsi="Calibri" w:cs="Calibri"/>
                  <w:i/>
                </w:rPr>
                <w:t>behave</w:t>
              </w:r>
              <w:proofErr w:type="spellEnd"/>
              <w:r>
                <w:rPr>
                  <w:rFonts w:ascii="Calibri" w:eastAsia="Calibri" w:hAnsi="Calibri" w:cs="Calibri"/>
                  <w:i/>
                </w:rPr>
                <w:t xml:space="preserve"> like </w:t>
              </w:r>
              <w:proofErr w:type="spellStart"/>
              <w:r>
                <w:rPr>
                  <w:rFonts w:ascii="Calibri" w:eastAsia="Calibri" w:hAnsi="Calibri" w:cs="Calibri"/>
                  <w:i/>
                </w:rPr>
                <w:t>others</w:t>
              </w:r>
              <w:proofErr w:type="spellEnd"/>
              <w:r>
                <w:rPr>
                  <w:rFonts w:ascii="Calibri" w:eastAsia="Calibri" w:hAnsi="Calibri" w:cs="Calibri"/>
                  <w:i/>
                </w:rPr>
                <w:t>”)</w:t>
              </w:r>
            </w:ins>
          </w:p>
        </w:tc>
        <w:tc>
          <w:tcPr>
            <w:tcW w:w="1650" w:type="dxa"/>
            <w:tcBorders>
              <w:bottom w:val="single" w:sz="8" w:space="0" w:color="000000"/>
              <w:right w:val="single" w:sz="8" w:space="0" w:color="000000"/>
            </w:tcBorders>
            <w:tcMar>
              <w:top w:w="100" w:type="dxa"/>
              <w:left w:w="100" w:type="dxa"/>
              <w:bottom w:w="100" w:type="dxa"/>
              <w:right w:w="100" w:type="dxa"/>
            </w:tcMar>
          </w:tcPr>
          <w:p w14:paraId="3BF2629D" w14:textId="77777777" w:rsidR="00AA55BB" w:rsidRDefault="00AA55BB" w:rsidP="00180397">
            <w:pPr>
              <w:rPr>
                <w:ins w:id="1231" w:author="Sabine Noebel" w:date="2022-02-28T11:12:00Z"/>
                <w:rFonts w:ascii="Calibri" w:eastAsia="Calibri" w:hAnsi="Calibri" w:cs="Calibri"/>
              </w:rPr>
            </w:pPr>
            <w:ins w:id="1232" w:author="Sabine Noebel" w:date="2022-02-28T11:12:00Z">
              <w:r>
                <w:rPr>
                  <w:rFonts w:ascii="Calibri" w:eastAsia="Calibri" w:hAnsi="Calibri" w:cs="Calibri"/>
                </w:rPr>
                <w:t xml:space="preserve">Webster &amp; Hart, 2006; </w:t>
              </w:r>
            </w:ins>
          </w:p>
          <w:p w14:paraId="5CBDF8A0" w14:textId="77777777" w:rsidR="00AA55BB" w:rsidRDefault="00AA55BB" w:rsidP="00180397">
            <w:pPr>
              <w:rPr>
                <w:ins w:id="1233" w:author="Sabine Noebel" w:date="2022-02-28T11:12:00Z"/>
                <w:rFonts w:ascii="Calibri" w:eastAsia="Calibri" w:hAnsi="Calibri" w:cs="Calibri"/>
              </w:rPr>
            </w:pPr>
            <w:ins w:id="1234" w:author="Sabine Noebel" w:date="2022-02-28T11:12:00Z">
              <w:r>
                <w:rPr>
                  <w:rFonts w:ascii="Calibri" w:eastAsia="Calibri" w:hAnsi="Calibri" w:cs="Calibri"/>
                </w:rPr>
                <w:t xml:space="preserve">McDonald </w:t>
              </w:r>
              <w:r>
                <w:rPr>
                  <w:rFonts w:ascii="Calibri" w:eastAsia="Calibri" w:hAnsi="Calibri" w:cs="Calibri"/>
                  <w:i/>
                </w:rPr>
                <w:t>et al</w:t>
              </w:r>
              <w:r>
                <w:rPr>
                  <w:rFonts w:ascii="Calibri" w:eastAsia="Calibri" w:hAnsi="Calibri" w:cs="Calibri"/>
                </w:rPr>
                <w:t>., 2016</w:t>
              </w:r>
            </w:ins>
          </w:p>
        </w:tc>
      </w:tr>
      <w:tr w:rsidR="00AA55BB" w14:paraId="14899544" w14:textId="77777777" w:rsidTr="00180397">
        <w:trPr>
          <w:trHeight w:val="500"/>
          <w:ins w:id="1235" w:author="Sabine Noebel" w:date="2022-02-28T11:12:00Z"/>
        </w:trPr>
        <w:tc>
          <w:tcPr>
            <w:tcW w:w="186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0A157E08" w14:textId="77777777" w:rsidR="00AA55BB" w:rsidRDefault="00AA55BB" w:rsidP="00180397">
            <w:pPr>
              <w:rPr>
                <w:ins w:id="1236" w:author="Sabine Noebel" w:date="2022-02-28T11:12:00Z"/>
                <w:rFonts w:ascii="Calibri" w:eastAsia="Calibri" w:hAnsi="Calibri" w:cs="Calibri"/>
              </w:rPr>
            </w:pPr>
          </w:p>
        </w:tc>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590BBF7" w14:textId="77777777" w:rsidR="00AA55BB" w:rsidRDefault="00AA55BB" w:rsidP="00180397">
            <w:pPr>
              <w:rPr>
                <w:ins w:id="1237" w:author="Sabine Noebel" w:date="2022-02-28T11:12:00Z"/>
                <w:rFonts w:ascii="Calibri" w:eastAsia="Calibri" w:hAnsi="Calibri" w:cs="Calibri"/>
              </w:rPr>
            </w:pPr>
            <w:proofErr w:type="spellStart"/>
            <w:ins w:id="1238" w:author="Sabine Noebel" w:date="2022-02-28T11:12:00Z">
              <w:r>
                <w:rPr>
                  <w:rFonts w:ascii="Calibri" w:eastAsia="Calibri" w:hAnsi="Calibri" w:cs="Calibri"/>
                </w:rPr>
                <w:t>zebrafish</w:t>
              </w:r>
              <w:proofErr w:type="spellEnd"/>
              <w:r>
                <w:rPr>
                  <w:rFonts w:ascii="Calibri" w:eastAsia="Calibri" w:hAnsi="Calibri" w:cs="Calibri"/>
                </w:rPr>
                <w:t xml:space="preserve"> (</w:t>
              </w:r>
              <w:proofErr w:type="spellStart"/>
              <w:r>
                <w:rPr>
                  <w:rFonts w:ascii="Calibri" w:eastAsia="Calibri" w:hAnsi="Calibri" w:cs="Calibri"/>
                  <w:i/>
                </w:rPr>
                <w:t>Danio</w:t>
              </w:r>
              <w:proofErr w:type="spellEnd"/>
              <w:r>
                <w:rPr>
                  <w:rFonts w:ascii="Calibri" w:eastAsia="Calibri" w:hAnsi="Calibri" w:cs="Calibri"/>
                  <w:i/>
                </w:rPr>
                <w:t xml:space="preserve"> </w:t>
              </w:r>
              <w:proofErr w:type="spellStart"/>
              <w:r>
                <w:rPr>
                  <w:rFonts w:ascii="Calibri" w:eastAsia="Calibri" w:hAnsi="Calibri" w:cs="Calibri"/>
                  <w:i/>
                </w:rPr>
                <w:t>rerio</w:t>
              </w:r>
              <w:proofErr w:type="spellEnd"/>
              <w:r>
                <w:rPr>
                  <w:rFonts w:ascii="Calibri" w:eastAsia="Calibri" w:hAnsi="Calibri" w:cs="Calibri"/>
                </w:rPr>
                <w:t>)</w:t>
              </w:r>
            </w:ins>
          </w:p>
        </w:tc>
        <w:tc>
          <w:tcPr>
            <w:tcW w:w="3405" w:type="dxa"/>
            <w:tcBorders>
              <w:bottom w:val="single" w:sz="8" w:space="0" w:color="000000"/>
            </w:tcBorders>
          </w:tcPr>
          <w:p w14:paraId="4C87E260" w14:textId="77777777" w:rsidR="00AA55BB" w:rsidRDefault="00AA55BB" w:rsidP="00180397">
            <w:pPr>
              <w:rPr>
                <w:ins w:id="1239" w:author="Sabine Noebel" w:date="2022-02-28T11:12:00Z"/>
                <w:rFonts w:ascii="Calibri" w:eastAsia="Calibri" w:hAnsi="Calibri" w:cs="Calibri"/>
              </w:rPr>
            </w:pPr>
            <w:ins w:id="1240" w:author="Sabine Noebel" w:date="2022-02-28T11:12:00Z">
              <w:r>
                <w:rPr>
                  <w:rFonts w:ascii="Calibri" w:eastAsia="Calibri" w:hAnsi="Calibri" w:cs="Calibri"/>
                </w:rPr>
                <w:t>“</w:t>
              </w:r>
              <w:proofErr w:type="spellStart"/>
              <w:r>
                <w:rPr>
                  <w:rFonts w:ascii="Calibri" w:eastAsia="Calibri" w:hAnsi="Calibri" w:cs="Calibri"/>
                </w:rPr>
                <w:t>copy</w:t>
              </w:r>
              <w:proofErr w:type="spellEnd"/>
              <w:r>
                <w:rPr>
                  <w:rFonts w:ascii="Calibri" w:eastAsia="Calibri" w:hAnsi="Calibri" w:cs="Calibri"/>
                </w:rPr>
                <w:t xml:space="preserve"> </w:t>
              </w:r>
              <w:proofErr w:type="spellStart"/>
              <w:r>
                <w:rPr>
                  <w:rFonts w:ascii="Calibri" w:eastAsia="Calibri" w:hAnsi="Calibri" w:cs="Calibri"/>
                </w:rPr>
                <w:t>the</w:t>
              </w:r>
              <w:proofErr w:type="spellEnd"/>
              <w:r>
                <w:rPr>
                  <w:rFonts w:ascii="Calibri" w:eastAsia="Calibri" w:hAnsi="Calibri" w:cs="Calibri"/>
                </w:rPr>
                <w:t xml:space="preserve"> </w:t>
              </w:r>
              <w:proofErr w:type="spellStart"/>
              <w:r>
                <w:rPr>
                  <w:rFonts w:ascii="Calibri" w:eastAsia="Calibri" w:hAnsi="Calibri" w:cs="Calibri"/>
                </w:rPr>
                <w:t>majority</w:t>
              </w:r>
              <w:proofErr w:type="spellEnd"/>
              <w:r>
                <w:rPr>
                  <w:rFonts w:ascii="Calibri" w:eastAsia="Calibri" w:hAnsi="Calibri" w:cs="Calibri"/>
                </w:rPr>
                <w:t xml:space="preserve"> </w:t>
              </w:r>
              <w:proofErr w:type="spellStart"/>
              <w:r>
                <w:rPr>
                  <w:rFonts w:ascii="Calibri" w:eastAsia="Calibri" w:hAnsi="Calibri" w:cs="Calibri"/>
                </w:rPr>
                <w:t>strategy</w:t>
              </w:r>
              <w:proofErr w:type="spellEnd"/>
              <w:r>
                <w:rPr>
                  <w:rFonts w:ascii="Calibri" w:eastAsia="Calibri" w:hAnsi="Calibri" w:cs="Calibri"/>
                </w:rPr>
                <w:t>”</w:t>
              </w:r>
            </w:ins>
          </w:p>
          <w:p w14:paraId="1404493B" w14:textId="77777777" w:rsidR="00AA55BB" w:rsidRDefault="00AA55BB" w:rsidP="00180397">
            <w:pPr>
              <w:rPr>
                <w:ins w:id="1241" w:author="Sabine Noebel" w:date="2022-02-28T11:12:00Z"/>
                <w:rFonts w:ascii="Calibri" w:eastAsia="Calibri" w:hAnsi="Calibri" w:cs="Calibri"/>
              </w:rPr>
            </w:pPr>
          </w:p>
          <w:p w14:paraId="037A136F" w14:textId="77777777" w:rsidR="00AA55BB" w:rsidRDefault="00AA55BB" w:rsidP="00180397">
            <w:pPr>
              <w:rPr>
                <w:ins w:id="1242" w:author="Sabine Noebel" w:date="2022-02-28T11:12:00Z"/>
                <w:rFonts w:ascii="Calibri" w:eastAsia="Calibri" w:hAnsi="Calibri" w:cs="Calibri"/>
              </w:rPr>
            </w:pPr>
          </w:p>
          <w:p w14:paraId="7D48493C" w14:textId="77777777" w:rsidR="00AA55BB" w:rsidRDefault="00AA55BB" w:rsidP="00180397">
            <w:pPr>
              <w:rPr>
                <w:ins w:id="1243" w:author="Sabine Noebel" w:date="2022-02-28T11:12:00Z"/>
                <w:rFonts w:ascii="Calibri" w:eastAsia="Calibri" w:hAnsi="Calibri" w:cs="Calibri"/>
              </w:rPr>
            </w:pPr>
            <w:ins w:id="1244" w:author="Sabine Noebel" w:date="2022-02-28T11:12:00Z">
              <w:r>
                <w:rPr>
                  <w:rFonts w:ascii="Calibri" w:eastAsia="Calibri" w:hAnsi="Calibri" w:cs="Calibri"/>
                </w:rPr>
                <w:t>“</w:t>
              </w:r>
              <w:proofErr w:type="spellStart"/>
              <w:r>
                <w:rPr>
                  <w:rFonts w:ascii="Calibri" w:eastAsia="Calibri" w:hAnsi="Calibri" w:cs="Calibri"/>
                </w:rPr>
                <w:t>individuals</w:t>
              </w:r>
              <w:proofErr w:type="spellEnd"/>
              <w:r>
                <w:rPr>
                  <w:rFonts w:ascii="Calibri" w:eastAsia="Calibri" w:hAnsi="Calibri" w:cs="Calibri"/>
                </w:rPr>
                <w:t xml:space="preserve"> will </w:t>
              </w:r>
              <w:proofErr w:type="spellStart"/>
              <w:r>
                <w:rPr>
                  <w:rFonts w:ascii="Calibri" w:eastAsia="Calibri" w:hAnsi="Calibri" w:cs="Calibri"/>
                </w:rPr>
                <w:t>appear</w:t>
              </w:r>
              <w:proofErr w:type="spellEnd"/>
              <w:r>
                <w:rPr>
                  <w:rFonts w:ascii="Calibri" w:eastAsia="Calibri" w:hAnsi="Calibri" w:cs="Calibri"/>
                </w:rPr>
                <w:t xml:space="preserve"> </w:t>
              </w:r>
              <w:proofErr w:type="spellStart"/>
              <w:r>
                <w:rPr>
                  <w:rFonts w:ascii="Calibri" w:eastAsia="Calibri" w:hAnsi="Calibri" w:cs="Calibri"/>
                </w:rPr>
                <w:t>to</w:t>
              </w:r>
              <w:proofErr w:type="spellEnd"/>
              <w:r>
                <w:rPr>
                  <w:rFonts w:ascii="Calibri" w:eastAsia="Calibri" w:hAnsi="Calibri" w:cs="Calibri"/>
                </w:rPr>
                <w:t xml:space="preserve"> </w:t>
              </w:r>
              <w:proofErr w:type="spellStart"/>
              <w:r>
                <w:rPr>
                  <w:rFonts w:ascii="Calibri" w:eastAsia="Calibri" w:hAnsi="Calibri" w:cs="Calibri"/>
                </w:rPr>
                <w:t>disproportionately</w:t>
              </w:r>
              <w:proofErr w:type="spellEnd"/>
              <w:r>
                <w:rPr>
                  <w:rFonts w:ascii="Calibri" w:eastAsia="Calibri" w:hAnsi="Calibri" w:cs="Calibri"/>
                </w:rPr>
                <w:t xml:space="preserve"> </w:t>
              </w:r>
              <w:proofErr w:type="spellStart"/>
              <w:r>
                <w:rPr>
                  <w:rFonts w:ascii="Calibri" w:eastAsia="Calibri" w:hAnsi="Calibri" w:cs="Calibri"/>
                </w:rPr>
                <w:t>copy</w:t>
              </w:r>
              <w:proofErr w:type="spellEnd"/>
              <w:r>
                <w:rPr>
                  <w:rFonts w:ascii="Calibri" w:eastAsia="Calibri" w:hAnsi="Calibri" w:cs="Calibri"/>
                </w:rPr>
                <w:t xml:space="preserve"> </w:t>
              </w:r>
              <w:proofErr w:type="spellStart"/>
              <w:r>
                <w:rPr>
                  <w:rFonts w:ascii="Calibri" w:eastAsia="Calibri" w:hAnsi="Calibri" w:cs="Calibri"/>
                </w:rPr>
                <w:t>the</w:t>
              </w:r>
              <w:proofErr w:type="spellEnd"/>
              <w:r>
                <w:rPr>
                  <w:rFonts w:ascii="Calibri" w:eastAsia="Calibri" w:hAnsi="Calibri" w:cs="Calibri"/>
                </w:rPr>
                <w:t xml:space="preserve"> </w:t>
              </w:r>
              <w:proofErr w:type="spellStart"/>
              <w:r>
                <w:rPr>
                  <w:rFonts w:ascii="Calibri" w:eastAsia="Calibri" w:hAnsi="Calibri" w:cs="Calibri"/>
                </w:rPr>
                <w:t>most</w:t>
              </w:r>
              <w:proofErr w:type="spellEnd"/>
              <w:r>
                <w:rPr>
                  <w:rFonts w:ascii="Calibri" w:eastAsia="Calibri" w:hAnsi="Calibri" w:cs="Calibri"/>
                </w:rPr>
                <w:t xml:space="preserve"> </w:t>
              </w:r>
              <w:proofErr w:type="spellStart"/>
              <w:r>
                <w:rPr>
                  <w:rFonts w:ascii="Calibri" w:eastAsia="Calibri" w:hAnsi="Calibri" w:cs="Calibri"/>
                </w:rPr>
                <w:t>common</w:t>
              </w:r>
              <w:proofErr w:type="spellEnd"/>
              <w:r>
                <w:rPr>
                  <w:rFonts w:ascii="Calibri" w:eastAsia="Calibri" w:hAnsi="Calibri" w:cs="Calibri"/>
                </w:rPr>
                <w:t xml:space="preserve"> </w:t>
              </w:r>
              <w:proofErr w:type="spellStart"/>
              <w:r>
                <w:rPr>
                  <w:rFonts w:ascii="Calibri" w:eastAsia="Calibri" w:hAnsi="Calibri" w:cs="Calibri"/>
                </w:rPr>
                <w:t>behavioural</w:t>
              </w:r>
              <w:proofErr w:type="spellEnd"/>
              <w:r>
                <w:rPr>
                  <w:rFonts w:ascii="Calibri" w:eastAsia="Calibri" w:hAnsi="Calibri" w:cs="Calibri"/>
                </w:rPr>
                <w:t xml:space="preserve"> </w:t>
              </w:r>
            </w:ins>
          </w:p>
        </w:tc>
        <w:tc>
          <w:tcPr>
            <w:tcW w:w="1650" w:type="dxa"/>
            <w:tcBorders>
              <w:bottom w:val="single" w:sz="8" w:space="0" w:color="000000"/>
              <w:right w:val="single" w:sz="8" w:space="0" w:color="000000"/>
            </w:tcBorders>
            <w:tcMar>
              <w:top w:w="100" w:type="dxa"/>
              <w:left w:w="100" w:type="dxa"/>
              <w:bottom w:w="100" w:type="dxa"/>
              <w:right w:w="100" w:type="dxa"/>
            </w:tcMar>
          </w:tcPr>
          <w:p w14:paraId="592E80AD" w14:textId="77777777" w:rsidR="00AA55BB" w:rsidRDefault="00AA55BB" w:rsidP="00180397">
            <w:pPr>
              <w:rPr>
                <w:ins w:id="1245" w:author="Sabine Noebel" w:date="2022-02-28T11:12:00Z"/>
                <w:rFonts w:ascii="Calibri" w:eastAsia="Calibri" w:hAnsi="Calibri" w:cs="Calibri"/>
              </w:rPr>
            </w:pPr>
            <w:proofErr w:type="spellStart"/>
            <w:ins w:id="1246" w:author="Sabine Noebel" w:date="2022-02-28T11:12:00Z">
              <w:r>
                <w:rPr>
                  <w:rFonts w:ascii="Calibri" w:eastAsia="Calibri" w:hAnsi="Calibri" w:cs="Calibri"/>
                </w:rPr>
                <w:t>Zala</w:t>
              </w:r>
              <w:proofErr w:type="spellEnd"/>
              <w:r>
                <w:rPr>
                  <w:rFonts w:ascii="Calibri" w:eastAsia="Calibri" w:hAnsi="Calibri" w:cs="Calibri"/>
                </w:rPr>
                <w:t xml:space="preserve">, </w:t>
              </w:r>
              <w:proofErr w:type="spellStart"/>
              <w:r>
                <w:rPr>
                  <w:rFonts w:ascii="Calibri" w:eastAsia="Calibri" w:hAnsi="Calibri" w:cs="Calibri"/>
                </w:rPr>
                <w:t>Määttänen</w:t>
              </w:r>
              <w:proofErr w:type="spellEnd"/>
              <w:r>
                <w:rPr>
                  <w:rFonts w:ascii="Calibri" w:eastAsia="Calibri" w:hAnsi="Calibri" w:cs="Calibri"/>
                </w:rPr>
                <w:t xml:space="preserve"> &amp; Penn, 2012; </w:t>
              </w:r>
            </w:ins>
          </w:p>
          <w:p w14:paraId="680B4CAE" w14:textId="77777777" w:rsidR="00AA55BB" w:rsidRDefault="00AA55BB" w:rsidP="00180397">
            <w:pPr>
              <w:rPr>
                <w:ins w:id="1247" w:author="Sabine Noebel" w:date="2022-02-28T11:12:00Z"/>
                <w:rFonts w:ascii="Calibri" w:eastAsia="Calibri" w:hAnsi="Calibri" w:cs="Calibri"/>
              </w:rPr>
            </w:pPr>
            <w:ins w:id="1248" w:author="Sabine Noebel" w:date="2022-02-28T11:12:00Z">
              <w:r>
                <w:rPr>
                  <w:rFonts w:ascii="Calibri" w:eastAsia="Calibri" w:hAnsi="Calibri" w:cs="Calibri"/>
                </w:rPr>
                <w:t>Ayoub, Armstrong &amp; Miller, 2019</w:t>
              </w:r>
            </w:ins>
          </w:p>
        </w:tc>
      </w:tr>
      <w:tr w:rsidR="00AA55BB" w14:paraId="2E144FF2" w14:textId="77777777" w:rsidTr="00180397">
        <w:trPr>
          <w:trHeight w:val="457"/>
          <w:ins w:id="1249" w:author="Sabine Noebel" w:date="2022-02-28T11:12:00Z"/>
        </w:trPr>
        <w:tc>
          <w:tcPr>
            <w:tcW w:w="186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7D301450" w14:textId="77777777" w:rsidR="00AA55BB" w:rsidRDefault="00AA55BB" w:rsidP="00180397">
            <w:pPr>
              <w:rPr>
                <w:ins w:id="1250" w:author="Sabine Noebel" w:date="2022-02-28T11:12:00Z"/>
                <w:rFonts w:ascii="Calibri" w:eastAsia="Calibri" w:hAnsi="Calibri" w:cs="Calibri"/>
              </w:rPr>
            </w:pPr>
          </w:p>
        </w:tc>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882D42" w14:textId="77777777" w:rsidR="00AA55BB" w:rsidRDefault="00AA55BB" w:rsidP="00180397">
            <w:pPr>
              <w:rPr>
                <w:ins w:id="1251" w:author="Sabine Noebel" w:date="2022-02-28T11:12:00Z"/>
                <w:rFonts w:ascii="Calibri" w:eastAsia="Calibri" w:hAnsi="Calibri" w:cs="Calibri"/>
              </w:rPr>
            </w:pPr>
            <w:proofErr w:type="spellStart"/>
            <w:ins w:id="1252" w:author="Sabine Noebel" w:date="2022-02-28T11:12:00Z">
              <w:r>
                <w:rPr>
                  <w:rFonts w:ascii="Calibri" w:eastAsia="Calibri" w:hAnsi="Calibri" w:cs="Calibri"/>
                </w:rPr>
                <w:t>great</w:t>
              </w:r>
              <w:proofErr w:type="spellEnd"/>
              <w:r>
                <w:rPr>
                  <w:rFonts w:ascii="Calibri" w:eastAsia="Calibri" w:hAnsi="Calibri" w:cs="Calibri"/>
                </w:rPr>
                <w:t xml:space="preserve"> </w:t>
              </w:r>
              <w:proofErr w:type="spellStart"/>
              <w:r>
                <w:rPr>
                  <w:rFonts w:ascii="Calibri" w:eastAsia="Calibri" w:hAnsi="Calibri" w:cs="Calibri"/>
                </w:rPr>
                <w:t>tits</w:t>
              </w:r>
              <w:proofErr w:type="spellEnd"/>
              <w:r>
                <w:rPr>
                  <w:rFonts w:ascii="Calibri" w:eastAsia="Calibri" w:hAnsi="Calibri" w:cs="Calibri"/>
                </w:rPr>
                <w:t xml:space="preserve"> (</w:t>
              </w:r>
              <w:proofErr w:type="spellStart"/>
              <w:r>
                <w:rPr>
                  <w:rFonts w:ascii="Calibri" w:eastAsia="Calibri" w:hAnsi="Calibri" w:cs="Calibri"/>
                  <w:i/>
                </w:rPr>
                <w:t>Parus</w:t>
              </w:r>
              <w:proofErr w:type="spellEnd"/>
              <w:r>
                <w:rPr>
                  <w:rFonts w:ascii="Calibri" w:eastAsia="Calibri" w:hAnsi="Calibri" w:cs="Calibri"/>
                  <w:i/>
                </w:rPr>
                <w:t xml:space="preserve"> </w:t>
              </w:r>
              <w:proofErr w:type="spellStart"/>
              <w:r>
                <w:rPr>
                  <w:rFonts w:ascii="Calibri" w:eastAsia="Calibri" w:hAnsi="Calibri" w:cs="Calibri"/>
                  <w:i/>
                </w:rPr>
                <w:t>major</w:t>
              </w:r>
              <w:proofErr w:type="spellEnd"/>
              <w:r>
                <w:rPr>
                  <w:rFonts w:ascii="Calibri" w:eastAsia="Calibri" w:hAnsi="Calibri" w:cs="Calibri"/>
                </w:rPr>
                <w:t>)</w:t>
              </w:r>
            </w:ins>
          </w:p>
        </w:tc>
        <w:tc>
          <w:tcPr>
            <w:tcW w:w="3405" w:type="dxa"/>
            <w:tcBorders>
              <w:bottom w:val="single" w:sz="8" w:space="0" w:color="000000"/>
            </w:tcBorders>
          </w:tcPr>
          <w:p w14:paraId="5B3D21E7" w14:textId="77777777" w:rsidR="00AA55BB" w:rsidRDefault="00AA55BB" w:rsidP="00180397">
            <w:pPr>
              <w:rPr>
                <w:ins w:id="1253" w:author="Sabine Noebel" w:date="2022-02-28T11:12:00Z"/>
                <w:rFonts w:ascii="Calibri" w:eastAsia="Calibri" w:hAnsi="Calibri" w:cs="Calibri"/>
              </w:rPr>
            </w:pPr>
            <w:ins w:id="1254" w:author="Sabine Noebel" w:date="2022-02-28T11:12:00Z">
              <w:r>
                <w:rPr>
                  <w:rFonts w:ascii="Calibri" w:eastAsia="Calibri" w:hAnsi="Calibri" w:cs="Calibri"/>
                </w:rPr>
                <w:t>“</w:t>
              </w:r>
              <w:proofErr w:type="spellStart"/>
              <w:r>
                <w:rPr>
                  <w:rFonts w:ascii="Calibri" w:eastAsia="Calibri" w:hAnsi="Calibri" w:cs="Calibri"/>
                </w:rPr>
                <w:t>individuals</w:t>
              </w:r>
              <w:proofErr w:type="spellEnd"/>
              <w:r>
                <w:rPr>
                  <w:rFonts w:ascii="Calibri" w:eastAsia="Calibri" w:hAnsi="Calibri" w:cs="Calibri"/>
                </w:rPr>
                <w:t xml:space="preserve"> </w:t>
              </w:r>
              <w:proofErr w:type="spellStart"/>
              <w:r>
                <w:rPr>
                  <w:rFonts w:ascii="Calibri" w:eastAsia="Calibri" w:hAnsi="Calibri" w:cs="Calibri"/>
                </w:rPr>
                <w:t>disproportionately</w:t>
              </w:r>
              <w:proofErr w:type="spellEnd"/>
              <w:r>
                <w:rPr>
                  <w:rFonts w:ascii="Calibri" w:eastAsia="Calibri" w:hAnsi="Calibri" w:cs="Calibri"/>
                </w:rPr>
                <w:t xml:space="preserve"> </w:t>
              </w:r>
              <w:proofErr w:type="spellStart"/>
              <w:r>
                <w:rPr>
                  <w:rFonts w:ascii="Calibri" w:eastAsia="Calibri" w:hAnsi="Calibri" w:cs="Calibri"/>
                </w:rPr>
                <w:t>adopting</w:t>
              </w:r>
              <w:proofErr w:type="spellEnd"/>
              <w:r>
                <w:rPr>
                  <w:rFonts w:ascii="Calibri" w:eastAsia="Calibri" w:hAnsi="Calibri" w:cs="Calibri"/>
                </w:rPr>
                <w:t xml:space="preserve"> </w:t>
              </w:r>
              <w:proofErr w:type="spellStart"/>
              <w:r>
                <w:rPr>
                  <w:rFonts w:ascii="Calibri" w:eastAsia="Calibri" w:hAnsi="Calibri" w:cs="Calibri"/>
                </w:rPr>
                <w:t>the</w:t>
              </w:r>
              <w:proofErr w:type="spellEnd"/>
              <w:r>
                <w:rPr>
                  <w:rFonts w:ascii="Calibri" w:eastAsia="Calibri" w:hAnsi="Calibri" w:cs="Calibri"/>
                </w:rPr>
                <w:t xml:space="preserve"> </w:t>
              </w:r>
              <w:proofErr w:type="spellStart"/>
              <w:r>
                <w:rPr>
                  <w:rFonts w:ascii="Calibri" w:eastAsia="Calibri" w:hAnsi="Calibri" w:cs="Calibri"/>
                </w:rPr>
                <w:t>most</w:t>
              </w:r>
              <w:proofErr w:type="spellEnd"/>
              <w:r>
                <w:rPr>
                  <w:rFonts w:ascii="Calibri" w:eastAsia="Calibri" w:hAnsi="Calibri" w:cs="Calibri"/>
                </w:rPr>
                <w:t xml:space="preserve"> frequent </w:t>
              </w:r>
              <w:proofErr w:type="spellStart"/>
              <w:r>
                <w:rPr>
                  <w:rFonts w:ascii="Calibri" w:eastAsia="Calibri" w:hAnsi="Calibri" w:cs="Calibri"/>
                </w:rPr>
                <w:t>local</w:t>
              </w:r>
              <w:proofErr w:type="spellEnd"/>
              <w:r>
                <w:rPr>
                  <w:rFonts w:ascii="Calibri" w:eastAsia="Calibri" w:hAnsi="Calibri" w:cs="Calibri"/>
                </w:rPr>
                <w:t xml:space="preserve"> variant </w:t>
              </w:r>
              <w:proofErr w:type="spellStart"/>
              <w:r>
                <w:rPr>
                  <w:rFonts w:ascii="Calibri" w:eastAsia="Calibri" w:hAnsi="Calibri" w:cs="Calibri"/>
                </w:rPr>
                <w:t>when</w:t>
              </w:r>
              <w:proofErr w:type="spellEnd"/>
              <w:r>
                <w:rPr>
                  <w:rFonts w:ascii="Calibri" w:eastAsia="Calibri" w:hAnsi="Calibri" w:cs="Calibri"/>
                </w:rPr>
                <w:t xml:space="preserve"> </w:t>
              </w:r>
              <w:proofErr w:type="spellStart"/>
              <w:r>
                <w:rPr>
                  <w:rFonts w:ascii="Calibri" w:eastAsia="Calibri" w:hAnsi="Calibri" w:cs="Calibri"/>
                </w:rPr>
                <w:t>first</w:t>
              </w:r>
              <w:proofErr w:type="spellEnd"/>
              <w:r>
                <w:rPr>
                  <w:rFonts w:ascii="Calibri" w:eastAsia="Calibri" w:hAnsi="Calibri" w:cs="Calibri"/>
                </w:rPr>
                <w:t xml:space="preserve"> </w:t>
              </w:r>
              <w:proofErr w:type="spellStart"/>
              <w:r>
                <w:rPr>
                  <w:rFonts w:ascii="Calibri" w:eastAsia="Calibri" w:hAnsi="Calibri" w:cs="Calibri"/>
                </w:rPr>
                <w:t>acquiring</w:t>
              </w:r>
              <w:proofErr w:type="spellEnd"/>
              <w:r>
                <w:rPr>
                  <w:rFonts w:ascii="Calibri" w:eastAsia="Calibri" w:hAnsi="Calibri" w:cs="Calibri"/>
                </w:rPr>
                <w:t xml:space="preserve"> an </w:t>
              </w:r>
              <w:proofErr w:type="spellStart"/>
              <w:r>
                <w:rPr>
                  <w:rFonts w:ascii="Calibri" w:eastAsia="Calibri" w:hAnsi="Calibri" w:cs="Calibri"/>
                </w:rPr>
                <w:t>innovation</w:t>
              </w:r>
              <w:proofErr w:type="spellEnd"/>
              <w:r>
                <w:rPr>
                  <w:rFonts w:ascii="Calibri" w:eastAsia="Calibri" w:hAnsi="Calibri" w:cs="Calibri"/>
                </w:rPr>
                <w:t xml:space="preserve">, and </w:t>
              </w:r>
              <w:proofErr w:type="spellStart"/>
              <w:r>
                <w:rPr>
                  <w:rFonts w:ascii="Calibri" w:eastAsia="Calibri" w:hAnsi="Calibri" w:cs="Calibri"/>
                </w:rPr>
                <w:t>continuing</w:t>
              </w:r>
              <w:proofErr w:type="spellEnd"/>
              <w:r>
                <w:rPr>
                  <w:rFonts w:ascii="Calibri" w:eastAsia="Calibri" w:hAnsi="Calibri" w:cs="Calibri"/>
                </w:rPr>
                <w:t xml:space="preserve"> </w:t>
              </w:r>
              <w:proofErr w:type="spellStart"/>
              <w:r>
                <w:rPr>
                  <w:rFonts w:ascii="Calibri" w:eastAsia="Calibri" w:hAnsi="Calibri" w:cs="Calibri"/>
                </w:rPr>
                <w:t>to</w:t>
              </w:r>
              <w:proofErr w:type="spellEnd"/>
              <w:r>
                <w:rPr>
                  <w:rFonts w:ascii="Calibri" w:eastAsia="Calibri" w:hAnsi="Calibri" w:cs="Calibri"/>
                </w:rPr>
                <w:t xml:space="preserve"> </w:t>
              </w:r>
              <w:proofErr w:type="spellStart"/>
              <w:r>
                <w:rPr>
                  <w:rFonts w:ascii="Calibri" w:eastAsia="Calibri" w:hAnsi="Calibri" w:cs="Calibri"/>
                </w:rPr>
                <w:t>favour</w:t>
              </w:r>
              <w:proofErr w:type="spellEnd"/>
              <w:r>
                <w:rPr>
                  <w:rFonts w:ascii="Calibri" w:eastAsia="Calibri" w:hAnsi="Calibri" w:cs="Calibri"/>
                </w:rPr>
                <w:t xml:space="preserve"> social </w:t>
              </w:r>
              <w:proofErr w:type="spellStart"/>
              <w:r>
                <w:rPr>
                  <w:rFonts w:ascii="Calibri" w:eastAsia="Calibri" w:hAnsi="Calibri" w:cs="Calibri"/>
                </w:rPr>
                <w:t>information</w:t>
              </w:r>
              <w:proofErr w:type="spellEnd"/>
              <w:r>
                <w:rPr>
                  <w:rFonts w:ascii="Calibri" w:eastAsia="Calibri" w:hAnsi="Calibri" w:cs="Calibri"/>
                </w:rPr>
                <w:t xml:space="preserve"> </w:t>
              </w:r>
              <w:proofErr w:type="spellStart"/>
              <w:r>
                <w:rPr>
                  <w:rFonts w:ascii="Calibri" w:eastAsia="Calibri" w:hAnsi="Calibri" w:cs="Calibri"/>
                </w:rPr>
                <w:t>over</w:t>
              </w:r>
              <w:proofErr w:type="spellEnd"/>
              <w:r>
                <w:rPr>
                  <w:rFonts w:ascii="Calibri" w:eastAsia="Calibri" w:hAnsi="Calibri" w:cs="Calibri"/>
                </w:rPr>
                <w:t xml:space="preserve"> personal </w:t>
              </w:r>
              <w:proofErr w:type="spellStart"/>
              <w:r>
                <w:rPr>
                  <w:rFonts w:ascii="Calibri" w:eastAsia="Calibri" w:hAnsi="Calibri" w:cs="Calibri"/>
                </w:rPr>
                <w:t>information</w:t>
              </w:r>
              <w:proofErr w:type="spellEnd"/>
              <w:r>
                <w:rPr>
                  <w:rFonts w:ascii="Calibri" w:eastAsia="Calibri" w:hAnsi="Calibri" w:cs="Calibri"/>
                </w:rPr>
                <w:t xml:space="preserve">” </w:t>
              </w:r>
            </w:ins>
          </w:p>
          <w:p w14:paraId="534A8E75" w14:textId="77777777" w:rsidR="00AA55BB" w:rsidRDefault="00AA55BB" w:rsidP="00180397">
            <w:pPr>
              <w:rPr>
                <w:ins w:id="1255" w:author="Sabine Noebel" w:date="2022-02-28T11:12:00Z"/>
                <w:rFonts w:ascii="Calibri" w:eastAsia="Calibri" w:hAnsi="Calibri" w:cs="Calibri"/>
              </w:rPr>
            </w:pPr>
            <w:ins w:id="1256" w:author="Sabine Noebel" w:date="2022-02-28T11:12:00Z">
              <w:r>
                <w:rPr>
                  <w:rFonts w:ascii="Calibri" w:eastAsia="Calibri" w:hAnsi="Calibri" w:cs="Calibri"/>
                </w:rPr>
                <w:t>“</w:t>
              </w:r>
              <w:proofErr w:type="spellStart"/>
              <w:r>
                <w:rPr>
                  <w:rFonts w:ascii="Calibri" w:eastAsia="Calibri" w:hAnsi="Calibri" w:cs="Calibri"/>
                </w:rPr>
                <w:t>disproportionate</w:t>
              </w:r>
              <w:proofErr w:type="spellEnd"/>
              <w:r>
                <w:rPr>
                  <w:rFonts w:ascii="Calibri" w:eastAsia="Calibri" w:hAnsi="Calibri" w:cs="Calibri"/>
                </w:rPr>
                <w:t xml:space="preserve"> </w:t>
              </w:r>
              <w:proofErr w:type="spellStart"/>
              <w:r>
                <w:rPr>
                  <w:rFonts w:ascii="Calibri" w:eastAsia="Calibri" w:hAnsi="Calibri" w:cs="Calibri"/>
                </w:rPr>
                <w:t>tendency</w:t>
              </w:r>
              <w:proofErr w:type="spellEnd"/>
              <w:r>
                <w:rPr>
                  <w:rFonts w:ascii="Calibri" w:eastAsia="Calibri" w:hAnsi="Calibri" w:cs="Calibri"/>
                </w:rPr>
                <w:t xml:space="preserve"> </w:t>
              </w:r>
              <w:proofErr w:type="spellStart"/>
              <w:r>
                <w:rPr>
                  <w:rFonts w:ascii="Calibri" w:eastAsia="Calibri" w:hAnsi="Calibri" w:cs="Calibri"/>
                </w:rPr>
                <w:t>to</w:t>
              </w:r>
              <w:proofErr w:type="spellEnd"/>
              <w:r>
                <w:rPr>
                  <w:rFonts w:ascii="Calibri" w:eastAsia="Calibri" w:hAnsi="Calibri" w:cs="Calibri"/>
                </w:rPr>
                <w:t xml:space="preserve"> </w:t>
              </w:r>
              <w:proofErr w:type="spellStart"/>
              <w:r>
                <w:rPr>
                  <w:rFonts w:ascii="Calibri" w:eastAsia="Calibri" w:hAnsi="Calibri" w:cs="Calibri"/>
                </w:rPr>
                <w:t>copy</w:t>
              </w:r>
              <w:proofErr w:type="spellEnd"/>
              <w:r>
                <w:rPr>
                  <w:rFonts w:ascii="Calibri" w:eastAsia="Calibri" w:hAnsi="Calibri" w:cs="Calibri"/>
                </w:rPr>
                <w:t xml:space="preserve"> </w:t>
              </w:r>
              <w:proofErr w:type="spellStart"/>
              <w:r>
                <w:rPr>
                  <w:rFonts w:ascii="Calibri" w:eastAsia="Calibri" w:hAnsi="Calibri" w:cs="Calibri"/>
                </w:rPr>
                <w:t>the</w:t>
              </w:r>
              <w:proofErr w:type="spellEnd"/>
              <w:r>
                <w:rPr>
                  <w:rFonts w:ascii="Calibri" w:eastAsia="Calibri" w:hAnsi="Calibri" w:cs="Calibri"/>
                </w:rPr>
                <w:t xml:space="preserve"> </w:t>
              </w:r>
              <w:proofErr w:type="spellStart"/>
              <w:r>
                <w:rPr>
                  <w:rFonts w:ascii="Calibri" w:eastAsia="Calibri" w:hAnsi="Calibri" w:cs="Calibri"/>
                </w:rPr>
                <w:t>most</w:t>
              </w:r>
              <w:proofErr w:type="spellEnd"/>
              <w:r>
                <w:rPr>
                  <w:rFonts w:ascii="Calibri" w:eastAsia="Calibri" w:hAnsi="Calibri" w:cs="Calibri"/>
                </w:rPr>
                <w:t xml:space="preserve"> </w:t>
              </w:r>
              <w:proofErr w:type="spellStart"/>
              <w:r>
                <w:rPr>
                  <w:rFonts w:ascii="Calibri" w:eastAsia="Calibri" w:hAnsi="Calibri" w:cs="Calibri"/>
                </w:rPr>
                <w:t>common</w:t>
              </w:r>
              <w:proofErr w:type="spellEnd"/>
              <w:r>
                <w:rPr>
                  <w:rFonts w:ascii="Calibri" w:eastAsia="Calibri" w:hAnsi="Calibri" w:cs="Calibri"/>
                </w:rPr>
                <w:t xml:space="preserve"> </w:t>
              </w:r>
              <w:proofErr w:type="spellStart"/>
              <w:r>
                <w:rPr>
                  <w:rFonts w:ascii="Calibri" w:eastAsia="Calibri" w:hAnsi="Calibri" w:cs="Calibri"/>
                </w:rPr>
                <w:t>behavioural</w:t>
              </w:r>
              <w:proofErr w:type="spellEnd"/>
              <w:r>
                <w:rPr>
                  <w:rFonts w:ascii="Calibri" w:eastAsia="Calibri" w:hAnsi="Calibri" w:cs="Calibri"/>
                </w:rPr>
                <w:t xml:space="preserve"> variant”</w:t>
              </w:r>
            </w:ins>
          </w:p>
        </w:tc>
        <w:tc>
          <w:tcPr>
            <w:tcW w:w="1650" w:type="dxa"/>
            <w:tcBorders>
              <w:bottom w:val="single" w:sz="8" w:space="0" w:color="000000"/>
              <w:right w:val="single" w:sz="8" w:space="0" w:color="000000"/>
            </w:tcBorders>
            <w:tcMar>
              <w:top w:w="100" w:type="dxa"/>
              <w:left w:w="100" w:type="dxa"/>
              <w:bottom w:w="100" w:type="dxa"/>
              <w:right w:w="100" w:type="dxa"/>
            </w:tcMar>
          </w:tcPr>
          <w:p w14:paraId="6E47FBCA" w14:textId="77777777" w:rsidR="00AA55BB" w:rsidRDefault="00AA55BB" w:rsidP="00180397">
            <w:pPr>
              <w:rPr>
                <w:ins w:id="1257" w:author="Sabine Noebel" w:date="2022-02-28T11:12:00Z"/>
                <w:rFonts w:ascii="Calibri" w:eastAsia="Calibri" w:hAnsi="Calibri" w:cs="Calibri"/>
              </w:rPr>
            </w:pPr>
            <w:proofErr w:type="spellStart"/>
            <w:ins w:id="1258" w:author="Sabine Noebel" w:date="2022-02-28T11:12:00Z">
              <w:r>
                <w:rPr>
                  <w:rFonts w:ascii="Calibri" w:eastAsia="Calibri" w:hAnsi="Calibri" w:cs="Calibri"/>
                </w:rPr>
                <w:t>Aplin</w:t>
              </w:r>
              <w:proofErr w:type="spellEnd"/>
              <w:r>
                <w:rPr>
                  <w:rFonts w:ascii="Calibri" w:eastAsia="Calibri" w:hAnsi="Calibri" w:cs="Calibri"/>
                </w:rPr>
                <w:t xml:space="preserve"> </w:t>
              </w:r>
              <w:r>
                <w:rPr>
                  <w:rFonts w:ascii="Calibri" w:eastAsia="Calibri" w:hAnsi="Calibri" w:cs="Calibri"/>
                  <w:i/>
                </w:rPr>
                <w:t>et al</w:t>
              </w:r>
              <w:r>
                <w:rPr>
                  <w:rFonts w:ascii="Calibri" w:eastAsia="Calibri" w:hAnsi="Calibri" w:cs="Calibri"/>
                </w:rPr>
                <w:t xml:space="preserve">., 2015; </w:t>
              </w:r>
            </w:ins>
          </w:p>
          <w:p w14:paraId="5A9353B1" w14:textId="77777777" w:rsidR="00AA55BB" w:rsidRDefault="00AA55BB" w:rsidP="00180397">
            <w:pPr>
              <w:rPr>
                <w:ins w:id="1259" w:author="Sabine Noebel" w:date="2022-02-28T11:12:00Z"/>
                <w:rFonts w:ascii="Calibri" w:eastAsia="Calibri" w:hAnsi="Calibri" w:cs="Calibri"/>
              </w:rPr>
            </w:pPr>
          </w:p>
          <w:p w14:paraId="60FE88F0" w14:textId="77777777" w:rsidR="00AA55BB" w:rsidRDefault="00AA55BB" w:rsidP="00180397">
            <w:pPr>
              <w:rPr>
                <w:ins w:id="1260" w:author="Sabine Noebel" w:date="2022-02-28T11:12:00Z"/>
                <w:rFonts w:ascii="Calibri" w:eastAsia="Calibri" w:hAnsi="Calibri" w:cs="Calibri"/>
              </w:rPr>
            </w:pPr>
          </w:p>
          <w:p w14:paraId="1FD83EA6" w14:textId="77777777" w:rsidR="00AA55BB" w:rsidRDefault="00AA55BB" w:rsidP="00180397">
            <w:pPr>
              <w:rPr>
                <w:ins w:id="1261" w:author="Sabine Noebel" w:date="2022-02-28T11:12:00Z"/>
                <w:rFonts w:ascii="Calibri" w:eastAsia="Calibri" w:hAnsi="Calibri" w:cs="Calibri"/>
              </w:rPr>
            </w:pPr>
          </w:p>
          <w:p w14:paraId="45E82984" w14:textId="77777777" w:rsidR="00AA55BB" w:rsidRDefault="00AA55BB" w:rsidP="00180397">
            <w:pPr>
              <w:rPr>
                <w:ins w:id="1262" w:author="Sabine Noebel" w:date="2022-02-28T11:12:00Z"/>
                <w:rFonts w:ascii="Calibri" w:eastAsia="Calibri" w:hAnsi="Calibri" w:cs="Calibri"/>
              </w:rPr>
            </w:pPr>
          </w:p>
          <w:p w14:paraId="768D842B" w14:textId="77777777" w:rsidR="00AA55BB" w:rsidRDefault="00AA55BB" w:rsidP="00180397">
            <w:pPr>
              <w:rPr>
                <w:ins w:id="1263" w:author="Sabine Noebel" w:date="2022-02-28T11:12:00Z"/>
                <w:rFonts w:ascii="Calibri" w:eastAsia="Calibri" w:hAnsi="Calibri" w:cs="Calibri"/>
              </w:rPr>
            </w:pPr>
            <w:proofErr w:type="spellStart"/>
            <w:ins w:id="1264" w:author="Sabine Noebel" w:date="2022-02-28T11:12:00Z">
              <w:r>
                <w:rPr>
                  <w:rFonts w:ascii="Calibri" w:eastAsia="Calibri" w:hAnsi="Calibri" w:cs="Calibri"/>
                </w:rPr>
                <w:t>Aplin</w:t>
              </w:r>
              <w:proofErr w:type="spellEnd"/>
              <w:r>
                <w:rPr>
                  <w:rFonts w:ascii="Calibri" w:eastAsia="Calibri" w:hAnsi="Calibri" w:cs="Calibri"/>
                </w:rPr>
                <w:t xml:space="preserve"> </w:t>
              </w:r>
              <w:r>
                <w:rPr>
                  <w:rFonts w:ascii="Calibri" w:eastAsia="Calibri" w:hAnsi="Calibri" w:cs="Calibri"/>
                  <w:i/>
                </w:rPr>
                <w:t>et al.</w:t>
              </w:r>
              <w:r>
                <w:rPr>
                  <w:rFonts w:ascii="Calibri" w:eastAsia="Calibri" w:hAnsi="Calibri" w:cs="Calibri"/>
                </w:rPr>
                <w:t>, 2017</w:t>
              </w:r>
            </w:ins>
          </w:p>
        </w:tc>
      </w:tr>
      <w:tr w:rsidR="00AA55BB" w14:paraId="3B6BB409" w14:textId="77777777" w:rsidTr="00180397">
        <w:trPr>
          <w:trHeight w:val="539"/>
          <w:ins w:id="1265" w:author="Sabine Noebel" w:date="2022-02-28T11:12:00Z"/>
        </w:trPr>
        <w:tc>
          <w:tcPr>
            <w:tcW w:w="186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5C4BC729" w14:textId="77777777" w:rsidR="00AA55BB" w:rsidRDefault="00AA55BB" w:rsidP="00180397">
            <w:pPr>
              <w:rPr>
                <w:ins w:id="1266" w:author="Sabine Noebel" w:date="2022-02-28T11:12:00Z"/>
                <w:rFonts w:ascii="Calibri" w:eastAsia="Calibri" w:hAnsi="Calibri" w:cs="Calibri"/>
              </w:rPr>
            </w:pPr>
          </w:p>
        </w:tc>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245E56" w14:textId="77777777" w:rsidR="00AA55BB" w:rsidRDefault="00AA55BB" w:rsidP="00180397">
            <w:pPr>
              <w:rPr>
                <w:ins w:id="1267" w:author="Sabine Noebel" w:date="2022-02-28T11:12:00Z"/>
                <w:rFonts w:ascii="Calibri" w:eastAsia="Calibri" w:hAnsi="Calibri" w:cs="Calibri"/>
              </w:rPr>
            </w:pPr>
            <w:proofErr w:type="spellStart"/>
            <w:ins w:id="1268" w:author="Sabine Noebel" w:date="2022-02-28T11:12:00Z">
              <w:r>
                <w:rPr>
                  <w:rFonts w:ascii="Calibri" w:eastAsia="Calibri" w:hAnsi="Calibri" w:cs="Calibri"/>
                </w:rPr>
                <w:t>Norway</w:t>
              </w:r>
              <w:proofErr w:type="spellEnd"/>
              <w:r>
                <w:rPr>
                  <w:rFonts w:ascii="Calibri" w:eastAsia="Calibri" w:hAnsi="Calibri" w:cs="Calibri"/>
                </w:rPr>
                <w:t xml:space="preserve"> </w:t>
              </w:r>
              <w:proofErr w:type="spellStart"/>
              <w:r>
                <w:rPr>
                  <w:rFonts w:ascii="Calibri" w:eastAsia="Calibri" w:hAnsi="Calibri" w:cs="Calibri"/>
                </w:rPr>
                <w:t>rats</w:t>
              </w:r>
              <w:proofErr w:type="spellEnd"/>
              <w:r>
                <w:rPr>
                  <w:rFonts w:ascii="Calibri" w:eastAsia="Calibri" w:hAnsi="Calibri" w:cs="Calibri"/>
                </w:rPr>
                <w:t xml:space="preserve"> (</w:t>
              </w:r>
              <w:proofErr w:type="spellStart"/>
              <w:r>
                <w:rPr>
                  <w:rFonts w:ascii="Calibri" w:eastAsia="Calibri" w:hAnsi="Calibri" w:cs="Calibri"/>
                  <w:i/>
                </w:rPr>
                <w:t>Rattus</w:t>
              </w:r>
              <w:proofErr w:type="spellEnd"/>
              <w:r>
                <w:rPr>
                  <w:rFonts w:ascii="Calibri" w:eastAsia="Calibri" w:hAnsi="Calibri" w:cs="Calibri"/>
                  <w:i/>
                </w:rPr>
                <w:t xml:space="preserve"> </w:t>
              </w:r>
              <w:proofErr w:type="spellStart"/>
              <w:r>
                <w:rPr>
                  <w:rFonts w:ascii="Calibri" w:eastAsia="Calibri" w:hAnsi="Calibri" w:cs="Calibri"/>
                  <w:i/>
                </w:rPr>
                <w:t>norvegicus</w:t>
              </w:r>
              <w:proofErr w:type="spellEnd"/>
              <w:r>
                <w:rPr>
                  <w:rFonts w:ascii="Calibri" w:eastAsia="Calibri" w:hAnsi="Calibri" w:cs="Calibri"/>
                </w:rPr>
                <w:t>)</w:t>
              </w:r>
            </w:ins>
          </w:p>
        </w:tc>
        <w:tc>
          <w:tcPr>
            <w:tcW w:w="3405" w:type="dxa"/>
            <w:tcBorders>
              <w:bottom w:val="single" w:sz="8" w:space="0" w:color="000000"/>
            </w:tcBorders>
          </w:tcPr>
          <w:p w14:paraId="2843FF68" w14:textId="77777777" w:rsidR="00AA55BB" w:rsidRDefault="00AA55BB" w:rsidP="00180397">
            <w:pPr>
              <w:rPr>
                <w:ins w:id="1269" w:author="Sabine Noebel" w:date="2022-02-28T11:12:00Z"/>
                <w:rFonts w:ascii="Calibri" w:eastAsia="Calibri" w:hAnsi="Calibri" w:cs="Calibri"/>
              </w:rPr>
            </w:pPr>
            <w:ins w:id="1270" w:author="Sabine Noebel" w:date="2022-02-28T11:12:00Z">
              <w:r>
                <w:rPr>
                  <w:rFonts w:ascii="Calibri" w:eastAsia="Calibri" w:hAnsi="Calibri" w:cs="Calibri"/>
                </w:rPr>
                <w:t>“</w:t>
              </w:r>
              <w:proofErr w:type="spellStart"/>
              <w:r>
                <w:rPr>
                  <w:rFonts w:ascii="Calibri" w:eastAsia="Calibri" w:hAnsi="Calibri" w:cs="Calibri"/>
                </w:rPr>
                <w:t>changing</w:t>
              </w:r>
              <w:proofErr w:type="spellEnd"/>
              <w:r>
                <w:rPr>
                  <w:rFonts w:ascii="Calibri" w:eastAsia="Calibri" w:hAnsi="Calibri" w:cs="Calibri"/>
                </w:rPr>
                <w:t xml:space="preserve"> </w:t>
              </w:r>
              <w:proofErr w:type="spellStart"/>
              <w:r>
                <w:rPr>
                  <w:rFonts w:ascii="Calibri" w:eastAsia="Calibri" w:hAnsi="Calibri" w:cs="Calibri"/>
                </w:rPr>
                <w:t>one’s</w:t>
              </w:r>
              <w:proofErr w:type="spellEnd"/>
              <w:r>
                <w:rPr>
                  <w:rFonts w:ascii="Calibri" w:eastAsia="Calibri" w:hAnsi="Calibri" w:cs="Calibri"/>
                </w:rPr>
                <w:t xml:space="preserve"> </w:t>
              </w:r>
              <w:proofErr w:type="spellStart"/>
              <w:r>
                <w:rPr>
                  <w:rFonts w:ascii="Calibri" w:eastAsia="Calibri" w:hAnsi="Calibri" w:cs="Calibri"/>
                </w:rPr>
                <w:t>behaviour</w:t>
              </w:r>
              <w:proofErr w:type="spellEnd"/>
              <w:r>
                <w:rPr>
                  <w:rFonts w:ascii="Calibri" w:eastAsia="Calibri" w:hAnsi="Calibri" w:cs="Calibri"/>
                </w:rPr>
                <w:t xml:space="preserve"> </w:t>
              </w:r>
              <w:proofErr w:type="spellStart"/>
              <w:r>
                <w:rPr>
                  <w:rFonts w:ascii="Calibri" w:eastAsia="Calibri" w:hAnsi="Calibri" w:cs="Calibri"/>
                </w:rPr>
                <w:t>to</w:t>
              </w:r>
              <w:proofErr w:type="spellEnd"/>
              <w:r>
                <w:rPr>
                  <w:rFonts w:ascii="Calibri" w:eastAsia="Calibri" w:hAnsi="Calibri" w:cs="Calibri"/>
                </w:rPr>
                <w:t xml:space="preserve"> match </w:t>
              </w:r>
              <w:proofErr w:type="spellStart"/>
              <w:r>
                <w:rPr>
                  <w:rFonts w:ascii="Calibri" w:eastAsia="Calibri" w:hAnsi="Calibri" w:cs="Calibri"/>
                </w:rPr>
                <w:t>that</w:t>
              </w:r>
              <w:proofErr w:type="spellEnd"/>
              <w:r>
                <w:rPr>
                  <w:rFonts w:ascii="Calibri" w:eastAsia="Calibri" w:hAnsi="Calibri" w:cs="Calibri"/>
                </w:rPr>
                <w:t xml:space="preserve"> </w:t>
              </w:r>
              <w:proofErr w:type="spellStart"/>
              <w:r>
                <w:rPr>
                  <w:rFonts w:ascii="Calibri" w:eastAsia="Calibri" w:hAnsi="Calibri" w:cs="Calibri"/>
                </w:rPr>
                <w:t>of</w:t>
              </w:r>
              <w:proofErr w:type="spellEnd"/>
              <w:r>
                <w:rPr>
                  <w:rFonts w:ascii="Calibri" w:eastAsia="Calibri" w:hAnsi="Calibri" w:cs="Calibri"/>
                </w:rPr>
                <w:t xml:space="preserve"> </w:t>
              </w:r>
              <w:proofErr w:type="spellStart"/>
              <w:r>
                <w:rPr>
                  <w:rFonts w:ascii="Calibri" w:eastAsia="Calibri" w:hAnsi="Calibri" w:cs="Calibri"/>
                </w:rPr>
                <w:t>others</w:t>
              </w:r>
              <w:proofErr w:type="spellEnd"/>
              <w:r>
                <w:rPr>
                  <w:rFonts w:ascii="Calibri" w:eastAsia="Calibri" w:hAnsi="Calibri" w:cs="Calibri"/>
                </w:rPr>
                <w:t>”</w:t>
              </w:r>
            </w:ins>
          </w:p>
        </w:tc>
        <w:tc>
          <w:tcPr>
            <w:tcW w:w="1650" w:type="dxa"/>
            <w:tcBorders>
              <w:bottom w:val="single" w:sz="8" w:space="0" w:color="000000"/>
              <w:right w:val="single" w:sz="8" w:space="0" w:color="000000"/>
            </w:tcBorders>
            <w:tcMar>
              <w:top w:w="100" w:type="dxa"/>
              <w:left w:w="100" w:type="dxa"/>
              <w:bottom w:w="100" w:type="dxa"/>
              <w:right w:w="100" w:type="dxa"/>
            </w:tcMar>
          </w:tcPr>
          <w:p w14:paraId="53A9FD6A" w14:textId="77777777" w:rsidR="00AA55BB" w:rsidRDefault="00AA55BB" w:rsidP="00180397">
            <w:pPr>
              <w:rPr>
                <w:ins w:id="1271" w:author="Sabine Noebel" w:date="2022-02-28T11:12:00Z"/>
                <w:rFonts w:ascii="Calibri" w:eastAsia="Calibri" w:hAnsi="Calibri" w:cs="Calibri"/>
              </w:rPr>
            </w:pPr>
            <w:proofErr w:type="spellStart"/>
            <w:ins w:id="1272" w:author="Sabine Noebel" w:date="2022-02-28T11:12:00Z">
              <w:r>
                <w:rPr>
                  <w:rFonts w:ascii="Calibri" w:eastAsia="Calibri" w:hAnsi="Calibri" w:cs="Calibri"/>
                </w:rPr>
                <w:t>Jolles</w:t>
              </w:r>
              <w:proofErr w:type="spellEnd"/>
              <w:r>
                <w:rPr>
                  <w:rFonts w:ascii="Calibri" w:eastAsia="Calibri" w:hAnsi="Calibri" w:cs="Calibri"/>
                </w:rPr>
                <w:t xml:space="preserve">, de Visser &amp; van den Bos, 2011 </w:t>
              </w:r>
            </w:ins>
          </w:p>
        </w:tc>
      </w:tr>
      <w:tr w:rsidR="00AA55BB" w14:paraId="573A9E0F" w14:textId="77777777" w:rsidTr="00180397">
        <w:trPr>
          <w:trHeight w:val="452"/>
          <w:ins w:id="1273" w:author="Sabine Noebel" w:date="2022-02-28T11:12:00Z"/>
        </w:trPr>
        <w:tc>
          <w:tcPr>
            <w:tcW w:w="186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2DE67FA8" w14:textId="77777777" w:rsidR="00AA55BB" w:rsidRDefault="00AA55BB" w:rsidP="00180397">
            <w:pPr>
              <w:rPr>
                <w:ins w:id="1274" w:author="Sabine Noebel" w:date="2022-02-28T11:12:00Z"/>
                <w:rFonts w:ascii="Calibri" w:eastAsia="Calibri" w:hAnsi="Calibri" w:cs="Calibri"/>
              </w:rPr>
            </w:pPr>
          </w:p>
        </w:tc>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BC2752" w14:textId="77777777" w:rsidR="00AA55BB" w:rsidRDefault="00AA55BB" w:rsidP="00180397">
            <w:pPr>
              <w:rPr>
                <w:ins w:id="1275" w:author="Sabine Noebel" w:date="2022-02-28T11:12:00Z"/>
                <w:rFonts w:ascii="Calibri" w:eastAsia="Calibri" w:hAnsi="Calibri" w:cs="Calibri"/>
              </w:rPr>
            </w:pPr>
            <w:proofErr w:type="spellStart"/>
            <w:ins w:id="1276" w:author="Sabine Noebel" w:date="2022-02-28T11:12:00Z">
              <w:r>
                <w:rPr>
                  <w:rFonts w:ascii="Calibri" w:eastAsia="Calibri" w:hAnsi="Calibri" w:cs="Calibri"/>
                </w:rPr>
                <w:t>bottlenose</w:t>
              </w:r>
              <w:proofErr w:type="spellEnd"/>
              <w:r>
                <w:rPr>
                  <w:rFonts w:ascii="Calibri" w:eastAsia="Calibri" w:hAnsi="Calibri" w:cs="Calibri"/>
                </w:rPr>
                <w:t xml:space="preserve"> </w:t>
              </w:r>
              <w:proofErr w:type="spellStart"/>
              <w:r>
                <w:rPr>
                  <w:rFonts w:ascii="Calibri" w:eastAsia="Calibri" w:hAnsi="Calibri" w:cs="Calibri"/>
                </w:rPr>
                <w:t>dolphins</w:t>
              </w:r>
              <w:proofErr w:type="spellEnd"/>
              <w:r>
                <w:rPr>
                  <w:rFonts w:ascii="Calibri" w:eastAsia="Calibri" w:hAnsi="Calibri" w:cs="Calibri"/>
                </w:rPr>
                <w:t xml:space="preserve"> (</w:t>
              </w:r>
              <w:proofErr w:type="spellStart"/>
              <w:r>
                <w:rPr>
                  <w:rFonts w:ascii="Calibri" w:eastAsia="Calibri" w:hAnsi="Calibri" w:cs="Calibri"/>
                  <w:i/>
                </w:rPr>
                <w:t>Tursiops</w:t>
              </w:r>
              <w:proofErr w:type="spellEnd"/>
              <w:r>
                <w:rPr>
                  <w:rFonts w:ascii="Calibri" w:eastAsia="Calibri" w:hAnsi="Calibri" w:cs="Calibri"/>
                  <w:i/>
                </w:rPr>
                <w:t xml:space="preserve"> </w:t>
              </w:r>
              <w:proofErr w:type="spellStart"/>
              <w:r>
                <w:rPr>
                  <w:rFonts w:ascii="Calibri" w:eastAsia="Calibri" w:hAnsi="Calibri" w:cs="Calibri"/>
                  <w:i/>
                </w:rPr>
                <w:t>aduncus</w:t>
              </w:r>
              <w:proofErr w:type="spellEnd"/>
              <w:r>
                <w:rPr>
                  <w:rFonts w:ascii="Calibri" w:eastAsia="Calibri" w:hAnsi="Calibri" w:cs="Calibri"/>
                </w:rPr>
                <w:t>)</w:t>
              </w:r>
            </w:ins>
          </w:p>
        </w:tc>
        <w:tc>
          <w:tcPr>
            <w:tcW w:w="3405" w:type="dxa"/>
            <w:tcBorders>
              <w:bottom w:val="single" w:sz="8" w:space="0" w:color="000000"/>
            </w:tcBorders>
          </w:tcPr>
          <w:p w14:paraId="133D6615" w14:textId="77777777" w:rsidR="00AA55BB" w:rsidRDefault="00AA55BB" w:rsidP="00180397">
            <w:pPr>
              <w:rPr>
                <w:ins w:id="1277" w:author="Sabine Noebel" w:date="2022-02-28T11:12:00Z"/>
                <w:rFonts w:ascii="Calibri" w:eastAsia="Calibri" w:hAnsi="Calibri" w:cs="Calibri"/>
              </w:rPr>
            </w:pPr>
            <w:ins w:id="1278" w:author="Sabine Noebel" w:date="2022-02-28T11:12:00Z">
              <w:r>
                <w:rPr>
                  <w:rFonts w:ascii="Calibri" w:eastAsia="Calibri" w:hAnsi="Calibri" w:cs="Calibri"/>
                </w:rPr>
                <w:t>“</w:t>
              </w:r>
              <w:proofErr w:type="spellStart"/>
              <w:r>
                <w:rPr>
                  <w:rFonts w:ascii="Calibri" w:eastAsia="Calibri" w:hAnsi="Calibri" w:cs="Calibri"/>
                </w:rPr>
                <w:t>adopt</w:t>
              </w:r>
              <w:proofErr w:type="spellEnd"/>
              <w:r>
                <w:rPr>
                  <w:rFonts w:ascii="Calibri" w:eastAsia="Calibri" w:hAnsi="Calibri" w:cs="Calibri"/>
                </w:rPr>
                <w:t xml:space="preserve"> </w:t>
              </w:r>
              <w:proofErr w:type="spellStart"/>
              <w:r>
                <w:rPr>
                  <w:rFonts w:ascii="Calibri" w:eastAsia="Calibri" w:hAnsi="Calibri" w:cs="Calibri"/>
                </w:rPr>
                <w:t>the</w:t>
              </w:r>
              <w:proofErr w:type="spellEnd"/>
              <w:r>
                <w:rPr>
                  <w:rFonts w:ascii="Calibri" w:eastAsia="Calibri" w:hAnsi="Calibri" w:cs="Calibri"/>
                </w:rPr>
                <w:t xml:space="preserve"> </w:t>
              </w:r>
              <w:proofErr w:type="spellStart"/>
              <w:r>
                <w:rPr>
                  <w:rFonts w:ascii="Calibri" w:eastAsia="Calibri" w:hAnsi="Calibri" w:cs="Calibri"/>
                </w:rPr>
                <w:t>most</w:t>
              </w:r>
              <w:proofErr w:type="spellEnd"/>
              <w:r>
                <w:rPr>
                  <w:rFonts w:ascii="Calibri" w:eastAsia="Calibri" w:hAnsi="Calibri" w:cs="Calibri"/>
                </w:rPr>
                <w:t xml:space="preserve"> frequent </w:t>
              </w:r>
              <w:proofErr w:type="spellStart"/>
              <w:r>
                <w:rPr>
                  <w:rFonts w:ascii="Calibri" w:eastAsia="Calibri" w:hAnsi="Calibri" w:cs="Calibri"/>
                </w:rPr>
                <w:t>behaviour</w:t>
              </w:r>
              <w:proofErr w:type="spellEnd"/>
              <w:r>
                <w:rPr>
                  <w:rFonts w:ascii="Calibri" w:eastAsia="Calibri" w:hAnsi="Calibri" w:cs="Calibri"/>
                </w:rPr>
                <w:t>”</w:t>
              </w:r>
            </w:ins>
          </w:p>
        </w:tc>
        <w:tc>
          <w:tcPr>
            <w:tcW w:w="1650" w:type="dxa"/>
            <w:tcBorders>
              <w:bottom w:val="single" w:sz="8" w:space="0" w:color="000000"/>
              <w:right w:val="single" w:sz="8" w:space="0" w:color="000000"/>
            </w:tcBorders>
            <w:tcMar>
              <w:top w:w="100" w:type="dxa"/>
              <w:left w:w="100" w:type="dxa"/>
              <w:bottom w:w="100" w:type="dxa"/>
              <w:right w:w="100" w:type="dxa"/>
            </w:tcMar>
          </w:tcPr>
          <w:p w14:paraId="3581FFAF" w14:textId="77777777" w:rsidR="00AA55BB" w:rsidRDefault="00AA55BB" w:rsidP="00180397">
            <w:pPr>
              <w:rPr>
                <w:ins w:id="1279" w:author="Sabine Noebel" w:date="2022-02-28T11:12:00Z"/>
                <w:rFonts w:ascii="Calibri" w:eastAsia="Calibri" w:hAnsi="Calibri" w:cs="Calibri"/>
              </w:rPr>
            </w:pPr>
            <w:ins w:id="1280" w:author="Sabine Noebel" w:date="2022-02-28T11:12:00Z">
              <w:r>
                <w:rPr>
                  <w:rFonts w:ascii="Calibri" w:eastAsia="Calibri" w:hAnsi="Calibri" w:cs="Calibri"/>
                </w:rPr>
                <w:t>Cantor &amp; Whitehead, 2013</w:t>
              </w:r>
            </w:ins>
          </w:p>
        </w:tc>
      </w:tr>
      <w:tr w:rsidR="00AA55BB" w14:paraId="38E5BC8C" w14:textId="77777777" w:rsidTr="00180397">
        <w:trPr>
          <w:trHeight w:val="720"/>
          <w:ins w:id="1281" w:author="Sabine Noebel" w:date="2022-02-28T11:12:00Z"/>
        </w:trPr>
        <w:tc>
          <w:tcPr>
            <w:tcW w:w="186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7ECE9C35" w14:textId="77777777" w:rsidR="00AA55BB" w:rsidRDefault="00AA55BB" w:rsidP="00180397">
            <w:pPr>
              <w:rPr>
                <w:ins w:id="1282" w:author="Sabine Noebel" w:date="2022-02-28T11:12:00Z"/>
                <w:rFonts w:ascii="Calibri" w:eastAsia="Calibri" w:hAnsi="Calibri" w:cs="Calibri"/>
              </w:rPr>
            </w:pPr>
          </w:p>
        </w:tc>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74B99A2" w14:textId="77777777" w:rsidR="00AA55BB" w:rsidRDefault="00AA55BB" w:rsidP="00180397">
            <w:pPr>
              <w:rPr>
                <w:ins w:id="1283" w:author="Sabine Noebel" w:date="2022-02-28T11:12:00Z"/>
                <w:rFonts w:ascii="Calibri" w:eastAsia="Calibri" w:hAnsi="Calibri" w:cs="Calibri"/>
              </w:rPr>
            </w:pPr>
            <w:proofErr w:type="spellStart"/>
            <w:ins w:id="1284" w:author="Sabine Noebel" w:date="2022-02-28T11:12:00Z">
              <w:r>
                <w:rPr>
                  <w:rFonts w:ascii="Calibri" w:eastAsia="Calibri" w:hAnsi="Calibri" w:cs="Calibri"/>
                </w:rPr>
                <w:t>humpback</w:t>
              </w:r>
              <w:proofErr w:type="spellEnd"/>
              <w:r>
                <w:rPr>
                  <w:rFonts w:ascii="Calibri" w:eastAsia="Calibri" w:hAnsi="Calibri" w:cs="Calibri"/>
                </w:rPr>
                <w:t xml:space="preserve"> </w:t>
              </w:r>
              <w:proofErr w:type="spellStart"/>
              <w:r>
                <w:rPr>
                  <w:rFonts w:ascii="Calibri" w:eastAsia="Calibri" w:hAnsi="Calibri" w:cs="Calibri"/>
                </w:rPr>
                <w:t>whales</w:t>
              </w:r>
              <w:proofErr w:type="spellEnd"/>
              <w:r>
                <w:rPr>
                  <w:rFonts w:ascii="Calibri" w:eastAsia="Calibri" w:hAnsi="Calibri" w:cs="Calibri"/>
                </w:rPr>
                <w:t xml:space="preserve"> (</w:t>
              </w:r>
              <w:proofErr w:type="spellStart"/>
              <w:r>
                <w:rPr>
                  <w:rFonts w:ascii="Calibri" w:eastAsia="Calibri" w:hAnsi="Calibri" w:cs="Calibri"/>
                  <w:i/>
                </w:rPr>
                <w:t>Megaptera</w:t>
              </w:r>
              <w:proofErr w:type="spellEnd"/>
              <w:r>
                <w:rPr>
                  <w:rFonts w:ascii="Calibri" w:eastAsia="Calibri" w:hAnsi="Calibri" w:cs="Calibri"/>
                  <w:i/>
                </w:rPr>
                <w:t xml:space="preserve"> novaeangliae</w:t>
              </w:r>
              <w:r>
                <w:rPr>
                  <w:rFonts w:ascii="Calibri" w:eastAsia="Calibri" w:hAnsi="Calibri" w:cs="Calibri"/>
                </w:rPr>
                <w:t>)</w:t>
              </w:r>
            </w:ins>
          </w:p>
        </w:tc>
        <w:tc>
          <w:tcPr>
            <w:tcW w:w="3405" w:type="dxa"/>
            <w:tcBorders>
              <w:bottom w:val="single" w:sz="8" w:space="0" w:color="000000"/>
            </w:tcBorders>
          </w:tcPr>
          <w:p w14:paraId="0A51C9C6" w14:textId="77777777" w:rsidR="00AA55BB" w:rsidRDefault="00AA55BB" w:rsidP="00180397">
            <w:pPr>
              <w:rPr>
                <w:ins w:id="1285" w:author="Sabine Noebel" w:date="2022-02-28T11:12:00Z"/>
                <w:rFonts w:ascii="Calibri" w:eastAsia="Calibri" w:hAnsi="Calibri" w:cs="Calibri"/>
              </w:rPr>
            </w:pPr>
            <w:ins w:id="1286" w:author="Sabine Noebel" w:date="2022-02-28T11:12:00Z">
              <w:r>
                <w:rPr>
                  <w:rFonts w:ascii="Calibri" w:eastAsia="Calibri" w:hAnsi="Calibri" w:cs="Calibri"/>
                </w:rPr>
                <w:t>“</w:t>
              </w:r>
              <w:proofErr w:type="spellStart"/>
              <w:r>
                <w:rPr>
                  <w:rFonts w:ascii="Calibri" w:eastAsia="Calibri" w:hAnsi="Calibri" w:cs="Calibri"/>
                </w:rPr>
                <w:t>adopt</w:t>
              </w:r>
              <w:proofErr w:type="spellEnd"/>
              <w:r>
                <w:rPr>
                  <w:rFonts w:ascii="Calibri" w:eastAsia="Calibri" w:hAnsi="Calibri" w:cs="Calibri"/>
                </w:rPr>
                <w:t xml:space="preserve"> </w:t>
              </w:r>
              <w:proofErr w:type="spellStart"/>
              <w:r>
                <w:rPr>
                  <w:rFonts w:ascii="Calibri" w:eastAsia="Calibri" w:hAnsi="Calibri" w:cs="Calibri"/>
                </w:rPr>
                <w:t>the</w:t>
              </w:r>
              <w:proofErr w:type="spellEnd"/>
              <w:r>
                <w:rPr>
                  <w:rFonts w:ascii="Calibri" w:eastAsia="Calibri" w:hAnsi="Calibri" w:cs="Calibri"/>
                </w:rPr>
                <w:t xml:space="preserve"> </w:t>
              </w:r>
              <w:proofErr w:type="spellStart"/>
              <w:r>
                <w:rPr>
                  <w:rFonts w:ascii="Calibri" w:eastAsia="Calibri" w:hAnsi="Calibri" w:cs="Calibri"/>
                </w:rPr>
                <w:t>most</w:t>
              </w:r>
              <w:proofErr w:type="spellEnd"/>
              <w:r>
                <w:rPr>
                  <w:rFonts w:ascii="Calibri" w:eastAsia="Calibri" w:hAnsi="Calibri" w:cs="Calibri"/>
                </w:rPr>
                <w:t xml:space="preserve"> frequent </w:t>
              </w:r>
              <w:proofErr w:type="spellStart"/>
              <w:r>
                <w:rPr>
                  <w:rFonts w:ascii="Calibri" w:eastAsia="Calibri" w:hAnsi="Calibri" w:cs="Calibri"/>
                </w:rPr>
                <w:t>behaviour</w:t>
              </w:r>
              <w:proofErr w:type="spellEnd"/>
              <w:r>
                <w:rPr>
                  <w:rFonts w:ascii="Calibri" w:eastAsia="Calibri" w:hAnsi="Calibri" w:cs="Calibri"/>
                </w:rPr>
                <w:t>”</w:t>
              </w:r>
            </w:ins>
          </w:p>
        </w:tc>
        <w:tc>
          <w:tcPr>
            <w:tcW w:w="1650" w:type="dxa"/>
            <w:tcBorders>
              <w:bottom w:val="single" w:sz="8" w:space="0" w:color="000000"/>
              <w:right w:val="single" w:sz="8" w:space="0" w:color="000000"/>
            </w:tcBorders>
            <w:tcMar>
              <w:top w:w="100" w:type="dxa"/>
              <w:left w:w="100" w:type="dxa"/>
              <w:bottom w:w="100" w:type="dxa"/>
              <w:right w:w="100" w:type="dxa"/>
            </w:tcMar>
          </w:tcPr>
          <w:p w14:paraId="7EB6764F" w14:textId="77777777" w:rsidR="00AA55BB" w:rsidRDefault="00AA55BB" w:rsidP="00180397">
            <w:pPr>
              <w:rPr>
                <w:ins w:id="1287" w:author="Sabine Noebel" w:date="2022-02-28T11:12:00Z"/>
                <w:rFonts w:ascii="Calibri" w:eastAsia="Calibri" w:hAnsi="Calibri" w:cs="Calibri"/>
              </w:rPr>
            </w:pPr>
            <w:ins w:id="1288" w:author="Sabine Noebel" w:date="2022-02-28T11:12:00Z">
              <w:r>
                <w:rPr>
                  <w:rFonts w:ascii="Calibri" w:eastAsia="Calibri" w:hAnsi="Calibri" w:cs="Calibri"/>
                </w:rPr>
                <w:t>Cantor &amp; Whitehead, 2013</w:t>
              </w:r>
            </w:ins>
          </w:p>
        </w:tc>
      </w:tr>
      <w:tr w:rsidR="00AA55BB" w14:paraId="363F92B0" w14:textId="77777777" w:rsidTr="00180397">
        <w:trPr>
          <w:trHeight w:val="572"/>
          <w:ins w:id="1289" w:author="Sabine Noebel" w:date="2022-02-28T11:12:00Z"/>
        </w:trPr>
        <w:tc>
          <w:tcPr>
            <w:tcW w:w="186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607F0679" w14:textId="77777777" w:rsidR="00AA55BB" w:rsidRDefault="00AA55BB" w:rsidP="00180397">
            <w:pPr>
              <w:rPr>
                <w:ins w:id="1290" w:author="Sabine Noebel" w:date="2022-02-28T11:12:00Z"/>
                <w:rFonts w:ascii="Calibri" w:eastAsia="Calibri" w:hAnsi="Calibri" w:cs="Calibri"/>
              </w:rPr>
            </w:pPr>
          </w:p>
        </w:tc>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2831F8" w14:textId="77777777" w:rsidR="00AA55BB" w:rsidRDefault="00AA55BB" w:rsidP="00180397">
            <w:pPr>
              <w:rPr>
                <w:ins w:id="1291" w:author="Sabine Noebel" w:date="2022-02-28T11:12:00Z"/>
                <w:rFonts w:ascii="Calibri" w:eastAsia="Calibri" w:hAnsi="Calibri" w:cs="Calibri"/>
              </w:rPr>
            </w:pPr>
            <w:proofErr w:type="spellStart"/>
            <w:ins w:id="1292" w:author="Sabine Noebel" w:date="2022-02-28T11:12:00Z">
              <w:r>
                <w:rPr>
                  <w:rFonts w:ascii="Calibri" w:eastAsia="Calibri" w:hAnsi="Calibri" w:cs="Calibri"/>
                </w:rPr>
                <w:t>redfronted</w:t>
              </w:r>
              <w:proofErr w:type="spellEnd"/>
              <w:r>
                <w:rPr>
                  <w:rFonts w:ascii="Calibri" w:eastAsia="Calibri" w:hAnsi="Calibri" w:cs="Calibri"/>
                </w:rPr>
                <w:t xml:space="preserve"> </w:t>
              </w:r>
              <w:proofErr w:type="spellStart"/>
              <w:r>
                <w:rPr>
                  <w:rFonts w:ascii="Calibri" w:eastAsia="Calibri" w:hAnsi="Calibri" w:cs="Calibri"/>
                </w:rPr>
                <w:t>lemurs</w:t>
              </w:r>
              <w:proofErr w:type="spellEnd"/>
              <w:r>
                <w:rPr>
                  <w:rFonts w:ascii="Calibri" w:eastAsia="Calibri" w:hAnsi="Calibri" w:cs="Calibri"/>
                </w:rPr>
                <w:t xml:space="preserve"> (</w:t>
              </w:r>
              <w:proofErr w:type="spellStart"/>
              <w:r>
                <w:rPr>
                  <w:rFonts w:ascii="Calibri" w:eastAsia="Calibri" w:hAnsi="Calibri" w:cs="Calibri"/>
                  <w:i/>
                </w:rPr>
                <w:t>Eulemur</w:t>
              </w:r>
              <w:proofErr w:type="spellEnd"/>
              <w:r>
                <w:rPr>
                  <w:rFonts w:ascii="Calibri" w:eastAsia="Calibri" w:hAnsi="Calibri" w:cs="Calibri"/>
                  <w:i/>
                </w:rPr>
                <w:t xml:space="preserve"> </w:t>
              </w:r>
              <w:proofErr w:type="spellStart"/>
              <w:r>
                <w:rPr>
                  <w:rFonts w:ascii="Calibri" w:eastAsia="Calibri" w:hAnsi="Calibri" w:cs="Calibri"/>
                  <w:i/>
                </w:rPr>
                <w:t>rufifrons</w:t>
              </w:r>
              <w:proofErr w:type="spellEnd"/>
              <w:r>
                <w:rPr>
                  <w:rFonts w:ascii="Calibri" w:eastAsia="Calibri" w:hAnsi="Calibri" w:cs="Calibri"/>
                </w:rPr>
                <w:t>)</w:t>
              </w:r>
            </w:ins>
          </w:p>
        </w:tc>
        <w:tc>
          <w:tcPr>
            <w:tcW w:w="3405" w:type="dxa"/>
            <w:tcBorders>
              <w:bottom w:val="single" w:sz="8" w:space="0" w:color="000000"/>
            </w:tcBorders>
          </w:tcPr>
          <w:p w14:paraId="15119AB0" w14:textId="77777777" w:rsidR="00AA55BB" w:rsidRDefault="00AA55BB" w:rsidP="00180397">
            <w:pPr>
              <w:rPr>
                <w:ins w:id="1293" w:author="Sabine Noebel" w:date="2022-02-28T11:12:00Z"/>
                <w:rFonts w:ascii="Calibri" w:eastAsia="Calibri" w:hAnsi="Calibri" w:cs="Calibri"/>
              </w:rPr>
            </w:pPr>
            <w:ins w:id="1294" w:author="Sabine Noebel" w:date="2022-02-28T11:12:00Z">
              <w:r>
                <w:rPr>
                  <w:rFonts w:ascii="Calibri" w:eastAsia="Calibri" w:hAnsi="Calibri" w:cs="Calibri"/>
                </w:rPr>
                <w:t>“</w:t>
              </w:r>
              <w:proofErr w:type="spellStart"/>
              <w:r>
                <w:rPr>
                  <w:rFonts w:ascii="Calibri" w:eastAsia="Calibri" w:hAnsi="Calibri" w:cs="Calibri"/>
                </w:rPr>
                <w:t>adoption</w:t>
              </w:r>
              <w:proofErr w:type="spellEnd"/>
              <w:r>
                <w:rPr>
                  <w:rFonts w:ascii="Calibri" w:eastAsia="Calibri" w:hAnsi="Calibri" w:cs="Calibri"/>
                </w:rPr>
                <w:t xml:space="preserve"> </w:t>
              </w:r>
              <w:proofErr w:type="spellStart"/>
              <w:r>
                <w:rPr>
                  <w:rFonts w:ascii="Calibri" w:eastAsia="Calibri" w:hAnsi="Calibri" w:cs="Calibri"/>
                </w:rPr>
                <w:t>of</w:t>
              </w:r>
              <w:proofErr w:type="spellEnd"/>
              <w:r>
                <w:rPr>
                  <w:rFonts w:ascii="Calibri" w:eastAsia="Calibri" w:hAnsi="Calibri" w:cs="Calibri"/>
                </w:rPr>
                <w:t xml:space="preserve"> </w:t>
              </w:r>
              <w:proofErr w:type="spellStart"/>
              <w:r>
                <w:rPr>
                  <w:rFonts w:ascii="Calibri" w:eastAsia="Calibri" w:hAnsi="Calibri" w:cs="Calibri"/>
                </w:rPr>
                <w:t>the</w:t>
              </w:r>
              <w:proofErr w:type="spellEnd"/>
              <w:r>
                <w:rPr>
                  <w:rFonts w:ascii="Calibri" w:eastAsia="Calibri" w:hAnsi="Calibri" w:cs="Calibri"/>
                </w:rPr>
                <w:t xml:space="preserve"> </w:t>
              </w:r>
              <w:proofErr w:type="spellStart"/>
              <w:r>
                <w:rPr>
                  <w:rFonts w:ascii="Calibri" w:eastAsia="Calibri" w:hAnsi="Calibri" w:cs="Calibri"/>
                </w:rPr>
                <w:t>group’s</w:t>
              </w:r>
              <w:proofErr w:type="spellEnd"/>
              <w:r>
                <w:rPr>
                  <w:rFonts w:ascii="Calibri" w:eastAsia="Calibri" w:hAnsi="Calibri" w:cs="Calibri"/>
                </w:rPr>
                <w:t xml:space="preserve"> </w:t>
              </w:r>
              <w:proofErr w:type="spellStart"/>
              <w:r>
                <w:rPr>
                  <w:rFonts w:ascii="Calibri" w:eastAsia="Calibri" w:hAnsi="Calibri" w:cs="Calibri"/>
                </w:rPr>
                <w:t>norm</w:t>
              </w:r>
              <w:proofErr w:type="spellEnd"/>
              <w:r>
                <w:rPr>
                  <w:rFonts w:ascii="Calibri" w:eastAsia="Calibri" w:hAnsi="Calibri" w:cs="Calibri"/>
                </w:rPr>
                <w:t xml:space="preserve">, </w:t>
              </w:r>
              <w:proofErr w:type="spellStart"/>
              <w:r>
                <w:rPr>
                  <w:rFonts w:ascii="Calibri" w:eastAsia="Calibri" w:hAnsi="Calibri" w:cs="Calibri"/>
                </w:rPr>
                <w:t>despite</w:t>
              </w:r>
              <w:proofErr w:type="spellEnd"/>
              <w:r>
                <w:rPr>
                  <w:rFonts w:ascii="Calibri" w:eastAsia="Calibri" w:hAnsi="Calibri" w:cs="Calibri"/>
                </w:rPr>
                <w:t xml:space="preserve"> </w:t>
              </w:r>
              <w:proofErr w:type="spellStart"/>
              <w:r>
                <w:rPr>
                  <w:rFonts w:ascii="Calibri" w:eastAsia="Calibri" w:hAnsi="Calibri" w:cs="Calibri"/>
                </w:rPr>
                <w:t>being</w:t>
              </w:r>
              <w:proofErr w:type="spellEnd"/>
              <w:r>
                <w:rPr>
                  <w:rFonts w:ascii="Calibri" w:eastAsia="Calibri" w:hAnsi="Calibri" w:cs="Calibri"/>
                </w:rPr>
                <w:t xml:space="preserve"> in </w:t>
              </w:r>
              <w:proofErr w:type="spellStart"/>
              <w:r>
                <w:rPr>
                  <w:rFonts w:ascii="Calibri" w:eastAsia="Calibri" w:hAnsi="Calibri" w:cs="Calibri"/>
                </w:rPr>
                <w:t>principle</w:t>
              </w:r>
              <w:proofErr w:type="spellEnd"/>
              <w:r>
                <w:rPr>
                  <w:rFonts w:ascii="Calibri" w:eastAsia="Calibri" w:hAnsi="Calibri" w:cs="Calibri"/>
                </w:rPr>
                <w:t xml:space="preserve"> </w:t>
              </w:r>
              <w:proofErr w:type="spellStart"/>
              <w:r>
                <w:rPr>
                  <w:rFonts w:ascii="Calibri" w:eastAsia="Calibri" w:hAnsi="Calibri" w:cs="Calibri"/>
                </w:rPr>
                <w:t>able</w:t>
              </w:r>
              <w:proofErr w:type="spellEnd"/>
              <w:r>
                <w:rPr>
                  <w:rFonts w:ascii="Calibri" w:eastAsia="Calibri" w:hAnsi="Calibri" w:cs="Calibri"/>
                </w:rPr>
                <w:t xml:space="preserve"> </w:t>
              </w:r>
              <w:proofErr w:type="spellStart"/>
              <w:r>
                <w:rPr>
                  <w:rFonts w:ascii="Calibri" w:eastAsia="Calibri" w:hAnsi="Calibri" w:cs="Calibri"/>
                </w:rPr>
                <w:t>to</w:t>
              </w:r>
              <w:proofErr w:type="spellEnd"/>
              <w:r>
                <w:rPr>
                  <w:rFonts w:ascii="Calibri" w:eastAsia="Calibri" w:hAnsi="Calibri" w:cs="Calibri"/>
                </w:rPr>
                <w:t xml:space="preserve"> </w:t>
              </w:r>
              <w:proofErr w:type="spellStart"/>
              <w:r>
                <w:rPr>
                  <w:rFonts w:ascii="Calibri" w:eastAsia="Calibri" w:hAnsi="Calibri" w:cs="Calibri"/>
                </w:rPr>
                <w:t>behave</w:t>
              </w:r>
              <w:proofErr w:type="spellEnd"/>
              <w:r>
                <w:rPr>
                  <w:rFonts w:ascii="Calibri" w:eastAsia="Calibri" w:hAnsi="Calibri" w:cs="Calibri"/>
                </w:rPr>
                <w:t xml:space="preserve"> </w:t>
              </w:r>
              <w:proofErr w:type="spellStart"/>
              <w:r>
                <w:rPr>
                  <w:rFonts w:ascii="Calibri" w:eastAsia="Calibri" w:hAnsi="Calibri" w:cs="Calibri"/>
                </w:rPr>
                <w:t>differently</w:t>
              </w:r>
              <w:proofErr w:type="spellEnd"/>
              <w:r>
                <w:rPr>
                  <w:rFonts w:ascii="Calibri" w:eastAsia="Calibri" w:hAnsi="Calibri" w:cs="Calibri"/>
                </w:rPr>
                <w:t xml:space="preserve">, </w:t>
              </w:r>
              <w:proofErr w:type="spellStart"/>
              <w:r>
                <w:rPr>
                  <w:rFonts w:ascii="Calibri" w:eastAsia="Calibri" w:hAnsi="Calibri" w:cs="Calibri"/>
                </w:rPr>
                <w:t>or</w:t>
              </w:r>
              <w:proofErr w:type="spellEnd"/>
              <w:r>
                <w:rPr>
                  <w:rFonts w:ascii="Calibri" w:eastAsia="Calibri" w:hAnsi="Calibri" w:cs="Calibri"/>
                </w:rPr>
                <w:t xml:space="preserve"> </w:t>
              </w:r>
              <w:proofErr w:type="spellStart"/>
              <w:r>
                <w:rPr>
                  <w:rFonts w:ascii="Calibri" w:eastAsia="Calibri" w:hAnsi="Calibri" w:cs="Calibri"/>
                </w:rPr>
                <w:t>overriding</w:t>
              </w:r>
              <w:proofErr w:type="spellEnd"/>
              <w:r>
                <w:rPr>
                  <w:rFonts w:ascii="Calibri" w:eastAsia="Calibri" w:hAnsi="Calibri" w:cs="Calibri"/>
                </w:rPr>
                <w:t xml:space="preserve"> </w:t>
              </w:r>
              <w:proofErr w:type="spellStart"/>
              <w:r>
                <w:rPr>
                  <w:rFonts w:ascii="Calibri" w:eastAsia="Calibri" w:hAnsi="Calibri" w:cs="Calibri"/>
                </w:rPr>
                <w:t>of</w:t>
              </w:r>
              <w:proofErr w:type="spellEnd"/>
              <w:r>
                <w:rPr>
                  <w:rFonts w:ascii="Calibri" w:eastAsia="Calibri" w:hAnsi="Calibri" w:cs="Calibri"/>
                </w:rPr>
                <w:t xml:space="preserve"> </w:t>
              </w:r>
              <w:proofErr w:type="spellStart"/>
              <w:r>
                <w:rPr>
                  <w:rFonts w:ascii="Calibri" w:eastAsia="Calibri" w:hAnsi="Calibri" w:cs="Calibri"/>
                </w:rPr>
                <w:t>individually</w:t>
              </w:r>
              <w:proofErr w:type="spellEnd"/>
              <w:r>
                <w:rPr>
                  <w:rFonts w:ascii="Calibri" w:eastAsia="Calibri" w:hAnsi="Calibri" w:cs="Calibri"/>
                </w:rPr>
                <w:t xml:space="preserve"> </w:t>
              </w:r>
              <w:proofErr w:type="spellStart"/>
              <w:r>
                <w:rPr>
                  <w:rFonts w:ascii="Calibri" w:eastAsia="Calibri" w:hAnsi="Calibri" w:cs="Calibri"/>
                </w:rPr>
                <w:t>learned</w:t>
              </w:r>
              <w:proofErr w:type="spellEnd"/>
              <w:r>
                <w:rPr>
                  <w:rFonts w:ascii="Calibri" w:eastAsia="Calibri" w:hAnsi="Calibri" w:cs="Calibri"/>
                </w:rPr>
                <w:t xml:space="preserve"> </w:t>
              </w:r>
              <w:proofErr w:type="spellStart"/>
              <w:r>
                <w:rPr>
                  <w:rFonts w:ascii="Calibri" w:eastAsia="Calibri" w:hAnsi="Calibri" w:cs="Calibri"/>
                </w:rPr>
                <w:t>by</w:t>
              </w:r>
              <w:proofErr w:type="spellEnd"/>
              <w:r>
                <w:rPr>
                  <w:rFonts w:ascii="Calibri" w:eastAsia="Calibri" w:hAnsi="Calibri" w:cs="Calibri"/>
                </w:rPr>
                <w:t xml:space="preserve"> </w:t>
              </w:r>
              <w:proofErr w:type="spellStart"/>
              <w:r>
                <w:rPr>
                  <w:rFonts w:ascii="Calibri" w:eastAsia="Calibri" w:hAnsi="Calibri" w:cs="Calibri"/>
                </w:rPr>
                <w:t>socially</w:t>
              </w:r>
              <w:proofErr w:type="spellEnd"/>
              <w:r>
                <w:rPr>
                  <w:rFonts w:ascii="Calibri" w:eastAsia="Calibri" w:hAnsi="Calibri" w:cs="Calibri"/>
                </w:rPr>
                <w:t xml:space="preserve"> </w:t>
              </w:r>
              <w:proofErr w:type="spellStart"/>
              <w:r>
                <w:rPr>
                  <w:rFonts w:ascii="Calibri" w:eastAsia="Calibri" w:hAnsi="Calibri" w:cs="Calibri"/>
                </w:rPr>
                <w:t>acquired</w:t>
              </w:r>
              <w:proofErr w:type="spellEnd"/>
              <w:r>
                <w:rPr>
                  <w:rFonts w:ascii="Calibri" w:eastAsia="Calibri" w:hAnsi="Calibri" w:cs="Calibri"/>
                </w:rPr>
                <w:t xml:space="preserve"> </w:t>
              </w:r>
              <w:proofErr w:type="spellStart"/>
              <w:r>
                <w:rPr>
                  <w:rFonts w:ascii="Calibri" w:eastAsia="Calibri" w:hAnsi="Calibri" w:cs="Calibri"/>
                </w:rPr>
                <w:t>information</w:t>
              </w:r>
              <w:proofErr w:type="spellEnd"/>
              <w:r>
                <w:rPr>
                  <w:rFonts w:ascii="Calibri" w:eastAsia="Calibri" w:hAnsi="Calibri" w:cs="Calibri"/>
                </w:rPr>
                <w:t>”</w:t>
              </w:r>
            </w:ins>
          </w:p>
        </w:tc>
        <w:tc>
          <w:tcPr>
            <w:tcW w:w="1650" w:type="dxa"/>
            <w:tcBorders>
              <w:bottom w:val="single" w:sz="8" w:space="0" w:color="000000"/>
              <w:right w:val="single" w:sz="8" w:space="0" w:color="000000"/>
            </w:tcBorders>
            <w:tcMar>
              <w:top w:w="100" w:type="dxa"/>
              <w:left w:w="100" w:type="dxa"/>
              <w:bottom w:w="100" w:type="dxa"/>
              <w:right w:w="100" w:type="dxa"/>
            </w:tcMar>
          </w:tcPr>
          <w:p w14:paraId="5F681020" w14:textId="77777777" w:rsidR="00AA55BB" w:rsidRDefault="00AA55BB" w:rsidP="00180397">
            <w:pPr>
              <w:rPr>
                <w:ins w:id="1295" w:author="Sabine Noebel" w:date="2022-02-28T11:12:00Z"/>
                <w:rFonts w:ascii="Calibri" w:eastAsia="Calibri" w:hAnsi="Calibri" w:cs="Calibri"/>
              </w:rPr>
            </w:pPr>
            <w:proofErr w:type="spellStart"/>
            <w:ins w:id="1296" w:author="Sabine Noebel" w:date="2022-02-28T11:12:00Z">
              <w:r>
                <w:rPr>
                  <w:rFonts w:ascii="Calibri" w:eastAsia="Calibri" w:hAnsi="Calibri" w:cs="Calibri"/>
                </w:rPr>
                <w:t>Schnoell</w:t>
              </w:r>
              <w:proofErr w:type="spellEnd"/>
              <w:r>
                <w:rPr>
                  <w:rFonts w:ascii="Calibri" w:eastAsia="Calibri" w:hAnsi="Calibri" w:cs="Calibri"/>
                </w:rPr>
                <w:t xml:space="preserve"> &amp; Fichtel, 2012</w:t>
              </w:r>
            </w:ins>
          </w:p>
        </w:tc>
      </w:tr>
      <w:tr w:rsidR="00AA55BB" w14:paraId="1F558884" w14:textId="77777777" w:rsidTr="00180397">
        <w:trPr>
          <w:trHeight w:val="486"/>
          <w:ins w:id="1297" w:author="Sabine Noebel" w:date="2022-02-28T11:12:00Z"/>
        </w:trPr>
        <w:tc>
          <w:tcPr>
            <w:tcW w:w="186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3FEB3577" w14:textId="77777777" w:rsidR="00AA55BB" w:rsidRDefault="00AA55BB" w:rsidP="00180397">
            <w:pPr>
              <w:rPr>
                <w:ins w:id="1298" w:author="Sabine Noebel" w:date="2022-02-28T11:12:00Z"/>
                <w:rFonts w:ascii="Calibri" w:eastAsia="Calibri" w:hAnsi="Calibri" w:cs="Calibri"/>
              </w:rPr>
            </w:pPr>
          </w:p>
        </w:tc>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D6EF3AB" w14:textId="77777777" w:rsidR="00AA55BB" w:rsidRDefault="00AA55BB" w:rsidP="00180397">
            <w:pPr>
              <w:rPr>
                <w:ins w:id="1299" w:author="Sabine Noebel" w:date="2022-02-28T11:12:00Z"/>
                <w:rFonts w:ascii="Calibri" w:eastAsia="Calibri" w:hAnsi="Calibri" w:cs="Calibri"/>
              </w:rPr>
            </w:pPr>
            <w:proofErr w:type="spellStart"/>
            <w:ins w:id="1300" w:author="Sabine Noebel" w:date="2022-02-28T11:12:00Z">
              <w:r>
                <w:rPr>
                  <w:rFonts w:ascii="Calibri" w:eastAsia="Calibri" w:hAnsi="Calibri" w:cs="Calibri"/>
                </w:rPr>
                <w:t>capuchin</w:t>
              </w:r>
              <w:proofErr w:type="spellEnd"/>
              <w:r>
                <w:rPr>
                  <w:rFonts w:ascii="Calibri" w:eastAsia="Calibri" w:hAnsi="Calibri" w:cs="Calibri"/>
                </w:rPr>
                <w:t xml:space="preserve"> </w:t>
              </w:r>
              <w:proofErr w:type="spellStart"/>
              <w:r>
                <w:rPr>
                  <w:rFonts w:ascii="Calibri" w:eastAsia="Calibri" w:hAnsi="Calibri" w:cs="Calibri"/>
                </w:rPr>
                <w:t>monkeys</w:t>
              </w:r>
              <w:proofErr w:type="spellEnd"/>
              <w:r>
                <w:rPr>
                  <w:rFonts w:ascii="Calibri" w:eastAsia="Calibri" w:hAnsi="Calibri" w:cs="Calibri"/>
                </w:rPr>
                <w:t xml:space="preserve"> (</w:t>
              </w:r>
              <w:r>
                <w:rPr>
                  <w:rFonts w:ascii="Calibri" w:eastAsia="Calibri" w:hAnsi="Calibri" w:cs="Calibri"/>
                  <w:i/>
                </w:rPr>
                <w:t xml:space="preserve">Cebus </w:t>
              </w:r>
              <w:proofErr w:type="spellStart"/>
              <w:r>
                <w:rPr>
                  <w:rFonts w:ascii="Calibri" w:eastAsia="Calibri" w:hAnsi="Calibri" w:cs="Calibri"/>
                  <w:i/>
                </w:rPr>
                <w:t>apella</w:t>
              </w:r>
              <w:proofErr w:type="spellEnd"/>
              <w:r>
                <w:rPr>
                  <w:rFonts w:ascii="Calibri" w:eastAsia="Calibri" w:hAnsi="Calibri" w:cs="Calibri"/>
                </w:rPr>
                <w:t>)</w:t>
              </w:r>
            </w:ins>
          </w:p>
        </w:tc>
        <w:tc>
          <w:tcPr>
            <w:tcW w:w="3405" w:type="dxa"/>
            <w:tcBorders>
              <w:bottom w:val="single" w:sz="8" w:space="0" w:color="000000"/>
            </w:tcBorders>
          </w:tcPr>
          <w:p w14:paraId="6486AE00" w14:textId="77777777" w:rsidR="00AA55BB" w:rsidRDefault="00AA55BB" w:rsidP="00180397">
            <w:pPr>
              <w:rPr>
                <w:ins w:id="1301" w:author="Sabine Noebel" w:date="2022-02-28T11:12:00Z"/>
                <w:rFonts w:ascii="Calibri" w:eastAsia="Calibri" w:hAnsi="Calibri" w:cs="Calibri"/>
              </w:rPr>
            </w:pPr>
            <w:ins w:id="1302" w:author="Sabine Noebel" w:date="2022-02-28T11:12:00Z">
              <w:r>
                <w:rPr>
                  <w:rFonts w:ascii="Calibri" w:eastAsia="Calibri" w:hAnsi="Calibri" w:cs="Calibri"/>
                </w:rPr>
                <w:t>“</w:t>
              </w:r>
              <w:proofErr w:type="spellStart"/>
              <w:r>
                <w:rPr>
                  <w:rFonts w:ascii="Calibri" w:eastAsia="Calibri" w:hAnsi="Calibri" w:cs="Calibri"/>
                </w:rPr>
                <w:t>conform</w:t>
              </w:r>
              <w:proofErr w:type="spellEnd"/>
              <w:r>
                <w:rPr>
                  <w:rFonts w:ascii="Calibri" w:eastAsia="Calibri" w:hAnsi="Calibri" w:cs="Calibri"/>
                </w:rPr>
                <w:t xml:space="preserve"> </w:t>
              </w:r>
              <w:proofErr w:type="spellStart"/>
              <w:r>
                <w:rPr>
                  <w:rFonts w:ascii="Calibri" w:eastAsia="Calibri" w:hAnsi="Calibri" w:cs="Calibri"/>
                </w:rPr>
                <w:t>to</w:t>
              </w:r>
              <w:proofErr w:type="spellEnd"/>
              <w:r>
                <w:rPr>
                  <w:rFonts w:ascii="Calibri" w:eastAsia="Calibri" w:hAnsi="Calibri" w:cs="Calibri"/>
                </w:rPr>
                <w:t xml:space="preserve"> </w:t>
              </w:r>
              <w:proofErr w:type="spellStart"/>
              <w:r>
                <w:rPr>
                  <w:rFonts w:ascii="Calibri" w:eastAsia="Calibri" w:hAnsi="Calibri" w:cs="Calibri"/>
                </w:rPr>
                <w:t>the</w:t>
              </w:r>
              <w:proofErr w:type="spellEnd"/>
              <w:r>
                <w:rPr>
                  <w:rFonts w:ascii="Calibri" w:eastAsia="Calibri" w:hAnsi="Calibri" w:cs="Calibri"/>
                </w:rPr>
                <w:t xml:space="preserve"> </w:t>
              </w:r>
              <w:proofErr w:type="spellStart"/>
              <w:r>
                <w:rPr>
                  <w:rFonts w:ascii="Calibri" w:eastAsia="Calibri" w:hAnsi="Calibri" w:cs="Calibri"/>
                </w:rPr>
                <w:t>foraging</w:t>
              </w:r>
              <w:proofErr w:type="spellEnd"/>
              <w:r>
                <w:rPr>
                  <w:rFonts w:ascii="Calibri" w:eastAsia="Calibri" w:hAnsi="Calibri" w:cs="Calibri"/>
                </w:rPr>
                <w:t xml:space="preserve"> </w:t>
              </w:r>
              <w:proofErr w:type="spellStart"/>
              <w:r>
                <w:rPr>
                  <w:rFonts w:ascii="Calibri" w:eastAsia="Calibri" w:hAnsi="Calibri" w:cs="Calibri"/>
                </w:rPr>
                <w:t>preferences</w:t>
              </w:r>
              <w:proofErr w:type="spellEnd"/>
              <w:r>
                <w:rPr>
                  <w:rFonts w:ascii="Calibri" w:eastAsia="Calibri" w:hAnsi="Calibri" w:cs="Calibri"/>
                </w:rPr>
                <w:t xml:space="preserve"> </w:t>
              </w:r>
              <w:proofErr w:type="spellStart"/>
              <w:r>
                <w:rPr>
                  <w:rFonts w:ascii="Calibri" w:eastAsia="Calibri" w:hAnsi="Calibri" w:cs="Calibri"/>
                </w:rPr>
                <w:t>of</w:t>
              </w:r>
              <w:proofErr w:type="spellEnd"/>
              <w:r>
                <w:rPr>
                  <w:rFonts w:ascii="Calibri" w:eastAsia="Calibri" w:hAnsi="Calibri" w:cs="Calibri"/>
                </w:rPr>
                <w:t xml:space="preserve"> </w:t>
              </w:r>
              <w:proofErr w:type="spellStart"/>
              <w:r>
                <w:rPr>
                  <w:rFonts w:ascii="Calibri" w:eastAsia="Calibri" w:hAnsi="Calibri" w:cs="Calibri"/>
                </w:rPr>
                <w:t>their</w:t>
              </w:r>
              <w:proofErr w:type="spellEnd"/>
              <w:r>
                <w:rPr>
                  <w:rFonts w:ascii="Calibri" w:eastAsia="Calibri" w:hAnsi="Calibri" w:cs="Calibri"/>
                </w:rPr>
                <w:t xml:space="preserve"> </w:t>
              </w:r>
              <w:proofErr w:type="spellStart"/>
              <w:r>
                <w:rPr>
                  <w:rFonts w:ascii="Calibri" w:eastAsia="Calibri" w:hAnsi="Calibri" w:cs="Calibri"/>
                </w:rPr>
                <w:t>closest</w:t>
              </w:r>
              <w:proofErr w:type="spellEnd"/>
              <w:r>
                <w:rPr>
                  <w:rFonts w:ascii="Calibri" w:eastAsia="Calibri" w:hAnsi="Calibri" w:cs="Calibri"/>
                </w:rPr>
                <w:t xml:space="preserve"> social </w:t>
              </w:r>
              <w:proofErr w:type="spellStart"/>
              <w:r>
                <w:rPr>
                  <w:rFonts w:ascii="Calibri" w:eastAsia="Calibri" w:hAnsi="Calibri" w:cs="Calibri"/>
                </w:rPr>
                <w:t>partners</w:t>
              </w:r>
              <w:proofErr w:type="spellEnd"/>
              <w:r>
                <w:rPr>
                  <w:rFonts w:ascii="Calibri" w:eastAsia="Calibri" w:hAnsi="Calibri" w:cs="Calibri"/>
                </w:rPr>
                <w:t xml:space="preserve">, </w:t>
              </w:r>
              <w:proofErr w:type="spellStart"/>
              <w:r>
                <w:rPr>
                  <w:rFonts w:ascii="Calibri" w:eastAsia="Calibri" w:hAnsi="Calibri" w:cs="Calibri"/>
                </w:rPr>
                <w:t>despite</w:t>
              </w:r>
              <w:proofErr w:type="spellEnd"/>
              <w:r>
                <w:rPr>
                  <w:rFonts w:ascii="Calibri" w:eastAsia="Calibri" w:hAnsi="Calibri" w:cs="Calibri"/>
                </w:rPr>
                <w:t xml:space="preserve"> </w:t>
              </w:r>
              <w:proofErr w:type="spellStart"/>
              <w:r>
                <w:rPr>
                  <w:rFonts w:ascii="Calibri" w:eastAsia="Calibri" w:hAnsi="Calibri" w:cs="Calibri"/>
                </w:rPr>
                <w:t>having</w:t>
              </w:r>
              <w:proofErr w:type="spellEnd"/>
              <w:r>
                <w:rPr>
                  <w:rFonts w:ascii="Calibri" w:eastAsia="Calibri" w:hAnsi="Calibri" w:cs="Calibri"/>
                </w:rPr>
                <w:t xml:space="preserve"> </w:t>
              </w:r>
              <w:proofErr w:type="spellStart"/>
              <w:r>
                <w:rPr>
                  <w:rFonts w:ascii="Calibri" w:eastAsia="Calibri" w:hAnsi="Calibri" w:cs="Calibri"/>
                </w:rPr>
                <w:t>the</w:t>
              </w:r>
              <w:proofErr w:type="spellEnd"/>
              <w:r>
                <w:rPr>
                  <w:rFonts w:ascii="Calibri" w:eastAsia="Calibri" w:hAnsi="Calibri" w:cs="Calibri"/>
                </w:rPr>
                <w:t xml:space="preserve"> </w:t>
              </w:r>
              <w:proofErr w:type="spellStart"/>
              <w:r>
                <w:rPr>
                  <w:rFonts w:ascii="Calibri" w:eastAsia="Calibri" w:hAnsi="Calibri" w:cs="Calibri"/>
                </w:rPr>
                <w:t>knowledge</w:t>
              </w:r>
              <w:proofErr w:type="spellEnd"/>
              <w:r>
                <w:rPr>
                  <w:rFonts w:ascii="Calibri" w:eastAsia="Calibri" w:hAnsi="Calibri" w:cs="Calibri"/>
                </w:rPr>
                <w:t xml:space="preserve"> </w:t>
              </w:r>
              <w:proofErr w:type="spellStart"/>
              <w:r>
                <w:rPr>
                  <w:rFonts w:ascii="Calibri" w:eastAsia="Calibri" w:hAnsi="Calibri" w:cs="Calibri"/>
                </w:rPr>
                <w:t>of</w:t>
              </w:r>
              <w:proofErr w:type="spellEnd"/>
              <w:r>
                <w:rPr>
                  <w:rFonts w:ascii="Calibri" w:eastAsia="Calibri" w:hAnsi="Calibri" w:cs="Calibri"/>
                </w:rPr>
                <w:t xml:space="preserve"> alternative </w:t>
              </w:r>
              <w:proofErr w:type="spellStart"/>
              <w:r>
                <w:rPr>
                  <w:rFonts w:ascii="Calibri" w:eastAsia="Calibri" w:hAnsi="Calibri" w:cs="Calibri"/>
                </w:rPr>
                <w:t>techniques</w:t>
              </w:r>
              <w:proofErr w:type="spellEnd"/>
              <w:r>
                <w:rPr>
                  <w:rFonts w:ascii="Calibri" w:eastAsia="Calibri" w:hAnsi="Calibri" w:cs="Calibri"/>
                </w:rPr>
                <w:t>”</w:t>
              </w:r>
            </w:ins>
          </w:p>
          <w:p w14:paraId="1DCE2FC3" w14:textId="77777777" w:rsidR="00AA55BB" w:rsidRDefault="00AA55BB" w:rsidP="00180397">
            <w:pPr>
              <w:rPr>
                <w:ins w:id="1303" w:author="Sabine Noebel" w:date="2022-02-28T11:12:00Z"/>
                <w:rFonts w:ascii="Calibri" w:eastAsia="Calibri" w:hAnsi="Calibri" w:cs="Calibri"/>
                <w:i/>
              </w:rPr>
            </w:pPr>
            <w:proofErr w:type="spellStart"/>
            <w:ins w:id="1304" w:author="Sabine Noebel" w:date="2022-02-28T11:12:00Z">
              <w:r>
                <w:rPr>
                  <w:rFonts w:ascii="Calibri" w:eastAsia="Calibri" w:hAnsi="Calibri" w:cs="Calibri"/>
                </w:rPr>
                <w:t>no</w:t>
              </w:r>
              <w:proofErr w:type="spellEnd"/>
              <w:r>
                <w:rPr>
                  <w:rFonts w:ascii="Calibri" w:eastAsia="Calibri" w:hAnsi="Calibri" w:cs="Calibri"/>
                </w:rPr>
                <w:t xml:space="preserve"> </w:t>
              </w:r>
              <w:proofErr w:type="spellStart"/>
              <w:r>
                <w:rPr>
                  <w:rFonts w:ascii="Calibri" w:eastAsia="Calibri" w:hAnsi="Calibri" w:cs="Calibri"/>
                </w:rPr>
                <w:t>clear</w:t>
              </w:r>
              <w:proofErr w:type="spellEnd"/>
              <w:r>
                <w:rPr>
                  <w:rFonts w:ascii="Calibri" w:eastAsia="Calibri" w:hAnsi="Calibri" w:cs="Calibri"/>
                </w:rPr>
                <w:t xml:space="preserve"> </w:t>
              </w:r>
              <w:proofErr w:type="spellStart"/>
              <w:r>
                <w:rPr>
                  <w:rFonts w:ascii="Calibri" w:eastAsia="Calibri" w:hAnsi="Calibri" w:cs="Calibri"/>
                </w:rPr>
                <w:t>definition</w:t>
              </w:r>
              <w:proofErr w:type="spellEnd"/>
              <w:r>
                <w:rPr>
                  <w:rFonts w:ascii="Calibri" w:eastAsia="Calibri" w:hAnsi="Calibri" w:cs="Calibri"/>
                </w:rPr>
                <w:t xml:space="preserve"> </w:t>
              </w:r>
              <w:r>
                <w:rPr>
                  <w:rFonts w:ascii="Calibri" w:eastAsia="Calibri" w:hAnsi="Calibri" w:cs="Calibri"/>
                  <w:i/>
                </w:rPr>
                <w:t>(“</w:t>
              </w:r>
              <w:proofErr w:type="spellStart"/>
              <w:r>
                <w:rPr>
                  <w:rFonts w:ascii="Calibri" w:eastAsia="Calibri" w:hAnsi="Calibri" w:cs="Calibri"/>
                  <w:i/>
                </w:rPr>
                <w:t>behave</w:t>
              </w:r>
              <w:proofErr w:type="spellEnd"/>
              <w:r>
                <w:rPr>
                  <w:rFonts w:ascii="Calibri" w:eastAsia="Calibri" w:hAnsi="Calibri" w:cs="Calibri"/>
                  <w:i/>
                </w:rPr>
                <w:t xml:space="preserve"> like </w:t>
              </w:r>
              <w:proofErr w:type="spellStart"/>
              <w:r>
                <w:rPr>
                  <w:rFonts w:ascii="Calibri" w:eastAsia="Calibri" w:hAnsi="Calibri" w:cs="Calibri"/>
                  <w:i/>
                </w:rPr>
                <w:t>others</w:t>
              </w:r>
              <w:proofErr w:type="spellEnd"/>
              <w:r>
                <w:rPr>
                  <w:rFonts w:ascii="Calibri" w:eastAsia="Calibri" w:hAnsi="Calibri" w:cs="Calibri"/>
                  <w:i/>
                </w:rPr>
                <w:t>”)</w:t>
              </w:r>
            </w:ins>
          </w:p>
          <w:p w14:paraId="0A0B05B0" w14:textId="77777777" w:rsidR="00AA55BB" w:rsidRDefault="00AA55BB" w:rsidP="00180397">
            <w:pPr>
              <w:rPr>
                <w:ins w:id="1305" w:author="Sabine Noebel" w:date="2022-02-28T11:12:00Z"/>
                <w:rFonts w:ascii="Calibri" w:eastAsia="Calibri" w:hAnsi="Calibri" w:cs="Calibri"/>
              </w:rPr>
            </w:pPr>
            <w:proofErr w:type="spellStart"/>
            <w:ins w:id="1306" w:author="Sabine Noebel" w:date="2022-02-28T11:12:00Z">
              <w:r>
                <w:rPr>
                  <w:rFonts w:ascii="Calibri" w:eastAsia="Calibri" w:hAnsi="Calibri" w:cs="Calibri"/>
                </w:rPr>
                <w:t>no</w:t>
              </w:r>
              <w:proofErr w:type="spellEnd"/>
              <w:r>
                <w:rPr>
                  <w:rFonts w:ascii="Calibri" w:eastAsia="Calibri" w:hAnsi="Calibri" w:cs="Calibri"/>
                </w:rPr>
                <w:t xml:space="preserve"> </w:t>
              </w:r>
              <w:proofErr w:type="spellStart"/>
              <w:r>
                <w:rPr>
                  <w:rFonts w:ascii="Calibri" w:eastAsia="Calibri" w:hAnsi="Calibri" w:cs="Calibri"/>
                </w:rPr>
                <w:t>clear</w:t>
              </w:r>
              <w:proofErr w:type="spellEnd"/>
              <w:r>
                <w:rPr>
                  <w:rFonts w:ascii="Calibri" w:eastAsia="Calibri" w:hAnsi="Calibri" w:cs="Calibri"/>
                </w:rPr>
                <w:t xml:space="preserve"> </w:t>
              </w:r>
              <w:proofErr w:type="spellStart"/>
              <w:r>
                <w:rPr>
                  <w:rFonts w:ascii="Calibri" w:eastAsia="Calibri" w:hAnsi="Calibri" w:cs="Calibri"/>
                </w:rPr>
                <w:t>definition</w:t>
              </w:r>
              <w:proofErr w:type="spellEnd"/>
            </w:ins>
          </w:p>
        </w:tc>
        <w:tc>
          <w:tcPr>
            <w:tcW w:w="1650" w:type="dxa"/>
            <w:tcBorders>
              <w:bottom w:val="single" w:sz="8" w:space="0" w:color="000000"/>
              <w:right w:val="single" w:sz="8" w:space="0" w:color="000000"/>
            </w:tcBorders>
            <w:tcMar>
              <w:top w:w="100" w:type="dxa"/>
              <w:left w:w="100" w:type="dxa"/>
              <w:bottom w:w="100" w:type="dxa"/>
              <w:right w:w="100" w:type="dxa"/>
            </w:tcMar>
          </w:tcPr>
          <w:p w14:paraId="63E5ED1A" w14:textId="77777777" w:rsidR="00AA55BB" w:rsidRDefault="00AA55BB" w:rsidP="00180397">
            <w:pPr>
              <w:rPr>
                <w:ins w:id="1307" w:author="Sabine Noebel" w:date="2022-02-28T11:12:00Z"/>
                <w:rFonts w:ascii="Calibri" w:eastAsia="Calibri" w:hAnsi="Calibri" w:cs="Calibri"/>
              </w:rPr>
            </w:pPr>
            <w:proofErr w:type="spellStart"/>
            <w:ins w:id="1308" w:author="Sabine Noebel" w:date="2022-02-28T11:12:00Z">
              <w:r>
                <w:rPr>
                  <w:rFonts w:ascii="Calibri" w:eastAsia="Calibri" w:hAnsi="Calibri" w:cs="Calibri"/>
                </w:rPr>
                <w:t>Dindo</w:t>
              </w:r>
              <w:proofErr w:type="spellEnd"/>
              <w:r>
                <w:rPr>
                  <w:rFonts w:ascii="Calibri" w:eastAsia="Calibri" w:hAnsi="Calibri" w:cs="Calibri"/>
                </w:rPr>
                <w:t xml:space="preserve"> </w:t>
              </w:r>
              <w:r>
                <w:rPr>
                  <w:rFonts w:ascii="Calibri" w:eastAsia="Calibri" w:hAnsi="Calibri" w:cs="Calibri"/>
                  <w:i/>
                </w:rPr>
                <w:t>et al.</w:t>
              </w:r>
              <w:r>
                <w:rPr>
                  <w:rFonts w:ascii="Calibri" w:eastAsia="Calibri" w:hAnsi="Calibri" w:cs="Calibri"/>
                </w:rPr>
                <w:t xml:space="preserve">, 2009; </w:t>
              </w:r>
            </w:ins>
          </w:p>
          <w:p w14:paraId="06C5F92F" w14:textId="77777777" w:rsidR="00AA55BB" w:rsidRDefault="00AA55BB" w:rsidP="00180397">
            <w:pPr>
              <w:rPr>
                <w:ins w:id="1309" w:author="Sabine Noebel" w:date="2022-02-28T11:12:00Z"/>
                <w:rFonts w:ascii="Calibri" w:eastAsia="Calibri" w:hAnsi="Calibri" w:cs="Calibri"/>
              </w:rPr>
            </w:pPr>
          </w:p>
          <w:p w14:paraId="73F5216A" w14:textId="77777777" w:rsidR="00AA55BB" w:rsidRDefault="00AA55BB" w:rsidP="00180397">
            <w:pPr>
              <w:rPr>
                <w:ins w:id="1310" w:author="Sabine Noebel" w:date="2022-02-28T11:12:00Z"/>
                <w:rFonts w:ascii="Calibri" w:eastAsia="Calibri" w:hAnsi="Calibri" w:cs="Calibri"/>
              </w:rPr>
            </w:pPr>
          </w:p>
          <w:p w14:paraId="1E0FD932" w14:textId="77777777" w:rsidR="00AA55BB" w:rsidRDefault="00AA55BB" w:rsidP="00180397">
            <w:pPr>
              <w:rPr>
                <w:ins w:id="1311" w:author="Sabine Noebel" w:date="2022-02-28T11:12:00Z"/>
                <w:rFonts w:ascii="Calibri" w:eastAsia="Calibri" w:hAnsi="Calibri" w:cs="Calibri"/>
              </w:rPr>
            </w:pPr>
          </w:p>
          <w:p w14:paraId="610C060A" w14:textId="77777777" w:rsidR="00AA55BB" w:rsidRDefault="00AA55BB" w:rsidP="00180397">
            <w:pPr>
              <w:rPr>
                <w:ins w:id="1312" w:author="Sabine Noebel" w:date="2022-02-28T11:12:00Z"/>
                <w:rFonts w:ascii="Calibri" w:eastAsia="Calibri" w:hAnsi="Calibri" w:cs="Calibri"/>
              </w:rPr>
            </w:pPr>
            <w:proofErr w:type="spellStart"/>
            <w:ins w:id="1313" w:author="Sabine Noebel" w:date="2022-02-28T11:12:00Z">
              <w:r>
                <w:rPr>
                  <w:rFonts w:ascii="Calibri" w:eastAsia="Calibri" w:hAnsi="Calibri" w:cs="Calibri"/>
                </w:rPr>
                <w:t>Crast</w:t>
              </w:r>
              <w:proofErr w:type="spellEnd"/>
              <w:r>
                <w:rPr>
                  <w:rFonts w:ascii="Calibri" w:eastAsia="Calibri" w:hAnsi="Calibri" w:cs="Calibri"/>
                </w:rPr>
                <w:t xml:space="preserve"> </w:t>
              </w:r>
              <w:r>
                <w:rPr>
                  <w:rFonts w:ascii="Calibri" w:eastAsia="Calibri" w:hAnsi="Calibri" w:cs="Calibri"/>
                  <w:i/>
                </w:rPr>
                <w:t>et al</w:t>
              </w:r>
              <w:r>
                <w:rPr>
                  <w:rFonts w:ascii="Calibri" w:eastAsia="Calibri" w:hAnsi="Calibri" w:cs="Calibri"/>
                </w:rPr>
                <w:t xml:space="preserve">., 2010; </w:t>
              </w:r>
            </w:ins>
          </w:p>
          <w:p w14:paraId="25509449" w14:textId="77777777" w:rsidR="00AA55BB" w:rsidRDefault="00AA55BB" w:rsidP="00180397">
            <w:pPr>
              <w:rPr>
                <w:ins w:id="1314" w:author="Sabine Noebel" w:date="2022-02-28T11:12:00Z"/>
                <w:rFonts w:ascii="Calibri" w:eastAsia="Calibri" w:hAnsi="Calibri" w:cs="Calibri"/>
              </w:rPr>
            </w:pPr>
            <w:ins w:id="1315" w:author="Sabine Noebel" w:date="2022-02-28T11:12:00Z">
              <w:r>
                <w:rPr>
                  <w:rFonts w:ascii="Calibri" w:eastAsia="Calibri" w:hAnsi="Calibri" w:cs="Calibri"/>
                </w:rPr>
                <w:t>Franz &amp; Matthews, 2010</w:t>
              </w:r>
            </w:ins>
          </w:p>
        </w:tc>
      </w:tr>
      <w:tr w:rsidR="00AA55BB" w14:paraId="437C047A" w14:textId="77777777" w:rsidTr="00180397">
        <w:trPr>
          <w:trHeight w:val="684"/>
          <w:ins w:id="1316" w:author="Sabine Noebel" w:date="2022-02-28T11:12:00Z"/>
        </w:trPr>
        <w:tc>
          <w:tcPr>
            <w:tcW w:w="186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2F62FB2F" w14:textId="77777777" w:rsidR="00AA55BB" w:rsidRDefault="00AA55BB" w:rsidP="00180397">
            <w:pPr>
              <w:rPr>
                <w:ins w:id="1317" w:author="Sabine Noebel" w:date="2022-02-28T11:12:00Z"/>
                <w:rFonts w:ascii="Calibri" w:eastAsia="Calibri" w:hAnsi="Calibri" w:cs="Calibri"/>
              </w:rPr>
            </w:pPr>
          </w:p>
        </w:tc>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34AFBA4" w14:textId="77777777" w:rsidR="00AA55BB" w:rsidRDefault="00AA55BB" w:rsidP="00180397">
            <w:pPr>
              <w:rPr>
                <w:ins w:id="1318" w:author="Sabine Noebel" w:date="2022-02-28T11:12:00Z"/>
                <w:rFonts w:ascii="Calibri" w:eastAsia="Calibri" w:hAnsi="Calibri" w:cs="Calibri"/>
              </w:rPr>
            </w:pPr>
            <w:proofErr w:type="spellStart"/>
            <w:ins w:id="1319" w:author="Sabine Noebel" w:date="2022-02-28T11:12:00Z">
              <w:r>
                <w:rPr>
                  <w:rFonts w:ascii="Calibri" w:eastAsia="Calibri" w:hAnsi="Calibri" w:cs="Calibri"/>
                </w:rPr>
                <w:t>white-faced</w:t>
              </w:r>
              <w:proofErr w:type="spellEnd"/>
              <w:r>
                <w:rPr>
                  <w:rFonts w:ascii="Calibri" w:eastAsia="Calibri" w:hAnsi="Calibri" w:cs="Calibri"/>
                </w:rPr>
                <w:t xml:space="preserve"> </w:t>
              </w:r>
              <w:proofErr w:type="spellStart"/>
              <w:r>
                <w:rPr>
                  <w:rFonts w:ascii="Calibri" w:eastAsia="Calibri" w:hAnsi="Calibri" w:cs="Calibri"/>
                </w:rPr>
                <w:t>capuchin</w:t>
              </w:r>
              <w:proofErr w:type="spellEnd"/>
              <w:r>
                <w:rPr>
                  <w:rFonts w:ascii="Calibri" w:eastAsia="Calibri" w:hAnsi="Calibri" w:cs="Calibri"/>
                </w:rPr>
                <w:t xml:space="preserve"> </w:t>
              </w:r>
              <w:proofErr w:type="spellStart"/>
              <w:r>
                <w:rPr>
                  <w:rFonts w:ascii="Calibri" w:eastAsia="Calibri" w:hAnsi="Calibri" w:cs="Calibri"/>
                </w:rPr>
                <w:t>monkeys</w:t>
              </w:r>
              <w:proofErr w:type="spellEnd"/>
              <w:r>
                <w:rPr>
                  <w:rFonts w:ascii="Calibri" w:eastAsia="Calibri" w:hAnsi="Calibri" w:cs="Calibri"/>
                </w:rPr>
                <w:t xml:space="preserve"> (</w:t>
              </w:r>
              <w:r>
                <w:rPr>
                  <w:rFonts w:ascii="Calibri" w:eastAsia="Calibri" w:hAnsi="Calibri" w:cs="Calibri"/>
                  <w:i/>
                </w:rPr>
                <w:t xml:space="preserve">Cebus </w:t>
              </w:r>
              <w:proofErr w:type="spellStart"/>
              <w:r>
                <w:rPr>
                  <w:rFonts w:ascii="Calibri" w:eastAsia="Calibri" w:hAnsi="Calibri" w:cs="Calibri"/>
                  <w:i/>
                </w:rPr>
                <w:t>capucinus</w:t>
              </w:r>
              <w:proofErr w:type="spellEnd"/>
              <w:r>
                <w:rPr>
                  <w:rFonts w:ascii="Calibri" w:eastAsia="Calibri" w:hAnsi="Calibri" w:cs="Calibri"/>
                </w:rPr>
                <w:t>)</w:t>
              </w:r>
            </w:ins>
          </w:p>
        </w:tc>
        <w:tc>
          <w:tcPr>
            <w:tcW w:w="3405" w:type="dxa"/>
            <w:tcBorders>
              <w:bottom w:val="single" w:sz="8" w:space="0" w:color="000000"/>
            </w:tcBorders>
          </w:tcPr>
          <w:p w14:paraId="6EA47394" w14:textId="77777777" w:rsidR="00AA55BB" w:rsidRDefault="00AA55BB" w:rsidP="00180397">
            <w:pPr>
              <w:rPr>
                <w:ins w:id="1320" w:author="Sabine Noebel" w:date="2022-02-28T11:12:00Z"/>
                <w:rFonts w:ascii="Calibri" w:eastAsia="Calibri" w:hAnsi="Calibri" w:cs="Calibri"/>
              </w:rPr>
            </w:pPr>
            <w:ins w:id="1321" w:author="Sabine Noebel" w:date="2022-02-28T11:12:00Z">
              <w:r>
                <w:rPr>
                  <w:rFonts w:ascii="Calibri" w:eastAsia="Calibri" w:hAnsi="Calibri" w:cs="Calibri"/>
                </w:rPr>
                <w:t>“</w:t>
              </w:r>
              <w:proofErr w:type="spellStart"/>
              <w:r>
                <w:rPr>
                  <w:rFonts w:ascii="Calibri" w:eastAsia="Calibri" w:hAnsi="Calibri" w:cs="Calibri"/>
                </w:rPr>
                <w:t>the</w:t>
              </w:r>
              <w:proofErr w:type="spellEnd"/>
              <w:r>
                <w:rPr>
                  <w:rFonts w:ascii="Calibri" w:eastAsia="Calibri" w:hAnsi="Calibri" w:cs="Calibri"/>
                </w:rPr>
                <w:t xml:space="preserve"> </w:t>
              </w:r>
              <w:proofErr w:type="spellStart"/>
              <w:r>
                <w:rPr>
                  <w:rFonts w:ascii="Calibri" w:eastAsia="Calibri" w:hAnsi="Calibri" w:cs="Calibri"/>
                </w:rPr>
                <w:t>tendency</w:t>
              </w:r>
              <w:proofErr w:type="spellEnd"/>
              <w:r>
                <w:rPr>
                  <w:rFonts w:ascii="Calibri" w:eastAsia="Calibri" w:hAnsi="Calibri" w:cs="Calibri"/>
                </w:rPr>
                <w:t xml:space="preserve"> </w:t>
              </w:r>
              <w:proofErr w:type="spellStart"/>
              <w:r>
                <w:rPr>
                  <w:rFonts w:ascii="Calibri" w:eastAsia="Calibri" w:hAnsi="Calibri" w:cs="Calibri"/>
                </w:rPr>
                <w:t>for</w:t>
              </w:r>
              <w:proofErr w:type="spellEnd"/>
              <w:r>
                <w:rPr>
                  <w:rFonts w:ascii="Calibri" w:eastAsia="Calibri" w:hAnsi="Calibri" w:cs="Calibri"/>
                </w:rPr>
                <w:t xml:space="preserve"> </w:t>
              </w:r>
              <w:proofErr w:type="spellStart"/>
              <w:r>
                <w:rPr>
                  <w:rFonts w:ascii="Calibri" w:eastAsia="Calibri" w:hAnsi="Calibri" w:cs="Calibri"/>
                </w:rPr>
                <w:t>individuals</w:t>
              </w:r>
              <w:proofErr w:type="spellEnd"/>
              <w:r>
                <w:rPr>
                  <w:rFonts w:ascii="Calibri" w:eastAsia="Calibri" w:hAnsi="Calibri" w:cs="Calibri"/>
                </w:rPr>
                <w:t xml:space="preserve"> </w:t>
              </w:r>
              <w:proofErr w:type="spellStart"/>
              <w:r>
                <w:rPr>
                  <w:rFonts w:ascii="Calibri" w:eastAsia="Calibri" w:hAnsi="Calibri" w:cs="Calibri"/>
                </w:rPr>
                <w:t>to</w:t>
              </w:r>
              <w:proofErr w:type="spellEnd"/>
              <w:r>
                <w:rPr>
                  <w:rFonts w:ascii="Calibri" w:eastAsia="Calibri" w:hAnsi="Calibri" w:cs="Calibri"/>
                </w:rPr>
                <w:t xml:space="preserve"> </w:t>
              </w:r>
              <w:proofErr w:type="spellStart"/>
              <w:r>
                <w:rPr>
                  <w:rFonts w:ascii="Calibri" w:eastAsia="Calibri" w:hAnsi="Calibri" w:cs="Calibri"/>
                </w:rPr>
                <w:t>preferentially</w:t>
              </w:r>
              <w:proofErr w:type="spellEnd"/>
              <w:r>
                <w:rPr>
                  <w:rFonts w:ascii="Calibri" w:eastAsia="Calibri" w:hAnsi="Calibri" w:cs="Calibri"/>
                </w:rPr>
                <w:t xml:space="preserve"> </w:t>
              </w:r>
              <w:proofErr w:type="spellStart"/>
              <w:r>
                <w:rPr>
                  <w:rFonts w:ascii="Calibri" w:eastAsia="Calibri" w:hAnsi="Calibri" w:cs="Calibri"/>
                </w:rPr>
                <w:t>exhibit</w:t>
              </w:r>
              <w:proofErr w:type="spellEnd"/>
              <w:r>
                <w:rPr>
                  <w:rFonts w:ascii="Calibri" w:eastAsia="Calibri" w:hAnsi="Calibri" w:cs="Calibri"/>
                </w:rPr>
                <w:t xml:space="preserve"> </w:t>
              </w:r>
              <w:proofErr w:type="spellStart"/>
              <w:r>
                <w:rPr>
                  <w:rFonts w:ascii="Calibri" w:eastAsia="Calibri" w:hAnsi="Calibri" w:cs="Calibri"/>
                </w:rPr>
                <w:t>behavioural</w:t>
              </w:r>
              <w:proofErr w:type="spellEnd"/>
              <w:r>
                <w:rPr>
                  <w:rFonts w:ascii="Calibri" w:eastAsia="Calibri" w:hAnsi="Calibri" w:cs="Calibri"/>
                </w:rPr>
                <w:t xml:space="preserve"> alternatives </w:t>
              </w:r>
              <w:proofErr w:type="spellStart"/>
              <w:r>
                <w:rPr>
                  <w:rFonts w:ascii="Calibri" w:eastAsia="Calibri" w:hAnsi="Calibri" w:cs="Calibri"/>
                </w:rPr>
                <w:t>that</w:t>
              </w:r>
              <w:proofErr w:type="spellEnd"/>
              <w:r>
                <w:rPr>
                  <w:rFonts w:ascii="Calibri" w:eastAsia="Calibri" w:hAnsi="Calibri" w:cs="Calibri"/>
                </w:rPr>
                <w:t xml:space="preserve"> </w:t>
              </w:r>
              <w:proofErr w:type="spellStart"/>
              <w:r>
                <w:rPr>
                  <w:rFonts w:ascii="Calibri" w:eastAsia="Calibri" w:hAnsi="Calibri" w:cs="Calibri"/>
                </w:rPr>
                <w:t>they</w:t>
              </w:r>
              <w:proofErr w:type="spellEnd"/>
              <w:r>
                <w:rPr>
                  <w:rFonts w:ascii="Calibri" w:eastAsia="Calibri" w:hAnsi="Calibri" w:cs="Calibri"/>
                </w:rPr>
                <w:t xml:space="preserve"> </w:t>
              </w:r>
              <w:proofErr w:type="spellStart"/>
              <w:r>
                <w:rPr>
                  <w:rFonts w:ascii="Calibri" w:eastAsia="Calibri" w:hAnsi="Calibri" w:cs="Calibri"/>
                </w:rPr>
                <w:t>witness</w:t>
              </w:r>
              <w:proofErr w:type="spellEnd"/>
              <w:r>
                <w:rPr>
                  <w:rFonts w:ascii="Calibri" w:eastAsia="Calibri" w:hAnsi="Calibri" w:cs="Calibri"/>
                </w:rPr>
                <w:t xml:space="preserve"> </w:t>
              </w:r>
              <w:proofErr w:type="spellStart"/>
              <w:r>
                <w:rPr>
                  <w:rFonts w:ascii="Calibri" w:eastAsia="Calibri" w:hAnsi="Calibri" w:cs="Calibri"/>
                </w:rPr>
                <w:t>most</w:t>
              </w:r>
              <w:proofErr w:type="spellEnd"/>
              <w:r>
                <w:rPr>
                  <w:rFonts w:ascii="Calibri" w:eastAsia="Calibri" w:hAnsi="Calibri" w:cs="Calibri"/>
                </w:rPr>
                <w:t xml:space="preserve"> </w:t>
              </w:r>
              <w:proofErr w:type="spellStart"/>
              <w:r>
                <w:rPr>
                  <w:rFonts w:ascii="Calibri" w:eastAsia="Calibri" w:hAnsi="Calibri" w:cs="Calibri"/>
                </w:rPr>
                <w:t>frequently</w:t>
              </w:r>
              <w:proofErr w:type="spellEnd"/>
              <w:r>
                <w:rPr>
                  <w:rFonts w:ascii="Calibri" w:eastAsia="Calibri" w:hAnsi="Calibri" w:cs="Calibri"/>
                </w:rPr>
                <w:t xml:space="preserve"> in </w:t>
              </w:r>
              <w:proofErr w:type="spellStart"/>
              <w:r>
                <w:rPr>
                  <w:rFonts w:ascii="Calibri" w:eastAsia="Calibri" w:hAnsi="Calibri" w:cs="Calibri"/>
                </w:rPr>
                <w:t>their</w:t>
              </w:r>
              <w:proofErr w:type="spellEnd"/>
              <w:r>
                <w:rPr>
                  <w:rFonts w:ascii="Calibri" w:eastAsia="Calibri" w:hAnsi="Calibri" w:cs="Calibri"/>
                </w:rPr>
                <w:t xml:space="preserve"> </w:t>
              </w:r>
              <w:proofErr w:type="spellStart"/>
              <w:r>
                <w:rPr>
                  <w:rFonts w:ascii="Calibri" w:eastAsia="Calibri" w:hAnsi="Calibri" w:cs="Calibri"/>
                </w:rPr>
                <w:t>peers</w:t>
              </w:r>
              <w:proofErr w:type="spellEnd"/>
              <w:r>
                <w:rPr>
                  <w:rFonts w:ascii="Calibri" w:eastAsia="Calibri" w:hAnsi="Calibri" w:cs="Calibri"/>
                </w:rPr>
                <w:t xml:space="preserve">, </w:t>
              </w:r>
              <w:proofErr w:type="spellStart"/>
              <w:r>
                <w:rPr>
                  <w:rFonts w:ascii="Calibri" w:eastAsia="Calibri" w:hAnsi="Calibri" w:cs="Calibri"/>
                </w:rPr>
                <w:t>or</w:t>
              </w:r>
              <w:proofErr w:type="spellEnd"/>
              <w:r>
                <w:rPr>
                  <w:rFonts w:ascii="Calibri" w:eastAsia="Calibri" w:hAnsi="Calibri" w:cs="Calibri"/>
                </w:rPr>
                <w:t xml:space="preserve"> </w:t>
              </w:r>
              <w:proofErr w:type="spellStart"/>
              <w:r>
                <w:rPr>
                  <w:rFonts w:ascii="Calibri" w:eastAsia="Calibri" w:hAnsi="Calibri" w:cs="Calibri"/>
                </w:rPr>
                <w:t>to</w:t>
              </w:r>
              <w:proofErr w:type="spellEnd"/>
              <w:r>
                <w:rPr>
                  <w:rFonts w:ascii="Calibri" w:eastAsia="Calibri" w:hAnsi="Calibri" w:cs="Calibri"/>
                </w:rPr>
                <w:t xml:space="preserve"> </w:t>
              </w:r>
              <w:proofErr w:type="spellStart"/>
              <w:r>
                <w:rPr>
                  <w:rFonts w:ascii="Calibri" w:eastAsia="Calibri" w:hAnsi="Calibri" w:cs="Calibri"/>
                </w:rPr>
                <w:t>exhibit</w:t>
              </w:r>
              <w:proofErr w:type="spellEnd"/>
              <w:r>
                <w:rPr>
                  <w:rFonts w:ascii="Calibri" w:eastAsia="Calibri" w:hAnsi="Calibri" w:cs="Calibri"/>
                </w:rPr>
                <w:t xml:space="preserve"> </w:t>
              </w:r>
              <w:proofErr w:type="spellStart"/>
              <w:r>
                <w:rPr>
                  <w:rFonts w:ascii="Calibri" w:eastAsia="Calibri" w:hAnsi="Calibri" w:cs="Calibri"/>
                </w:rPr>
                <w:t>the</w:t>
              </w:r>
              <w:proofErr w:type="spellEnd"/>
              <w:r>
                <w:rPr>
                  <w:rFonts w:ascii="Calibri" w:eastAsia="Calibri" w:hAnsi="Calibri" w:cs="Calibri"/>
                </w:rPr>
                <w:t xml:space="preserve"> </w:t>
              </w:r>
              <w:proofErr w:type="spellStart"/>
              <w:r>
                <w:rPr>
                  <w:rFonts w:ascii="Calibri" w:eastAsia="Calibri" w:hAnsi="Calibri" w:cs="Calibri"/>
                </w:rPr>
                <w:t>behaviours</w:t>
              </w:r>
              <w:proofErr w:type="spellEnd"/>
              <w:r>
                <w:rPr>
                  <w:rFonts w:ascii="Calibri" w:eastAsia="Calibri" w:hAnsi="Calibri" w:cs="Calibri"/>
                </w:rPr>
                <w:t xml:space="preserve"> </w:t>
              </w:r>
              <w:proofErr w:type="spellStart"/>
              <w:r>
                <w:rPr>
                  <w:rFonts w:ascii="Calibri" w:eastAsia="Calibri" w:hAnsi="Calibri" w:cs="Calibri"/>
                </w:rPr>
                <w:t>that</w:t>
              </w:r>
              <w:proofErr w:type="spellEnd"/>
              <w:r>
                <w:rPr>
                  <w:rFonts w:ascii="Calibri" w:eastAsia="Calibri" w:hAnsi="Calibri" w:cs="Calibri"/>
                </w:rPr>
                <w:t xml:space="preserve"> </w:t>
              </w:r>
              <w:proofErr w:type="spellStart"/>
              <w:r>
                <w:rPr>
                  <w:rFonts w:ascii="Calibri" w:eastAsia="Calibri" w:hAnsi="Calibri" w:cs="Calibri"/>
                </w:rPr>
                <w:t>are</w:t>
              </w:r>
              <w:proofErr w:type="spellEnd"/>
              <w:r>
                <w:rPr>
                  <w:rFonts w:ascii="Calibri" w:eastAsia="Calibri" w:hAnsi="Calibri" w:cs="Calibri"/>
                </w:rPr>
                <w:t xml:space="preserve"> </w:t>
              </w:r>
              <w:proofErr w:type="spellStart"/>
              <w:r>
                <w:rPr>
                  <w:rFonts w:ascii="Calibri" w:eastAsia="Calibri" w:hAnsi="Calibri" w:cs="Calibri"/>
                </w:rPr>
                <w:t>performed</w:t>
              </w:r>
              <w:proofErr w:type="spellEnd"/>
              <w:r>
                <w:rPr>
                  <w:rFonts w:ascii="Calibri" w:eastAsia="Calibri" w:hAnsi="Calibri" w:cs="Calibri"/>
                </w:rPr>
                <w:t xml:space="preserve"> </w:t>
              </w:r>
              <w:proofErr w:type="spellStart"/>
              <w:r>
                <w:rPr>
                  <w:rFonts w:ascii="Calibri" w:eastAsia="Calibri" w:hAnsi="Calibri" w:cs="Calibri"/>
                </w:rPr>
                <w:t>by</w:t>
              </w:r>
              <w:proofErr w:type="spellEnd"/>
              <w:r>
                <w:rPr>
                  <w:rFonts w:ascii="Calibri" w:eastAsia="Calibri" w:hAnsi="Calibri" w:cs="Calibri"/>
                </w:rPr>
                <w:t xml:space="preserve"> </w:t>
              </w:r>
              <w:proofErr w:type="spellStart"/>
              <w:r>
                <w:rPr>
                  <w:rFonts w:ascii="Calibri" w:eastAsia="Calibri" w:hAnsi="Calibri" w:cs="Calibri"/>
                </w:rPr>
                <w:t>peers</w:t>
              </w:r>
              <w:proofErr w:type="spellEnd"/>
              <w:r>
                <w:rPr>
                  <w:rFonts w:ascii="Calibri" w:eastAsia="Calibri" w:hAnsi="Calibri" w:cs="Calibri"/>
                </w:rPr>
                <w:t xml:space="preserve"> </w:t>
              </w:r>
              <w:proofErr w:type="spellStart"/>
              <w:r>
                <w:rPr>
                  <w:rFonts w:ascii="Calibri" w:eastAsia="Calibri" w:hAnsi="Calibri" w:cs="Calibri"/>
                </w:rPr>
                <w:t>who</w:t>
              </w:r>
              <w:proofErr w:type="spellEnd"/>
              <w:r>
                <w:rPr>
                  <w:rFonts w:ascii="Calibri" w:eastAsia="Calibri" w:hAnsi="Calibri" w:cs="Calibri"/>
                </w:rPr>
                <w:t xml:space="preserve"> </w:t>
              </w:r>
              <w:proofErr w:type="spellStart"/>
              <w:r>
                <w:rPr>
                  <w:rFonts w:ascii="Calibri" w:eastAsia="Calibri" w:hAnsi="Calibri" w:cs="Calibri"/>
                </w:rPr>
                <w:t>are</w:t>
              </w:r>
              <w:proofErr w:type="spellEnd"/>
              <w:r>
                <w:rPr>
                  <w:rFonts w:ascii="Calibri" w:eastAsia="Calibri" w:hAnsi="Calibri" w:cs="Calibri"/>
                </w:rPr>
                <w:t xml:space="preserve"> </w:t>
              </w:r>
              <w:proofErr w:type="spellStart"/>
              <w:r>
                <w:rPr>
                  <w:rFonts w:ascii="Calibri" w:eastAsia="Calibri" w:hAnsi="Calibri" w:cs="Calibri"/>
                </w:rPr>
                <w:t>considered</w:t>
              </w:r>
              <w:proofErr w:type="spellEnd"/>
              <w:r>
                <w:rPr>
                  <w:rFonts w:ascii="Calibri" w:eastAsia="Calibri" w:hAnsi="Calibri" w:cs="Calibri"/>
                </w:rPr>
                <w:t xml:space="preserve"> </w:t>
              </w:r>
              <w:proofErr w:type="spellStart"/>
              <w:r>
                <w:rPr>
                  <w:rFonts w:ascii="Calibri" w:eastAsia="Calibri" w:hAnsi="Calibri" w:cs="Calibri"/>
                </w:rPr>
                <w:t>most</w:t>
              </w:r>
              <w:proofErr w:type="spellEnd"/>
              <w:r>
                <w:rPr>
                  <w:rFonts w:ascii="Calibri" w:eastAsia="Calibri" w:hAnsi="Calibri" w:cs="Calibri"/>
                </w:rPr>
                <w:t xml:space="preserve"> </w:t>
              </w:r>
              <w:proofErr w:type="spellStart"/>
              <w:r>
                <w:rPr>
                  <w:rFonts w:ascii="Calibri" w:eastAsia="Calibri" w:hAnsi="Calibri" w:cs="Calibri"/>
                </w:rPr>
                <w:t>prestigious</w:t>
              </w:r>
              <w:proofErr w:type="spellEnd"/>
              <w:r>
                <w:rPr>
                  <w:rFonts w:ascii="Calibri" w:eastAsia="Calibri" w:hAnsi="Calibri" w:cs="Calibri"/>
                </w:rPr>
                <w:t xml:space="preserve"> </w:t>
              </w:r>
              <w:proofErr w:type="spellStart"/>
              <w:r>
                <w:rPr>
                  <w:rFonts w:ascii="Calibri" w:eastAsia="Calibri" w:hAnsi="Calibri" w:cs="Calibri"/>
                </w:rPr>
                <w:t>or</w:t>
              </w:r>
              <w:proofErr w:type="spellEnd"/>
              <w:r>
                <w:rPr>
                  <w:rFonts w:ascii="Calibri" w:eastAsia="Calibri" w:hAnsi="Calibri" w:cs="Calibri"/>
                </w:rPr>
                <w:t xml:space="preserve"> </w:t>
              </w:r>
              <w:proofErr w:type="spellStart"/>
              <w:r>
                <w:rPr>
                  <w:rFonts w:ascii="Calibri" w:eastAsia="Calibri" w:hAnsi="Calibri" w:cs="Calibri"/>
                </w:rPr>
                <w:t>successful</w:t>
              </w:r>
              <w:proofErr w:type="spellEnd"/>
              <w:r>
                <w:rPr>
                  <w:rFonts w:ascii="Calibri" w:eastAsia="Calibri" w:hAnsi="Calibri" w:cs="Calibri"/>
                </w:rPr>
                <w:t xml:space="preserve">, </w:t>
              </w:r>
              <w:proofErr w:type="spellStart"/>
              <w:r>
                <w:rPr>
                  <w:rFonts w:ascii="Calibri" w:eastAsia="Calibri" w:hAnsi="Calibri" w:cs="Calibri"/>
                </w:rPr>
                <w:t>or</w:t>
              </w:r>
              <w:proofErr w:type="spellEnd"/>
              <w:r>
                <w:rPr>
                  <w:rFonts w:ascii="Calibri" w:eastAsia="Calibri" w:hAnsi="Calibri" w:cs="Calibri"/>
                </w:rPr>
                <w:t xml:space="preserve"> </w:t>
              </w:r>
              <w:proofErr w:type="spellStart"/>
              <w:r>
                <w:rPr>
                  <w:rFonts w:ascii="Calibri" w:eastAsia="Calibri" w:hAnsi="Calibri" w:cs="Calibri"/>
                </w:rPr>
                <w:t>those</w:t>
              </w:r>
              <w:proofErr w:type="spellEnd"/>
              <w:r>
                <w:rPr>
                  <w:rFonts w:ascii="Calibri" w:eastAsia="Calibri" w:hAnsi="Calibri" w:cs="Calibri"/>
                </w:rPr>
                <w:t xml:space="preserve"> </w:t>
              </w:r>
              <w:proofErr w:type="spellStart"/>
              <w:r>
                <w:rPr>
                  <w:rFonts w:ascii="Calibri" w:eastAsia="Calibri" w:hAnsi="Calibri" w:cs="Calibri"/>
                </w:rPr>
                <w:t>peers</w:t>
              </w:r>
              <w:proofErr w:type="spellEnd"/>
              <w:r>
                <w:rPr>
                  <w:rFonts w:ascii="Calibri" w:eastAsia="Calibri" w:hAnsi="Calibri" w:cs="Calibri"/>
                </w:rPr>
                <w:t xml:space="preserve"> </w:t>
              </w:r>
              <w:proofErr w:type="spellStart"/>
              <w:r>
                <w:rPr>
                  <w:rFonts w:ascii="Calibri" w:eastAsia="Calibri" w:hAnsi="Calibri" w:cs="Calibri"/>
                </w:rPr>
                <w:t>with</w:t>
              </w:r>
              <w:proofErr w:type="spellEnd"/>
              <w:r>
                <w:rPr>
                  <w:rFonts w:ascii="Calibri" w:eastAsia="Calibri" w:hAnsi="Calibri" w:cs="Calibri"/>
                </w:rPr>
                <w:t xml:space="preserve"> </w:t>
              </w:r>
              <w:proofErr w:type="spellStart"/>
              <w:r>
                <w:rPr>
                  <w:rFonts w:ascii="Calibri" w:eastAsia="Calibri" w:hAnsi="Calibri" w:cs="Calibri"/>
                </w:rPr>
                <w:t>whom</w:t>
              </w:r>
              <w:proofErr w:type="spellEnd"/>
              <w:r>
                <w:rPr>
                  <w:rFonts w:ascii="Calibri" w:eastAsia="Calibri" w:hAnsi="Calibri" w:cs="Calibri"/>
                </w:rPr>
                <w:t xml:space="preserve"> </w:t>
              </w:r>
              <w:proofErr w:type="spellStart"/>
              <w:r>
                <w:rPr>
                  <w:rFonts w:ascii="Calibri" w:eastAsia="Calibri" w:hAnsi="Calibri" w:cs="Calibri"/>
                </w:rPr>
                <w:t>they</w:t>
              </w:r>
              <w:proofErr w:type="spellEnd"/>
              <w:r>
                <w:rPr>
                  <w:rFonts w:ascii="Calibri" w:eastAsia="Calibri" w:hAnsi="Calibri" w:cs="Calibri"/>
                </w:rPr>
                <w:t xml:space="preserve"> </w:t>
              </w:r>
              <w:proofErr w:type="spellStart"/>
              <w:r>
                <w:rPr>
                  <w:rFonts w:ascii="Calibri" w:eastAsia="Calibri" w:hAnsi="Calibri" w:cs="Calibri"/>
                </w:rPr>
                <w:t>have</w:t>
              </w:r>
              <w:proofErr w:type="spellEnd"/>
              <w:r>
                <w:rPr>
                  <w:rFonts w:ascii="Calibri" w:eastAsia="Calibri" w:hAnsi="Calibri" w:cs="Calibri"/>
                </w:rPr>
                <w:t xml:space="preserve"> </w:t>
              </w:r>
              <w:proofErr w:type="spellStart"/>
              <w:r>
                <w:rPr>
                  <w:rFonts w:ascii="Calibri" w:eastAsia="Calibri" w:hAnsi="Calibri" w:cs="Calibri"/>
                </w:rPr>
                <w:t>the</w:t>
              </w:r>
              <w:proofErr w:type="spellEnd"/>
              <w:r>
                <w:rPr>
                  <w:rFonts w:ascii="Calibri" w:eastAsia="Calibri" w:hAnsi="Calibri" w:cs="Calibri"/>
                </w:rPr>
                <w:t xml:space="preserve"> </w:t>
              </w:r>
              <w:proofErr w:type="spellStart"/>
              <w:r>
                <w:rPr>
                  <w:rFonts w:ascii="Calibri" w:eastAsia="Calibri" w:hAnsi="Calibri" w:cs="Calibri"/>
                </w:rPr>
                <w:t>highest</w:t>
              </w:r>
              <w:proofErr w:type="spellEnd"/>
              <w:r>
                <w:rPr>
                  <w:rFonts w:ascii="Calibri" w:eastAsia="Calibri" w:hAnsi="Calibri" w:cs="Calibri"/>
                </w:rPr>
                <w:t xml:space="preserve"> </w:t>
              </w:r>
              <w:proofErr w:type="spellStart"/>
              <w:r>
                <w:rPr>
                  <w:rFonts w:ascii="Calibri" w:eastAsia="Calibri" w:hAnsi="Calibri" w:cs="Calibri"/>
                </w:rPr>
                <w:t>quality</w:t>
              </w:r>
              <w:proofErr w:type="spellEnd"/>
              <w:r>
                <w:rPr>
                  <w:rFonts w:ascii="Calibri" w:eastAsia="Calibri" w:hAnsi="Calibri" w:cs="Calibri"/>
                </w:rPr>
                <w:t xml:space="preserve"> social </w:t>
              </w:r>
              <w:proofErr w:type="spellStart"/>
              <w:r>
                <w:rPr>
                  <w:rFonts w:ascii="Calibri" w:eastAsia="Calibri" w:hAnsi="Calibri" w:cs="Calibri"/>
                </w:rPr>
                <w:t>relationships</w:t>
              </w:r>
              <w:proofErr w:type="spellEnd"/>
              <w:r>
                <w:rPr>
                  <w:rFonts w:ascii="Calibri" w:eastAsia="Calibri" w:hAnsi="Calibri" w:cs="Calibri"/>
                </w:rPr>
                <w:t>”</w:t>
              </w:r>
            </w:ins>
          </w:p>
        </w:tc>
        <w:tc>
          <w:tcPr>
            <w:tcW w:w="1650" w:type="dxa"/>
            <w:tcBorders>
              <w:bottom w:val="single" w:sz="8" w:space="0" w:color="000000"/>
              <w:right w:val="single" w:sz="8" w:space="0" w:color="000000"/>
            </w:tcBorders>
            <w:tcMar>
              <w:top w:w="100" w:type="dxa"/>
              <w:left w:w="100" w:type="dxa"/>
              <w:bottom w:w="100" w:type="dxa"/>
              <w:right w:w="100" w:type="dxa"/>
            </w:tcMar>
          </w:tcPr>
          <w:p w14:paraId="35F2ED07" w14:textId="77777777" w:rsidR="00AA55BB" w:rsidRDefault="00AA55BB" w:rsidP="00180397">
            <w:pPr>
              <w:rPr>
                <w:ins w:id="1322" w:author="Sabine Noebel" w:date="2022-02-28T11:12:00Z"/>
                <w:rFonts w:ascii="Calibri" w:eastAsia="Calibri" w:hAnsi="Calibri" w:cs="Calibri"/>
              </w:rPr>
            </w:pPr>
            <w:ins w:id="1323" w:author="Sabine Noebel" w:date="2022-02-28T11:12:00Z">
              <w:r>
                <w:rPr>
                  <w:rFonts w:ascii="Calibri" w:eastAsia="Calibri" w:hAnsi="Calibri" w:cs="Calibri"/>
                </w:rPr>
                <w:t xml:space="preserve">Perry, 2009 </w:t>
              </w:r>
            </w:ins>
          </w:p>
        </w:tc>
      </w:tr>
      <w:tr w:rsidR="00AA55BB" w14:paraId="18792072" w14:textId="77777777" w:rsidTr="00180397">
        <w:trPr>
          <w:trHeight w:val="489"/>
          <w:ins w:id="1324" w:author="Sabine Noebel" w:date="2022-02-28T11:12:00Z"/>
        </w:trPr>
        <w:tc>
          <w:tcPr>
            <w:tcW w:w="186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07C49B7C" w14:textId="77777777" w:rsidR="00AA55BB" w:rsidRDefault="00AA55BB" w:rsidP="00180397">
            <w:pPr>
              <w:rPr>
                <w:ins w:id="1325" w:author="Sabine Noebel" w:date="2022-02-28T11:12:00Z"/>
                <w:rFonts w:ascii="Calibri" w:eastAsia="Calibri" w:hAnsi="Calibri" w:cs="Calibri"/>
              </w:rPr>
            </w:pPr>
          </w:p>
        </w:tc>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8D8B63" w14:textId="77777777" w:rsidR="00AA55BB" w:rsidRDefault="00AA55BB" w:rsidP="00180397">
            <w:pPr>
              <w:rPr>
                <w:ins w:id="1326" w:author="Sabine Noebel" w:date="2022-02-28T11:12:00Z"/>
                <w:rFonts w:ascii="Calibri" w:eastAsia="Calibri" w:hAnsi="Calibri" w:cs="Calibri"/>
              </w:rPr>
            </w:pPr>
            <w:proofErr w:type="spellStart"/>
            <w:ins w:id="1327" w:author="Sabine Noebel" w:date="2022-02-28T11:12:00Z">
              <w:r>
                <w:rPr>
                  <w:rFonts w:ascii="Calibri" w:eastAsia="Calibri" w:hAnsi="Calibri" w:cs="Calibri"/>
                </w:rPr>
                <w:t>vervet</w:t>
              </w:r>
              <w:proofErr w:type="spellEnd"/>
              <w:r>
                <w:rPr>
                  <w:rFonts w:ascii="Calibri" w:eastAsia="Calibri" w:hAnsi="Calibri" w:cs="Calibri"/>
                </w:rPr>
                <w:t xml:space="preserve"> </w:t>
              </w:r>
              <w:proofErr w:type="spellStart"/>
              <w:r>
                <w:rPr>
                  <w:rFonts w:ascii="Calibri" w:eastAsia="Calibri" w:hAnsi="Calibri" w:cs="Calibri"/>
                </w:rPr>
                <w:t>monkeys</w:t>
              </w:r>
              <w:proofErr w:type="spellEnd"/>
              <w:r>
                <w:rPr>
                  <w:rFonts w:ascii="Calibri" w:eastAsia="Calibri" w:hAnsi="Calibri" w:cs="Calibri"/>
                </w:rPr>
                <w:t xml:space="preserve"> (</w:t>
              </w:r>
              <w:proofErr w:type="spellStart"/>
              <w:r>
                <w:rPr>
                  <w:rFonts w:ascii="Calibri" w:eastAsia="Calibri" w:hAnsi="Calibri" w:cs="Calibri"/>
                  <w:i/>
                </w:rPr>
                <w:t>Chlorocebus</w:t>
              </w:r>
              <w:proofErr w:type="spellEnd"/>
              <w:r>
                <w:rPr>
                  <w:rFonts w:ascii="Calibri" w:eastAsia="Calibri" w:hAnsi="Calibri" w:cs="Calibri"/>
                  <w:i/>
                </w:rPr>
                <w:t xml:space="preserve"> </w:t>
              </w:r>
              <w:proofErr w:type="spellStart"/>
              <w:r>
                <w:rPr>
                  <w:rFonts w:ascii="Calibri" w:eastAsia="Calibri" w:hAnsi="Calibri" w:cs="Calibri"/>
                  <w:i/>
                </w:rPr>
                <w:t>pygerythrus</w:t>
              </w:r>
              <w:proofErr w:type="spellEnd"/>
              <w:r>
                <w:rPr>
                  <w:rFonts w:ascii="Calibri" w:eastAsia="Calibri" w:hAnsi="Calibri" w:cs="Calibri"/>
                </w:rPr>
                <w:t>)</w:t>
              </w:r>
            </w:ins>
          </w:p>
        </w:tc>
        <w:tc>
          <w:tcPr>
            <w:tcW w:w="3405" w:type="dxa"/>
            <w:tcBorders>
              <w:bottom w:val="single" w:sz="8" w:space="0" w:color="000000"/>
            </w:tcBorders>
          </w:tcPr>
          <w:p w14:paraId="7D29164D" w14:textId="77777777" w:rsidR="00AA55BB" w:rsidRDefault="00AA55BB" w:rsidP="00180397">
            <w:pPr>
              <w:rPr>
                <w:ins w:id="1328" w:author="Sabine Noebel" w:date="2022-02-28T11:12:00Z"/>
                <w:rFonts w:ascii="Calibri" w:eastAsia="Calibri" w:hAnsi="Calibri" w:cs="Calibri"/>
              </w:rPr>
            </w:pPr>
            <w:ins w:id="1329" w:author="Sabine Noebel" w:date="2022-02-28T11:12:00Z">
              <w:r>
                <w:rPr>
                  <w:rFonts w:ascii="Calibri" w:eastAsia="Calibri" w:hAnsi="Calibri" w:cs="Calibri"/>
                </w:rPr>
                <w:t>“</w:t>
              </w:r>
              <w:proofErr w:type="spellStart"/>
              <w:r>
                <w:rPr>
                  <w:rFonts w:ascii="Calibri" w:eastAsia="Calibri" w:hAnsi="Calibri" w:cs="Calibri"/>
                </w:rPr>
                <w:t>conformity</w:t>
              </w:r>
              <w:proofErr w:type="spellEnd"/>
              <w:r>
                <w:rPr>
                  <w:rFonts w:ascii="Calibri" w:eastAsia="Calibri" w:hAnsi="Calibri" w:cs="Calibri"/>
                </w:rPr>
                <w:t xml:space="preserve"> </w:t>
              </w:r>
              <w:proofErr w:type="spellStart"/>
              <w:r>
                <w:rPr>
                  <w:rFonts w:ascii="Calibri" w:eastAsia="Calibri" w:hAnsi="Calibri" w:cs="Calibri"/>
                </w:rPr>
                <w:t>to</w:t>
              </w:r>
              <w:proofErr w:type="spellEnd"/>
              <w:r>
                <w:rPr>
                  <w:rFonts w:ascii="Calibri" w:eastAsia="Calibri" w:hAnsi="Calibri" w:cs="Calibri"/>
                </w:rPr>
                <w:t xml:space="preserve"> </w:t>
              </w:r>
              <w:proofErr w:type="spellStart"/>
              <w:r>
                <w:rPr>
                  <w:rFonts w:ascii="Calibri" w:eastAsia="Calibri" w:hAnsi="Calibri" w:cs="Calibri"/>
                </w:rPr>
                <w:t>local</w:t>
              </w:r>
              <w:proofErr w:type="spellEnd"/>
              <w:r>
                <w:rPr>
                  <w:rFonts w:ascii="Calibri" w:eastAsia="Calibri" w:hAnsi="Calibri" w:cs="Calibri"/>
                </w:rPr>
                <w:t xml:space="preserve"> </w:t>
              </w:r>
              <w:proofErr w:type="spellStart"/>
              <w:r>
                <w:rPr>
                  <w:rFonts w:ascii="Calibri" w:eastAsia="Calibri" w:hAnsi="Calibri" w:cs="Calibri"/>
                </w:rPr>
                <w:t>behavioural</w:t>
              </w:r>
              <w:proofErr w:type="spellEnd"/>
              <w:r>
                <w:rPr>
                  <w:rFonts w:ascii="Calibri" w:eastAsia="Calibri" w:hAnsi="Calibri" w:cs="Calibri"/>
                </w:rPr>
                <w:t xml:space="preserve"> </w:t>
              </w:r>
              <w:proofErr w:type="spellStart"/>
              <w:r>
                <w:rPr>
                  <w:rFonts w:ascii="Calibri" w:eastAsia="Calibri" w:hAnsi="Calibri" w:cs="Calibri"/>
                </w:rPr>
                <w:t>norms</w:t>
              </w:r>
              <w:proofErr w:type="spellEnd"/>
              <w:r>
                <w:rPr>
                  <w:rFonts w:ascii="Calibri" w:eastAsia="Calibri" w:hAnsi="Calibri" w:cs="Calibri"/>
                </w:rPr>
                <w:t xml:space="preserve">” </w:t>
              </w:r>
              <w:r>
                <w:rPr>
                  <w:rFonts w:ascii="Calibri" w:eastAsia="Calibri" w:hAnsi="Calibri" w:cs="Calibri"/>
                  <w:i/>
                </w:rPr>
                <w:t>(= “</w:t>
              </w:r>
              <w:proofErr w:type="spellStart"/>
              <w:r>
                <w:rPr>
                  <w:rFonts w:ascii="Calibri" w:eastAsia="Calibri" w:hAnsi="Calibri" w:cs="Calibri"/>
                  <w:i/>
                </w:rPr>
                <w:t>behave</w:t>
              </w:r>
              <w:proofErr w:type="spellEnd"/>
              <w:r>
                <w:rPr>
                  <w:rFonts w:ascii="Calibri" w:eastAsia="Calibri" w:hAnsi="Calibri" w:cs="Calibri"/>
                  <w:i/>
                </w:rPr>
                <w:t xml:space="preserve"> like </w:t>
              </w:r>
              <w:proofErr w:type="spellStart"/>
              <w:r>
                <w:rPr>
                  <w:rFonts w:ascii="Calibri" w:eastAsia="Calibri" w:hAnsi="Calibri" w:cs="Calibri"/>
                  <w:i/>
                </w:rPr>
                <w:t>others</w:t>
              </w:r>
              <w:proofErr w:type="spellEnd"/>
              <w:r>
                <w:rPr>
                  <w:rFonts w:ascii="Calibri" w:eastAsia="Calibri" w:hAnsi="Calibri" w:cs="Calibri"/>
                  <w:i/>
                </w:rPr>
                <w:t>”)</w:t>
              </w:r>
            </w:ins>
          </w:p>
        </w:tc>
        <w:tc>
          <w:tcPr>
            <w:tcW w:w="1650" w:type="dxa"/>
            <w:tcBorders>
              <w:bottom w:val="single" w:sz="8" w:space="0" w:color="000000"/>
              <w:right w:val="single" w:sz="8" w:space="0" w:color="000000"/>
            </w:tcBorders>
            <w:tcMar>
              <w:top w:w="100" w:type="dxa"/>
              <w:left w:w="100" w:type="dxa"/>
              <w:bottom w:w="100" w:type="dxa"/>
              <w:right w:w="100" w:type="dxa"/>
            </w:tcMar>
          </w:tcPr>
          <w:p w14:paraId="2C4970CD" w14:textId="77777777" w:rsidR="00AA55BB" w:rsidRDefault="00AA55BB" w:rsidP="00180397">
            <w:pPr>
              <w:rPr>
                <w:ins w:id="1330" w:author="Sabine Noebel" w:date="2022-02-28T11:12:00Z"/>
                <w:rFonts w:ascii="Calibri" w:eastAsia="Calibri" w:hAnsi="Calibri" w:cs="Calibri"/>
              </w:rPr>
            </w:pPr>
            <w:ins w:id="1331" w:author="Sabine Noebel" w:date="2022-02-28T11:12:00Z">
              <w:r>
                <w:rPr>
                  <w:rFonts w:ascii="Calibri" w:eastAsia="Calibri" w:hAnsi="Calibri" w:cs="Calibri"/>
                </w:rPr>
                <w:t xml:space="preserve">van de Waal, </w:t>
              </w:r>
              <w:proofErr w:type="spellStart"/>
              <w:r>
                <w:rPr>
                  <w:rFonts w:ascii="Calibri" w:eastAsia="Calibri" w:hAnsi="Calibri" w:cs="Calibri"/>
                </w:rPr>
                <w:t>Borgeaud</w:t>
              </w:r>
              <w:proofErr w:type="spellEnd"/>
              <w:r>
                <w:rPr>
                  <w:rFonts w:ascii="Calibri" w:eastAsia="Calibri" w:hAnsi="Calibri" w:cs="Calibri"/>
                </w:rPr>
                <w:t xml:space="preserve"> &amp; </w:t>
              </w:r>
              <w:proofErr w:type="spellStart"/>
              <w:r>
                <w:rPr>
                  <w:rFonts w:ascii="Calibri" w:eastAsia="Calibri" w:hAnsi="Calibri" w:cs="Calibri"/>
                </w:rPr>
                <w:t>Whiten</w:t>
              </w:r>
              <w:proofErr w:type="spellEnd"/>
              <w:r>
                <w:rPr>
                  <w:rFonts w:ascii="Calibri" w:eastAsia="Calibri" w:hAnsi="Calibri" w:cs="Calibri"/>
                </w:rPr>
                <w:t xml:space="preserve">, 2013 </w:t>
              </w:r>
            </w:ins>
          </w:p>
        </w:tc>
      </w:tr>
      <w:tr w:rsidR="00AA55BB" w14:paraId="7650095E" w14:textId="77777777" w:rsidTr="00180397">
        <w:trPr>
          <w:trHeight w:val="440"/>
          <w:ins w:id="1332" w:author="Sabine Noebel" w:date="2022-02-28T11:12:00Z"/>
        </w:trPr>
        <w:tc>
          <w:tcPr>
            <w:tcW w:w="186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79DE8330" w14:textId="77777777" w:rsidR="00AA55BB" w:rsidRDefault="00AA55BB" w:rsidP="00180397">
            <w:pPr>
              <w:rPr>
                <w:ins w:id="1333" w:author="Sabine Noebel" w:date="2022-02-28T11:12:00Z"/>
                <w:rFonts w:ascii="Calibri" w:eastAsia="Calibri" w:hAnsi="Calibri" w:cs="Calibri"/>
              </w:rPr>
            </w:pPr>
          </w:p>
        </w:tc>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85BB71B" w14:textId="77777777" w:rsidR="00AA55BB" w:rsidRDefault="00AA55BB" w:rsidP="00180397">
            <w:pPr>
              <w:rPr>
                <w:ins w:id="1334" w:author="Sabine Noebel" w:date="2022-02-28T11:12:00Z"/>
                <w:rFonts w:ascii="Calibri" w:eastAsia="Calibri" w:hAnsi="Calibri" w:cs="Calibri"/>
              </w:rPr>
            </w:pPr>
            <w:proofErr w:type="spellStart"/>
            <w:ins w:id="1335" w:author="Sabine Noebel" w:date="2022-02-28T11:12:00Z">
              <w:r>
                <w:rPr>
                  <w:rFonts w:ascii="Calibri" w:eastAsia="Calibri" w:hAnsi="Calibri" w:cs="Calibri"/>
                </w:rPr>
                <w:t>chimpanzees</w:t>
              </w:r>
              <w:proofErr w:type="spellEnd"/>
              <w:r>
                <w:rPr>
                  <w:rFonts w:ascii="Calibri" w:eastAsia="Calibri" w:hAnsi="Calibri" w:cs="Calibri"/>
                </w:rPr>
                <w:t xml:space="preserve"> (</w:t>
              </w:r>
              <w:r>
                <w:rPr>
                  <w:rFonts w:ascii="Calibri" w:eastAsia="Calibri" w:hAnsi="Calibri" w:cs="Calibri"/>
                  <w:i/>
                </w:rPr>
                <w:t xml:space="preserve">Pan </w:t>
              </w:r>
              <w:proofErr w:type="spellStart"/>
              <w:r>
                <w:rPr>
                  <w:rFonts w:ascii="Calibri" w:eastAsia="Calibri" w:hAnsi="Calibri" w:cs="Calibri"/>
                  <w:i/>
                </w:rPr>
                <w:t>troglodytes</w:t>
              </w:r>
              <w:proofErr w:type="spellEnd"/>
              <w:r>
                <w:rPr>
                  <w:rFonts w:ascii="Calibri" w:eastAsia="Calibri" w:hAnsi="Calibri" w:cs="Calibri"/>
                </w:rPr>
                <w:t>)</w:t>
              </w:r>
            </w:ins>
          </w:p>
        </w:tc>
        <w:tc>
          <w:tcPr>
            <w:tcW w:w="3405" w:type="dxa"/>
            <w:tcBorders>
              <w:bottom w:val="single" w:sz="8" w:space="0" w:color="000000"/>
            </w:tcBorders>
          </w:tcPr>
          <w:p w14:paraId="218C6B97" w14:textId="77777777" w:rsidR="00AA55BB" w:rsidRDefault="00AA55BB" w:rsidP="00180397">
            <w:pPr>
              <w:rPr>
                <w:ins w:id="1336" w:author="Sabine Noebel" w:date="2022-02-28T11:12:00Z"/>
                <w:rFonts w:ascii="Calibri" w:eastAsia="Calibri" w:hAnsi="Calibri" w:cs="Calibri"/>
              </w:rPr>
            </w:pPr>
            <w:ins w:id="1337" w:author="Sabine Noebel" w:date="2022-02-28T11:12:00Z">
              <w:r>
                <w:rPr>
                  <w:rFonts w:ascii="Calibri" w:eastAsia="Calibri" w:hAnsi="Calibri" w:cs="Calibri"/>
                </w:rPr>
                <w:t>“</w:t>
              </w:r>
              <w:proofErr w:type="spellStart"/>
              <w:r>
                <w:rPr>
                  <w:rFonts w:ascii="Calibri" w:eastAsia="Calibri" w:hAnsi="Calibri" w:cs="Calibri"/>
                </w:rPr>
                <w:t>the</w:t>
              </w:r>
              <w:proofErr w:type="spellEnd"/>
              <w:r>
                <w:rPr>
                  <w:rFonts w:ascii="Calibri" w:eastAsia="Calibri" w:hAnsi="Calibri" w:cs="Calibri"/>
                </w:rPr>
                <w:t xml:space="preserve"> </w:t>
              </w:r>
              <w:proofErr w:type="spellStart"/>
              <w:r>
                <w:rPr>
                  <w:rFonts w:ascii="Calibri" w:eastAsia="Calibri" w:hAnsi="Calibri" w:cs="Calibri"/>
                </w:rPr>
                <w:t>increased</w:t>
              </w:r>
              <w:proofErr w:type="spellEnd"/>
              <w:r>
                <w:rPr>
                  <w:rFonts w:ascii="Calibri" w:eastAsia="Calibri" w:hAnsi="Calibri" w:cs="Calibri"/>
                </w:rPr>
                <w:t xml:space="preserve"> </w:t>
              </w:r>
              <w:proofErr w:type="spellStart"/>
              <w:r>
                <w:rPr>
                  <w:rFonts w:ascii="Calibri" w:eastAsia="Calibri" w:hAnsi="Calibri" w:cs="Calibri"/>
                </w:rPr>
                <w:t>likelihood</w:t>
              </w:r>
              <w:proofErr w:type="spellEnd"/>
              <w:r>
                <w:rPr>
                  <w:rFonts w:ascii="Calibri" w:eastAsia="Calibri" w:hAnsi="Calibri" w:cs="Calibri"/>
                </w:rPr>
                <w:t xml:space="preserve"> </w:t>
              </w:r>
              <w:proofErr w:type="spellStart"/>
              <w:r>
                <w:rPr>
                  <w:rFonts w:ascii="Calibri" w:eastAsia="Calibri" w:hAnsi="Calibri" w:cs="Calibri"/>
                </w:rPr>
                <w:t>for</w:t>
              </w:r>
              <w:proofErr w:type="spellEnd"/>
              <w:r>
                <w:rPr>
                  <w:rFonts w:ascii="Calibri" w:eastAsia="Calibri" w:hAnsi="Calibri" w:cs="Calibri"/>
                </w:rPr>
                <w:t xml:space="preserve"> </w:t>
              </w:r>
              <w:proofErr w:type="spellStart"/>
              <w:r>
                <w:rPr>
                  <w:rFonts w:ascii="Calibri" w:eastAsia="Calibri" w:hAnsi="Calibri" w:cs="Calibri"/>
                </w:rPr>
                <w:t>learners</w:t>
              </w:r>
              <w:proofErr w:type="spellEnd"/>
              <w:r>
                <w:rPr>
                  <w:rFonts w:ascii="Calibri" w:eastAsia="Calibri" w:hAnsi="Calibri" w:cs="Calibri"/>
                </w:rPr>
                <w:t xml:space="preserve"> </w:t>
              </w:r>
              <w:proofErr w:type="spellStart"/>
              <w:r>
                <w:rPr>
                  <w:rFonts w:ascii="Calibri" w:eastAsia="Calibri" w:hAnsi="Calibri" w:cs="Calibri"/>
                </w:rPr>
                <w:t>to</w:t>
              </w:r>
              <w:proofErr w:type="spellEnd"/>
              <w:r>
                <w:rPr>
                  <w:rFonts w:ascii="Calibri" w:eastAsia="Calibri" w:hAnsi="Calibri" w:cs="Calibri"/>
                </w:rPr>
                <w:t xml:space="preserve"> end </w:t>
              </w:r>
              <w:proofErr w:type="spellStart"/>
              <w:r>
                <w:rPr>
                  <w:rFonts w:ascii="Calibri" w:eastAsia="Calibri" w:hAnsi="Calibri" w:cs="Calibri"/>
                </w:rPr>
                <w:t>up</w:t>
              </w:r>
              <w:proofErr w:type="spellEnd"/>
              <w:r>
                <w:rPr>
                  <w:rFonts w:ascii="Calibri" w:eastAsia="Calibri" w:hAnsi="Calibri" w:cs="Calibri"/>
                </w:rPr>
                <w:t xml:space="preserve"> </w:t>
              </w:r>
              <w:proofErr w:type="spellStart"/>
              <w:r>
                <w:rPr>
                  <w:rFonts w:ascii="Calibri" w:eastAsia="Calibri" w:hAnsi="Calibri" w:cs="Calibri"/>
                </w:rPr>
                <w:t>the</w:t>
              </w:r>
              <w:proofErr w:type="spellEnd"/>
              <w:r>
                <w:rPr>
                  <w:rFonts w:ascii="Calibri" w:eastAsia="Calibri" w:hAnsi="Calibri" w:cs="Calibri"/>
                </w:rPr>
                <w:t xml:space="preserve"> </w:t>
              </w:r>
              <w:proofErr w:type="spellStart"/>
              <w:r>
                <w:rPr>
                  <w:rFonts w:ascii="Calibri" w:eastAsia="Calibri" w:hAnsi="Calibri" w:cs="Calibri"/>
                </w:rPr>
                <w:t>behaviour</w:t>
              </w:r>
              <w:proofErr w:type="spellEnd"/>
              <w:r>
                <w:rPr>
                  <w:rFonts w:ascii="Calibri" w:eastAsia="Calibri" w:hAnsi="Calibri" w:cs="Calibri"/>
                </w:rPr>
                <w:t xml:space="preserve"> </w:t>
              </w:r>
              <w:proofErr w:type="spellStart"/>
              <w:r>
                <w:rPr>
                  <w:rFonts w:ascii="Calibri" w:eastAsia="Calibri" w:hAnsi="Calibri" w:cs="Calibri"/>
                </w:rPr>
                <w:t>demonstrated</w:t>
              </w:r>
              <w:proofErr w:type="spellEnd"/>
              <w:r>
                <w:rPr>
                  <w:rFonts w:ascii="Calibri" w:eastAsia="Calibri" w:hAnsi="Calibri" w:cs="Calibri"/>
                </w:rPr>
                <w:t xml:space="preserve"> </w:t>
              </w:r>
              <w:proofErr w:type="spellStart"/>
              <w:r>
                <w:rPr>
                  <w:rFonts w:ascii="Calibri" w:eastAsia="Calibri" w:hAnsi="Calibri" w:cs="Calibri"/>
                </w:rPr>
                <w:t>by</w:t>
              </w:r>
              <w:proofErr w:type="spellEnd"/>
              <w:r>
                <w:rPr>
                  <w:rFonts w:ascii="Calibri" w:eastAsia="Calibri" w:hAnsi="Calibri" w:cs="Calibri"/>
                </w:rPr>
                <w:t xml:space="preserve"> </w:t>
              </w:r>
              <w:proofErr w:type="spellStart"/>
              <w:r>
                <w:rPr>
                  <w:rFonts w:ascii="Calibri" w:eastAsia="Calibri" w:hAnsi="Calibri" w:cs="Calibri"/>
                </w:rPr>
                <w:t>most</w:t>
              </w:r>
              <w:proofErr w:type="spellEnd"/>
              <w:r>
                <w:rPr>
                  <w:rFonts w:ascii="Calibri" w:eastAsia="Calibri" w:hAnsi="Calibri" w:cs="Calibri"/>
                </w:rPr>
                <w:t xml:space="preserve"> </w:t>
              </w:r>
              <w:proofErr w:type="spellStart"/>
              <w:r>
                <w:rPr>
                  <w:rFonts w:ascii="Calibri" w:eastAsia="Calibri" w:hAnsi="Calibri" w:cs="Calibri"/>
                </w:rPr>
                <w:t>individuals</w:t>
              </w:r>
              <w:proofErr w:type="spellEnd"/>
              <w:r>
                <w:rPr>
                  <w:rFonts w:ascii="Calibri" w:eastAsia="Calibri" w:hAnsi="Calibri" w:cs="Calibri"/>
                </w:rPr>
                <w:t>”</w:t>
              </w:r>
            </w:ins>
          </w:p>
          <w:p w14:paraId="23083F19" w14:textId="77777777" w:rsidR="00AA55BB" w:rsidRDefault="00AA55BB" w:rsidP="00180397">
            <w:pPr>
              <w:rPr>
                <w:ins w:id="1338" w:author="Sabine Noebel" w:date="2022-02-28T11:12:00Z"/>
                <w:rFonts w:ascii="Calibri" w:eastAsia="Calibri" w:hAnsi="Calibri" w:cs="Calibri"/>
              </w:rPr>
            </w:pPr>
            <w:ins w:id="1339" w:author="Sabine Noebel" w:date="2022-02-28T11:12:00Z">
              <w:r>
                <w:rPr>
                  <w:rFonts w:ascii="Calibri" w:eastAsia="Calibri" w:hAnsi="Calibri" w:cs="Calibri"/>
                </w:rPr>
                <w:t>“follow-</w:t>
              </w:r>
              <w:proofErr w:type="spellStart"/>
              <w:r>
                <w:rPr>
                  <w:rFonts w:ascii="Calibri" w:eastAsia="Calibri" w:hAnsi="Calibri" w:cs="Calibri"/>
                </w:rPr>
                <w:t>the</w:t>
              </w:r>
              <w:proofErr w:type="spellEnd"/>
              <w:r>
                <w:rPr>
                  <w:rFonts w:ascii="Calibri" w:eastAsia="Calibri" w:hAnsi="Calibri" w:cs="Calibri"/>
                </w:rPr>
                <w:t>-</w:t>
              </w:r>
              <w:proofErr w:type="spellStart"/>
              <w:r>
                <w:rPr>
                  <w:rFonts w:ascii="Calibri" w:eastAsia="Calibri" w:hAnsi="Calibri" w:cs="Calibri"/>
                </w:rPr>
                <w:t>majority</w:t>
              </w:r>
              <w:proofErr w:type="spellEnd"/>
              <w:r>
                <w:rPr>
                  <w:rFonts w:ascii="Calibri" w:eastAsia="Calibri" w:hAnsi="Calibri" w:cs="Calibri"/>
                </w:rPr>
                <w:t xml:space="preserve"> (= </w:t>
              </w:r>
              <w:proofErr w:type="spellStart"/>
              <w:r>
                <w:rPr>
                  <w:rFonts w:ascii="Calibri" w:eastAsia="Calibri" w:hAnsi="Calibri" w:cs="Calibri"/>
                </w:rPr>
                <w:t>the</w:t>
              </w:r>
              <w:proofErr w:type="spellEnd"/>
              <w:r>
                <w:rPr>
                  <w:rFonts w:ascii="Calibri" w:eastAsia="Calibri" w:hAnsi="Calibri" w:cs="Calibri"/>
                </w:rPr>
                <w:t xml:space="preserve"> </w:t>
              </w:r>
              <w:proofErr w:type="spellStart"/>
              <w:r>
                <w:rPr>
                  <w:rFonts w:ascii="Calibri" w:eastAsia="Calibri" w:hAnsi="Calibri" w:cs="Calibri"/>
                </w:rPr>
                <w:t>number</w:t>
              </w:r>
              <w:proofErr w:type="spellEnd"/>
              <w:r>
                <w:rPr>
                  <w:rFonts w:ascii="Calibri" w:eastAsia="Calibri" w:hAnsi="Calibri" w:cs="Calibri"/>
                </w:rPr>
                <w:t xml:space="preserve"> </w:t>
              </w:r>
              <w:proofErr w:type="spellStart"/>
              <w:r>
                <w:rPr>
                  <w:rFonts w:ascii="Calibri" w:eastAsia="Calibri" w:hAnsi="Calibri" w:cs="Calibri"/>
                </w:rPr>
                <w:t>of</w:t>
              </w:r>
              <w:proofErr w:type="spellEnd"/>
              <w:r>
                <w:rPr>
                  <w:rFonts w:ascii="Calibri" w:eastAsia="Calibri" w:hAnsi="Calibri" w:cs="Calibri"/>
                </w:rPr>
                <w:t xml:space="preserve"> </w:t>
              </w:r>
              <w:proofErr w:type="spellStart"/>
              <w:r>
                <w:rPr>
                  <w:rFonts w:ascii="Calibri" w:eastAsia="Calibri" w:hAnsi="Calibri" w:cs="Calibri"/>
                </w:rPr>
                <w:t>animals</w:t>
              </w:r>
              <w:proofErr w:type="spellEnd"/>
              <w:r>
                <w:rPr>
                  <w:rFonts w:ascii="Calibri" w:eastAsia="Calibri" w:hAnsi="Calibri" w:cs="Calibri"/>
                </w:rPr>
                <w:t xml:space="preserve"> in a </w:t>
              </w:r>
              <w:proofErr w:type="spellStart"/>
              <w:r>
                <w:rPr>
                  <w:rFonts w:ascii="Calibri" w:eastAsia="Calibri" w:hAnsi="Calibri" w:cs="Calibri"/>
                </w:rPr>
                <w:t>group</w:t>
              </w:r>
              <w:proofErr w:type="spellEnd"/>
              <w:r>
                <w:rPr>
                  <w:rFonts w:ascii="Calibri" w:eastAsia="Calibri" w:hAnsi="Calibri" w:cs="Calibri"/>
                </w:rPr>
                <w:t xml:space="preserve"> </w:t>
              </w:r>
              <w:proofErr w:type="spellStart"/>
              <w:r>
                <w:rPr>
                  <w:rFonts w:ascii="Calibri" w:eastAsia="Calibri" w:hAnsi="Calibri" w:cs="Calibri"/>
                </w:rPr>
                <w:t>performing</w:t>
              </w:r>
              <w:proofErr w:type="spellEnd"/>
              <w:r>
                <w:rPr>
                  <w:rFonts w:ascii="Calibri" w:eastAsia="Calibri" w:hAnsi="Calibri" w:cs="Calibri"/>
                </w:rPr>
                <w:t xml:space="preserve"> a </w:t>
              </w:r>
              <w:proofErr w:type="spellStart"/>
              <w:r>
                <w:rPr>
                  <w:rFonts w:ascii="Calibri" w:eastAsia="Calibri" w:hAnsi="Calibri" w:cs="Calibri"/>
                </w:rPr>
                <w:t>specific</w:t>
              </w:r>
              <w:proofErr w:type="spellEnd"/>
              <w:r>
                <w:rPr>
                  <w:rFonts w:ascii="Calibri" w:eastAsia="Calibri" w:hAnsi="Calibri" w:cs="Calibri"/>
                </w:rPr>
                <w:t xml:space="preserve"> </w:t>
              </w:r>
              <w:proofErr w:type="spellStart"/>
              <w:r>
                <w:rPr>
                  <w:rFonts w:ascii="Calibri" w:eastAsia="Calibri" w:hAnsi="Calibri" w:cs="Calibri"/>
                </w:rPr>
                <w:t>behaviour</w:t>
              </w:r>
              <w:proofErr w:type="spellEnd"/>
              <w:r>
                <w:rPr>
                  <w:rFonts w:ascii="Calibri" w:eastAsia="Calibri" w:hAnsi="Calibri" w:cs="Calibri"/>
                </w:rPr>
                <w:t xml:space="preserve"> </w:t>
              </w:r>
              <w:proofErr w:type="spellStart"/>
              <w:r>
                <w:rPr>
                  <w:rFonts w:ascii="Calibri" w:eastAsia="Calibri" w:hAnsi="Calibri" w:cs="Calibri"/>
                </w:rPr>
                <w:t>increases</w:t>
              </w:r>
              <w:proofErr w:type="spellEnd"/>
              <w:r>
                <w:rPr>
                  <w:rFonts w:ascii="Calibri" w:eastAsia="Calibri" w:hAnsi="Calibri" w:cs="Calibri"/>
                </w:rPr>
                <w:t xml:space="preserve">, so </w:t>
              </w:r>
              <w:proofErr w:type="spellStart"/>
              <w:r>
                <w:rPr>
                  <w:rFonts w:ascii="Calibri" w:eastAsia="Calibri" w:hAnsi="Calibri" w:cs="Calibri"/>
                </w:rPr>
                <w:t>does</w:t>
              </w:r>
              <w:proofErr w:type="spellEnd"/>
              <w:r>
                <w:rPr>
                  <w:rFonts w:ascii="Calibri" w:eastAsia="Calibri" w:hAnsi="Calibri" w:cs="Calibri"/>
                </w:rPr>
                <w:t xml:space="preserve"> </w:t>
              </w:r>
              <w:proofErr w:type="spellStart"/>
              <w:r>
                <w:rPr>
                  <w:rFonts w:ascii="Calibri" w:eastAsia="Calibri" w:hAnsi="Calibri" w:cs="Calibri"/>
                </w:rPr>
                <w:t>the</w:t>
              </w:r>
              <w:proofErr w:type="spellEnd"/>
              <w:r>
                <w:rPr>
                  <w:rFonts w:ascii="Calibri" w:eastAsia="Calibri" w:hAnsi="Calibri" w:cs="Calibri"/>
                </w:rPr>
                <w:t xml:space="preserve"> </w:t>
              </w:r>
              <w:proofErr w:type="spellStart"/>
              <w:r>
                <w:rPr>
                  <w:rFonts w:ascii="Calibri" w:eastAsia="Calibri" w:hAnsi="Calibri" w:cs="Calibri"/>
                </w:rPr>
                <w:t>likelihood</w:t>
              </w:r>
              <w:proofErr w:type="spellEnd"/>
              <w:r>
                <w:rPr>
                  <w:rFonts w:ascii="Calibri" w:eastAsia="Calibri" w:hAnsi="Calibri" w:cs="Calibri"/>
                </w:rPr>
                <w:t xml:space="preserve"> </w:t>
              </w:r>
              <w:proofErr w:type="spellStart"/>
              <w:r>
                <w:rPr>
                  <w:rFonts w:ascii="Calibri" w:eastAsia="Calibri" w:hAnsi="Calibri" w:cs="Calibri"/>
                </w:rPr>
                <w:t>of</w:t>
              </w:r>
              <w:proofErr w:type="spellEnd"/>
              <w:r>
                <w:rPr>
                  <w:rFonts w:ascii="Calibri" w:eastAsia="Calibri" w:hAnsi="Calibri" w:cs="Calibri"/>
                </w:rPr>
                <w:t xml:space="preserve"> a </w:t>
              </w:r>
              <w:proofErr w:type="spellStart"/>
              <w:r>
                <w:rPr>
                  <w:rFonts w:ascii="Calibri" w:eastAsia="Calibri" w:hAnsi="Calibri" w:cs="Calibri"/>
                </w:rPr>
                <w:t>naïve</w:t>
              </w:r>
              <w:proofErr w:type="spellEnd"/>
              <w:r>
                <w:rPr>
                  <w:rFonts w:ascii="Calibri" w:eastAsia="Calibri" w:hAnsi="Calibri" w:cs="Calibri"/>
                </w:rPr>
                <w:t xml:space="preserve"> individual </w:t>
              </w:r>
              <w:proofErr w:type="spellStart"/>
              <w:r>
                <w:rPr>
                  <w:rFonts w:ascii="Calibri" w:eastAsia="Calibri" w:hAnsi="Calibri" w:cs="Calibri"/>
                </w:rPr>
                <w:t>adopting</w:t>
              </w:r>
              <w:proofErr w:type="spellEnd"/>
              <w:r>
                <w:rPr>
                  <w:rFonts w:ascii="Calibri" w:eastAsia="Calibri" w:hAnsi="Calibri" w:cs="Calibri"/>
                </w:rPr>
                <w:t xml:space="preserve"> </w:t>
              </w:r>
              <w:proofErr w:type="spellStart"/>
              <w:r>
                <w:rPr>
                  <w:rFonts w:ascii="Calibri" w:eastAsia="Calibri" w:hAnsi="Calibri" w:cs="Calibri"/>
                </w:rPr>
                <w:t>that</w:t>
              </w:r>
              <w:proofErr w:type="spellEnd"/>
              <w:r>
                <w:rPr>
                  <w:rFonts w:ascii="Calibri" w:eastAsia="Calibri" w:hAnsi="Calibri" w:cs="Calibri"/>
                </w:rPr>
                <w:t xml:space="preserve"> same </w:t>
              </w:r>
              <w:proofErr w:type="spellStart"/>
              <w:r>
                <w:rPr>
                  <w:rFonts w:ascii="Calibri" w:eastAsia="Calibri" w:hAnsi="Calibri" w:cs="Calibri"/>
                </w:rPr>
                <w:t>behaviour</w:t>
              </w:r>
              <w:proofErr w:type="spellEnd"/>
              <w:r>
                <w:rPr>
                  <w:rFonts w:ascii="Calibri" w:eastAsia="Calibri" w:hAnsi="Calibri" w:cs="Calibri"/>
                </w:rPr>
                <w:t xml:space="preserve">, </w:t>
              </w:r>
              <w:proofErr w:type="spellStart"/>
              <w:r>
                <w:rPr>
                  <w:rFonts w:ascii="Calibri" w:eastAsia="Calibri" w:hAnsi="Calibri" w:cs="Calibri"/>
                </w:rPr>
                <w:t>thus</w:t>
              </w:r>
              <w:proofErr w:type="spellEnd"/>
              <w:r>
                <w:rPr>
                  <w:rFonts w:ascii="Calibri" w:eastAsia="Calibri" w:hAnsi="Calibri" w:cs="Calibri"/>
                </w:rPr>
                <w:t xml:space="preserve"> </w:t>
              </w:r>
              <w:proofErr w:type="spellStart"/>
              <w:r>
                <w:rPr>
                  <w:rFonts w:ascii="Calibri" w:eastAsia="Calibri" w:hAnsi="Calibri" w:cs="Calibri"/>
                </w:rPr>
                <w:t>driving</w:t>
              </w:r>
              <w:proofErr w:type="spellEnd"/>
              <w:r>
                <w:rPr>
                  <w:rFonts w:ascii="Calibri" w:eastAsia="Calibri" w:hAnsi="Calibri" w:cs="Calibri"/>
                </w:rPr>
                <w:t xml:space="preserve"> </w:t>
              </w:r>
              <w:proofErr w:type="spellStart"/>
              <w:r>
                <w:rPr>
                  <w:rFonts w:ascii="Calibri" w:eastAsia="Calibri" w:hAnsi="Calibri" w:cs="Calibri"/>
                </w:rPr>
                <w:t>the</w:t>
              </w:r>
              <w:proofErr w:type="spellEnd"/>
              <w:r>
                <w:rPr>
                  <w:rFonts w:ascii="Calibri" w:eastAsia="Calibri" w:hAnsi="Calibri" w:cs="Calibri"/>
                </w:rPr>
                <w:t xml:space="preserve"> </w:t>
              </w:r>
              <w:proofErr w:type="spellStart"/>
              <w:r>
                <w:rPr>
                  <w:rFonts w:ascii="Calibri" w:eastAsia="Calibri" w:hAnsi="Calibri" w:cs="Calibri"/>
                </w:rPr>
                <w:t>preservation</w:t>
              </w:r>
              <w:proofErr w:type="spellEnd"/>
              <w:r>
                <w:rPr>
                  <w:rFonts w:ascii="Calibri" w:eastAsia="Calibri" w:hAnsi="Calibri" w:cs="Calibri"/>
                </w:rPr>
                <w:t>)”</w:t>
              </w:r>
            </w:ins>
          </w:p>
          <w:p w14:paraId="0E696140" w14:textId="77777777" w:rsidR="00AA55BB" w:rsidRDefault="00AA55BB" w:rsidP="00180397">
            <w:pPr>
              <w:rPr>
                <w:ins w:id="1340" w:author="Sabine Noebel" w:date="2022-02-28T11:12:00Z"/>
                <w:rFonts w:ascii="Calibri" w:eastAsia="Calibri" w:hAnsi="Calibri" w:cs="Calibri"/>
              </w:rPr>
            </w:pPr>
            <w:ins w:id="1341" w:author="Sabine Noebel" w:date="2022-02-28T11:12:00Z">
              <w:r>
                <w:rPr>
                  <w:rFonts w:ascii="Calibri" w:eastAsia="Calibri" w:hAnsi="Calibri" w:cs="Calibri"/>
                </w:rPr>
                <w:t>“</w:t>
              </w:r>
              <w:proofErr w:type="spellStart"/>
              <w:r>
                <w:rPr>
                  <w:rFonts w:ascii="Calibri" w:eastAsia="Calibri" w:hAnsi="Calibri" w:cs="Calibri"/>
                </w:rPr>
                <w:t>foregoing</w:t>
              </w:r>
              <w:proofErr w:type="spellEnd"/>
              <w:r>
                <w:rPr>
                  <w:rFonts w:ascii="Calibri" w:eastAsia="Calibri" w:hAnsi="Calibri" w:cs="Calibri"/>
                </w:rPr>
                <w:t xml:space="preserve"> a </w:t>
              </w:r>
              <w:proofErr w:type="spellStart"/>
              <w:r>
                <w:rPr>
                  <w:rFonts w:ascii="Calibri" w:eastAsia="Calibri" w:hAnsi="Calibri" w:cs="Calibri"/>
                </w:rPr>
                <w:t>pre-existing</w:t>
              </w:r>
              <w:proofErr w:type="spellEnd"/>
              <w:r>
                <w:rPr>
                  <w:rFonts w:ascii="Calibri" w:eastAsia="Calibri" w:hAnsi="Calibri" w:cs="Calibri"/>
                </w:rPr>
                <w:t xml:space="preserve"> </w:t>
              </w:r>
              <w:proofErr w:type="spellStart"/>
              <w:r>
                <w:rPr>
                  <w:rFonts w:ascii="Calibri" w:eastAsia="Calibri" w:hAnsi="Calibri" w:cs="Calibri"/>
                </w:rPr>
                <w:t>behaviour</w:t>
              </w:r>
              <w:proofErr w:type="spellEnd"/>
              <w:r>
                <w:rPr>
                  <w:rFonts w:ascii="Calibri" w:eastAsia="Calibri" w:hAnsi="Calibri" w:cs="Calibri"/>
                </w:rPr>
                <w:t xml:space="preserve"> in </w:t>
              </w:r>
              <w:proofErr w:type="spellStart"/>
              <w:r>
                <w:rPr>
                  <w:rFonts w:ascii="Calibri" w:eastAsia="Calibri" w:hAnsi="Calibri" w:cs="Calibri"/>
                </w:rPr>
                <w:t>favour</w:t>
              </w:r>
              <w:proofErr w:type="spellEnd"/>
              <w:r>
                <w:rPr>
                  <w:rFonts w:ascii="Calibri" w:eastAsia="Calibri" w:hAnsi="Calibri" w:cs="Calibri"/>
                </w:rPr>
                <w:t xml:space="preserve"> </w:t>
              </w:r>
              <w:proofErr w:type="spellStart"/>
              <w:r>
                <w:rPr>
                  <w:rFonts w:ascii="Calibri" w:eastAsia="Calibri" w:hAnsi="Calibri" w:cs="Calibri"/>
                </w:rPr>
                <w:t>of</w:t>
              </w:r>
              <w:proofErr w:type="spellEnd"/>
              <w:r>
                <w:rPr>
                  <w:rFonts w:ascii="Calibri" w:eastAsia="Calibri" w:hAnsi="Calibri" w:cs="Calibri"/>
                </w:rPr>
                <w:t xml:space="preserve"> </w:t>
              </w:r>
              <w:proofErr w:type="spellStart"/>
              <w:r>
                <w:rPr>
                  <w:rFonts w:ascii="Calibri" w:eastAsia="Calibri" w:hAnsi="Calibri" w:cs="Calibri"/>
                </w:rPr>
                <w:t>adopting</w:t>
              </w:r>
              <w:proofErr w:type="spellEnd"/>
              <w:r>
                <w:rPr>
                  <w:rFonts w:ascii="Calibri" w:eastAsia="Calibri" w:hAnsi="Calibri" w:cs="Calibri"/>
                </w:rPr>
                <w:t xml:space="preserve"> </w:t>
              </w:r>
              <w:proofErr w:type="spellStart"/>
              <w:r>
                <w:rPr>
                  <w:rFonts w:ascii="Calibri" w:eastAsia="Calibri" w:hAnsi="Calibri" w:cs="Calibri"/>
                </w:rPr>
                <w:t>one</w:t>
              </w:r>
              <w:proofErr w:type="spellEnd"/>
              <w:r>
                <w:rPr>
                  <w:rFonts w:ascii="Calibri" w:eastAsia="Calibri" w:hAnsi="Calibri" w:cs="Calibri"/>
                </w:rPr>
                <w:t xml:space="preserve"> </w:t>
              </w:r>
              <w:proofErr w:type="spellStart"/>
              <w:r>
                <w:rPr>
                  <w:rFonts w:ascii="Calibri" w:eastAsia="Calibri" w:hAnsi="Calibri" w:cs="Calibri"/>
                </w:rPr>
                <w:t>demonstrated</w:t>
              </w:r>
              <w:proofErr w:type="spellEnd"/>
              <w:r>
                <w:rPr>
                  <w:rFonts w:ascii="Calibri" w:eastAsia="Calibri" w:hAnsi="Calibri" w:cs="Calibri"/>
                </w:rPr>
                <w:t xml:space="preserve"> </w:t>
              </w:r>
              <w:proofErr w:type="spellStart"/>
              <w:r>
                <w:rPr>
                  <w:rFonts w:ascii="Calibri" w:eastAsia="Calibri" w:hAnsi="Calibri" w:cs="Calibri"/>
                </w:rPr>
                <w:t>by</w:t>
              </w:r>
              <w:proofErr w:type="spellEnd"/>
              <w:r>
                <w:rPr>
                  <w:rFonts w:ascii="Calibri" w:eastAsia="Calibri" w:hAnsi="Calibri" w:cs="Calibri"/>
                </w:rPr>
                <w:t xml:space="preserve"> a </w:t>
              </w:r>
              <w:proofErr w:type="spellStart"/>
              <w:r>
                <w:rPr>
                  <w:rFonts w:ascii="Calibri" w:eastAsia="Calibri" w:hAnsi="Calibri" w:cs="Calibri"/>
                </w:rPr>
                <w:t>majority</w:t>
              </w:r>
              <w:proofErr w:type="spellEnd"/>
              <w:r>
                <w:rPr>
                  <w:rFonts w:ascii="Calibri" w:eastAsia="Calibri" w:hAnsi="Calibri" w:cs="Calibri"/>
                </w:rPr>
                <w:t xml:space="preserve"> </w:t>
              </w:r>
              <w:proofErr w:type="spellStart"/>
              <w:r>
                <w:rPr>
                  <w:rFonts w:ascii="Calibri" w:eastAsia="Calibri" w:hAnsi="Calibri" w:cs="Calibri"/>
                </w:rPr>
                <w:t>of</w:t>
              </w:r>
              <w:proofErr w:type="spellEnd"/>
              <w:r>
                <w:rPr>
                  <w:rFonts w:ascii="Calibri" w:eastAsia="Calibri" w:hAnsi="Calibri" w:cs="Calibri"/>
                </w:rPr>
                <w:t xml:space="preserve"> </w:t>
              </w:r>
              <w:proofErr w:type="spellStart"/>
              <w:r>
                <w:rPr>
                  <w:rFonts w:ascii="Calibri" w:eastAsia="Calibri" w:hAnsi="Calibri" w:cs="Calibri"/>
                </w:rPr>
                <w:t>conspecifics</w:t>
              </w:r>
              <w:proofErr w:type="spellEnd"/>
              <w:r>
                <w:rPr>
                  <w:rFonts w:ascii="Calibri" w:eastAsia="Calibri" w:hAnsi="Calibri" w:cs="Calibri"/>
                </w:rPr>
                <w:t>”</w:t>
              </w:r>
            </w:ins>
          </w:p>
        </w:tc>
        <w:tc>
          <w:tcPr>
            <w:tcW w:w="1650" w:type="dxa"/>
            <w:tcBorders>
              <w:bottom w:val="single" w:sz="8" w:space="0" w:color="000000"/>
              <w:right w:val="single" w:sz="8" w:space="0" w:color="000000"/>
            </w:tcBorders>
            <w:tcMar>
              <w:top w:w="100" w:type="dxa"/>
              <w:left w:w="100" w:type="dxa"/>
              <w:bottom w:w="100" w:type="dxa"/>
              <w:right w:w="100" w:type="dxa"/>
            </w:tcMar>
          </w:tcPr>
          <w:p w14:paraId="7BC48C71" w14:textId="77777777" w:rsidR="00AA55BB" w:rsidRDefault="00AA55BB" w:rsidP="00180397">
            <w:pPr>
              <w:rPr>
                <w:ins w:id="1342" w:author="Sabine Noebel" w:date="2022-02-28T11:12:00Z"/>
                <w:rFonts w:ascii="Calibri" w:eastAsia="Calibri" w:hAnsi="Calibri" w:cs="Calibri"/>
              </w:rPr>
            </w:pPr>
            <w:ins w:id="1343" w:author="Sabine Noebel" w:date="2022-02-28T11:12:00Z">
              <w:r>
                <w:rPr>
                  <w:rFonts w:ascii="Calibri" w:eastAsia="Calibri" w:hAnsi="Calibri" w:cs="Calibri"/>
                </w:rPr>
                <w:t xml:space="preserve">Haun, Rekers &amp; Tomasello, 2012; </w:t>
              </w:r>
            </w:ins>
          </w:p>
          <w:p w14:paraId="3E4CD418" w14:textId="77777777" w:rsidR="00AA55BB" w:rsidRDefault="00AA55BB" w:rsidP="00180397">
            <w:pPr>
              <w:rPr>
                <w:ins w:id="1344" w:author="Sabine Noebel" w:date="2022-02-28T11:12:00Z"/>
                <w:rFonts w:ascii="Calibri" w:eastAsia="Calibri" w:hAnsi="Calibri" w:cs="Calibri"/>
              </w:rPr>
            </w:pPr>
          </w:p>
          <w:p w14:paraId="24717F1A" w14:textId="77777777" w:rsidR="00AA55BB" w:rsidRDefault="00AA55BB" w:rsidP="00180397">
            <w:pPr>
              <w:rPr>
                <w:ins w:id="1345" w:author="Sabine Noebel" w:date="2022-02-28T11:12:00Z"/>
                <w:rFonts w:ascii="Calibri" w:eastAsia="Calibri" w:hAnsi="Calibri" w:cs="Calibri"/>
              </w:rPr>
            </w:pPr>
            <w:ins w:id="1346" w:author="Sabine Noebel" w:date="2022-02-28T11:12:00Z">
              <w:r>
                <w:rPr>
                  <w:rFonts w:ascii="Calibri" w:eastAsia="Calibri" w:hAnsi="Calibri" w:cs="Calibri"/>
                </w:rPr>
                <w:t xml:space="preserve">Hopper </w:t>
              </w:r>
              <w:r>
                <w:rPr>
                  <w:rFonts w:ascii="Calibri" w:eastAsia="Calibri" w:hAnsi="Calibri" w:cs="Calibri"/>
                  <w:i/>
                </w:rPr>
                <w:t>et al</w:t>
              </w:r>
              <w:r>
                <w:rPr>
                  <w:rFonts w:ascii="Calibri" w:eastAsia="Calibri" w:hAnsi="Calibri" w:cs="Calibri"/>
                </w:rPr>
                <w:t xml:space="preserve">., 2011; </w:t>
              </w:r>
            </w:ins>
          </w:p>
          <w:p w14:paraId="3125CEE1" w14:textId="77777777" w:rsidR="00AA55BB" w:rsidRDefault="00AA55BB" w:rsidP="00180397">
            <w:pPr>
              <w:rPr>
                <w:ins w:id="1347" w:author="Sabine Noebel" w:date="2022-02-28T11:12:00Z"/>
                <w:rFonts w:ascii="Calibri" w:eastAsia="Calibri" w:hAnsi="Calibri" w:cs="Calibri"/>
              </w:rPr>
            </w:pPr>
          </w:p>
          <w:p w14:paraId="127E5DB1" w14:textId="77777777" w:rsidR="00AA55BB" w:rsidRDefault="00AA55BB" w:rsidP="00180397">
            <w:pPr>
              <w:rPr>
                <w:ins w:id="1348" w:author="Sabine Noebel" w:date="2022-02-28T11:12:00Z"/>
                <w:rFonts w:ascii="Calibri" w:eastAsia="Calibri" w:hAnsi="Calibri" w:cs="Calibri"/>
              </w:rPr>
            </w:pPr>
          </w:p>
          <w:p w14:paraId="14DCFB83" w14:textId="77777777" w:rsidR="00AA55BB" w:rsidRDefault="00AA55BB" w:rsidP="00180397">
            <w:pPr>
              <w:rPr>
                <w:ins w:id="1349" w:author="Sabine Noebel" w:date="2022-02-28T11:12:00Z"/>
                <w:rFonts w:ascii="Calibri" w:eastAsia="Calibri" w:hAnsi="Calibri" w:cs="Calibri"/>
              </w:rPr>
            </w:pPr>
          </w:p>
          <w:p w14:paraId="7CA98A82" w14:textId="77777777" w:rsidR="00AA55BB" w:rsidRDefault="00AA55BB" w:rsidP="00180397">
            <w:pPr>
              <w:rPr>
                <w:ins w:id="1350" w:author="Sabine Noebel" w:date="2022-02-28T11:12:00Z"/>
                <w:rFonts w:ascii="Calibri" w:eastAsia="Calibri" w:hAnsi="Calibri" w:cs="Calibri"/>
              </w:rPr>
            </w:pPr>
          </w:p>
          <w:p w14:paraId="0F3386BB" w14:textId="77777777" w:rsidR="00AA55BB" w:rsidRDefault="00AA55BB" w:rsidP="00180397">
            <w:pPr>
              <w:rPr>
                <w:ins w:id="1351" w:author="Sabine Noebel" w:date="2022-02-28T11:12:00Z"/>
                <w:rFonts w:ascii="Calibri" w:eastAsia="Calibri" w:hAnsi="Calibri" w:cs="Calibri"/>
              </w:rPr>
            </w:pPr>
          </w:p>
          <w:p w14:paraId="46C45DD2" w14:textId="77777777" w:rsidR="00AA55BB" w:rsidRDefault="00AA55BB" w:rsidP="00180397">
            <w:pPr>
              <w:rPr>
                <w:ins w:id="1352" w:author="Sabine Noebel" w:date="2022-02-28T11:12:00Z"/>
                <w:rFonts w:ascii="Calibri" w:eastAsia="Calibri" w:hAnsi="Calibri" w:cs="Calibri"/>
              </w:rPr>
            </w:pPr>
            <w:ins w:id="1353" w:author="Sabine Noebel" w:date="2022-02-28T11:12:00Z">
              <w:r>
                <w:rPr>
                  <w:rFonts w:ascii="Calibri" w:eastAsia="Calibri" w:hAnsi="Calibri" w:cs="Calibri"/>
                </w:rPr>
                <w:t xml:space="preserve">Watson </w:t>
              </w:r>
              <w:r>
                <w:rPr>
                  <w:rFonts w:ascii="Calibri" w:eastAsia="Calibri" w:hAnsi="Calibri" w:cs="Calibri"/>
                  <w:i/>
                </w:rPr>
                <w:t>et al.</w:t>
              </w:r>
              <w:r>
                <w:rPr>
                  <w:rFonts w:ascii="Calibri" w:eastAsia="Calibri" w:hAnsi="Calibri" w:cs="Calibri"/>
                </w:rPr>
                <w:t xml:space="preserve">, 2018 </w:t>
              </w:r>
            </w:ins>
          </w:p>
        </w:tc>
      </w:tr>
    </w:tbl>
    <w:p w14:paraId="0000019E" w14:textId="7784514F" w:rsidR="008B54B4" w:rsidRDefault="008B54B4" w:rsidP="007409BB">
      <w:pPr>
        <w:jc w:val="both"/>
        <w:rPr>
          <w:rFonts w:asciiTheme="minorHAnsi" w:eastAsia="Calibri" w:hAnsiTheme="minorHAnsi" w:cstheme="minorHAnsi"/>
          <w:color w:val="000000"/>
          <w:lang w:val="en-GB"/>
        </w:rPr>
      </w:pPr>
    </w:p>
    <w:p w14:paraId="000001A3" w14:textId="6B6725F7" w:rsidR="00784C4E" w:rsidRPr="00DB4661" w:rsidRDefault="001F62AA" w:rsidP="00FD7756">
      <w:pPr>
        <w:jc w:val="center"/>
        <w:rPr>
          <w:rFonts w:asciiTheme="minorHAnsi" w:eastAsia="Calibri" w:hAnsiTheme="minorHAnsi" w:cstheme="minorHAnsi"/>
          <w:lang w:val="en-GB"/>
        </w:rPr>
      </w:pPr>
      <w:bookmarkStart w:id="1354" w:name="_Hlk88499927"/>
      <w:r>
        <w:rPr>
          <w:rFonts w:asciiTheme="minorHAnsi" w:eastAsia="Calibri" w:hAnsiTheme="minorHAnsi" w:cstheme="minorHAnsi"/>
          <w:noProof/>
          <w:lang w:val="en-GB"/>
        </w:rPr>
        <w:drawing>
          <wp:inline distT="0" distB="0" distL="0" distR="0" wp14:anchorId="6F286A5E" wp14:editId="3DD6C368">
            <wp:extent cx="5972810" cy="298640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5">
                      <a:extLst>
                        <a:ext uri="{28A0092B-C50C-407E-A947-70E740481C1C}">
                          <a14:useLocalDpi xmlns:a14="http://schemas.microsoft.com/office/drawing/2010/main" val="0"/>
                        </a:ext>
                      </a:extLst>
                    </a:blip>
                    <a:stretch>
                      <a:fillRect/>
                    </a:stretch>
                  </pic:blipFill>
                  <pic:spPr>
                    <a:xfrm>
                      <a:off x="0" y="0"/>
                      <a:ext cx="5972810" cy="2986405"/>
                    </a:xfrm>
                    <a:prstGeom prst="rect">
                      <a:avLst/>
                    </a:prstGeom>
                  </pic:spPr>
                </pic:pic>
              </a:graphicData>
            </a:graphic>
          </wp:inline>
        </w:drawing>
      </w:r>
    </w:p>
    <w:p w14:paraId="000001A7" w14:textId="76E82E0C" w:rsidR="00784C4E" w:rsidRPr="00DB4661" w:rsidRDefault="00697658" w:rsidP="00FD7756">
      <w:pPr>
        <w:jc w:val="both"/>
        <w:rPr>
          <w:rFonts w:asciiTheme="minorHAnsi" w:eastAsia="Calibri" w:hAnsiTheme="minorHAnsi" w:cstheme="minorHAnsi"/>
          <w:sz w:val="22"/>
          <w:szCs w:val="22"/>
          <w:lang w:val="en-GB"/>
        </w:rPr>
      </w:pPr>
      <w:r w:rsidRPr="00DB4661">
        <w:rPr>
          <w:rFonts w:asciiTheme="minorHAnsi" w:eastAsia="Calibri" w:hAnsiTheme="minorHAnsi" w:cstheme="minorHAnsi"/>
          <w:b/>
          <w:sz w:val="22"/>
          <w:szCs w:val="22"/>
          <w:lang w:val="en-GB"/>
        </w:rPr>
        <w:t>Figure 1: An alternative functional form for conformity.</w:t>
      </w:r>
      <w:r w:rsidRPr="00DB4661">
        <w:rPr>
          <w:rFonts w:asciiTheme="minorHAnsi" w:eastAsia="Calibri" w:hAnsiTheme="minorHAnsi" w:cstheme="minorHAnsi"/>
          <w:sz w:val="22"/>
          <w:szCs w:val="22"/>
          <w:lang w:val="en-GB"/>
        </w:rPr>
        <w:t xml:space="preserve"> Both graphs depict the relationship between the proportion of demonstrators adopting one option (X-axis) and the probability that an observer subsequently adopts that option (Y-axis; in a case with two options). On the left (Fig</w:t>
      </w:r>
      <w:r w:rsidR="008B54B4">
        <w:rPr>
          <w:rFonts w:asciiTheme="minorHAnsi" w:eastAsia="Calibri" w:hAnsiTheme="minorHAnsi" w:cstheme="minorHAnsi"/>
          <w:sz w:val="22"/>
          <w:szCs w:val="22"/>
          <w:lang w:val="en-GB"/>
        </w:rPr>
        <w:t>.</w:t>
      </w:r>
      <w:r w:rsidRPr="00DB4661">
        <w:rPr>
          <w:rFonts w:asciiTheme="minorHAnsi" w:eastAsia="Calibri" w:hAnsiTheme="minorHAnsi" w:cstheme="minorHAnsi"/>
          <w:sz w:val="22"/>
          <w:szCs w:val="22"/>
          <w:lang w:val="en-GB"/>
        </w:rPr>
        <w:t xml:space="preserve"> 1a) we show Boyd &amp; </w:t>
      </w:r>
      <w:proofErr w:type="spellStart"/>
      <w:r w:rsidRPr="00DB4661">
        <w:rPr>
          <w:rFonts w:asciiTheme="minorHAnsi" w:eastAsia="Calibri" w:hAnsiTheme="minorHAnsi" w:cstheme="minorHAnsi"/>
          <w:sz w:val="22"/>
          <w:szCs w:val="22"/>
          <w:lang w:val="en-GB"/>
        </w:rPr>
        <w:t>Richerson’s</w:t>
      </w:r>
      <w:proofErr w:type="spellEnd"/>
      <w:r w:rsidRPr="00DB4661">
        <w:rPr>
          <w:rFonts w:asciiTheme="minorHAnsi" w:eastAsia="Calibri" w:hAnsiTheme="minorHAnsi" w:cstheme="minorHAnsi"/>
          <w:sz w:val="22"/>
          <w:szCs w:val="22"/>
          <w:lang w:val="en-GB"/>
        </w:rPr>
        <w:t xml:space="preserve"> definition of conformist bias. The grey areas correspond to conformity: observers are </w:t>
      </w:r>
      <w:r w:rsidRPr="00DB4661">
        <w:rPr>
          <w:rFonts w:asciiTheme="minorHAnsi" w:eastAsia="Calibri" w:hAnsiTheme="minorHAnsi" w:cstheme="minorHAnsi"/>
          <w:i/>
          <w:sz w:val="22"/>
          <w:szCs w:val="22"/>
          <w:lang w:val="en-GB"/>
        </w:rPr>
        <w:t>disproportionately likely</w:t>
      </w:r>
      <w:r w:rsidRPr="00DB4661">
        <w:rPr>
          <w:rFonts w:asciiTheme="minorHAnsi" w:eastAsia="Calibri" w:hAnsiTheme="minorHAnsi" w:cstheme="minorHAnsi"/>
          <w:sz w:val="22"/>
          <w:szCs w:val="22"/>
          <w:lang w:val="en-GB"/>
        </w:rPr>
        <w:t xml:space="preserve"> to adopt the majority behaviour, i.e., more than under random matching</w:t>
      </w:r>
      <w:r w:rsidR="007262C5">
        <w:rPr>
          <w:rFonts w:asciiTheme="minorHAnsi" w:eastAsia="Calibri" w:hAnsiTheme="minorHAnsi" w:cstheme="minorHAnsi"/>
          <w:sz w:val="22"/>
          <w:szCs w:val="22"/>
          <w:lang w:val="en-GB"/>
        </w:rPr>
        <w:t xml:space="preserve"> (corresponding to β = 0)</w:t>
      </w:r>
      <w:r w:rsidRPr="00DB4661">
        <w:rPr>
          <w:rFonts w:asciiTheme="minorHAnsi" w:eastAsia="Calibri" w:hAnsiTheme="minorHAnsi" w:cstheme="minorHAnsi"/>
          <w:sz w:val="22"/>
          <w:szCs w:val="22"/>
          <w:lang w:val="en-GB"/>
        </w:rPr>
        <w:t xml:space="preserve">. The red lines correspond to Boyd &amp; </w:t>
      </w:r>
      <w:proofErr w:type="spellStart"/>
      <w:r w:rsidRPr="00DB4661">
        <w:rPr>
          <w:rFonts w:asciiTheme="minorHAnsi" w:eastAsia="Calibri" w:hAnsiTheme="minorHAnsi" w:cstheme="minorHAnsi"/>
          <w:sz w:val="22"/>
          <w:szCs w:val="22"/>
          <w:lang w:val="en-GB"/>
        </w:rPr>
        <w:t>Richerson’s</w:t>
      </w:r>
      <w:proofErr w:type="spellEnd"/>
      <w:r w:rsidRPr="00DB4661">
        <w:rPr>
          <w:rFonts w:asciiTheme="minorHAnsi" w:eastAsia="Calibri" w:hAnsiTheme="minorHAnsi" w:cstheme="minorHAnsi"/>
          <w:sz w:val="22"/>
          <w:szCs w:val="22"/>
          <w:lang w:val="en-GB"/>
        </w:rPr>
        <w:t xml:space="preserve"> mathematical definition of conformist bias: they only cover a small part of the area designated for conformity.</w:t>
      </w:r>
      <w:r w:rsidR="00035B2A">
        <w:rPr>
          <w:rFonts w:asciiTheme="minorHAnsi" w:eastAsia="Calibri" w:hAnsiTheme="minorHAnsi" w:cstheme="minorHAnsi"/>
          <w:sz w:val="22"/>
          <w:szCs w:val="22"/>
          <w:lang w:val="en-GB"/>
        </w:rPr>
        <w:t xml:space="preserve"> </w:t>
      </w:r>
      <w:r w:rsidR="00035B2A" w:rsidRPr="00DB4661">
        <w:rPr>
          <w:rFonts w:asciiTheme="minorHAnsi" w:eastAsia="Calibri" w:hAnsiTheme="minorHAnsi" w:cstheme="minorHAnsi"/>
          <w:sz w:val="22"/>
          <w:szCs w:val="22"/>
          <w:lang w:val="en-GB"/>
        </w:rPr>
        <w:t xml:space="preserve">The blue line corresponds to a conformist learning rule </w:t>
      </w:r>
      <w:r w:rsidR="00035B2A">
        <w:rPr>
          <w:rFonts w:asciiTheme="minorHAnsi" w:eastAsia="Calibri" w:hAnsiTheme="minorHAnsi" w:cstheme="minorHAnsi"/>
          <w:sz w:val="22"/>
          <w:szCs w:val="22"/>
          <w:lang w:val="en-GB"/>
        </w:rPr>
        <w:t>that</w:t>
      </w:r>
      <w:r w:rsidR="00035B2A" w:rsidRPr="00DB4661">
        <w:rPr>
          <w:rFonts w:asciiTheme="minorHAnsi" w:eastAsia="Calibri" w:hAnsiTheme="minorHAnsi" w:cstheme="minorHAnsi"/>
          <w:sz w:val="22"/>
          <w:szCs w:val="22"/>
          <w:lang w:val="en-GB"/>
        </w:rPr>
        <w:t xml:space="preserve"> cannot be approached by Boyd &amp; </w:t>
      </w:r>
      <w:proofErr w:type="spellStart"/>
      <w:r w:rsidR="00035B2A" w:rsidRPr="00DB4661">
        <w:rPr>
          <w:rFonts w:asciiTheme="minorHAnsi" w:eastAsia="Calibri" w:hAnsiTheme="minorHAnsi" w:cstheme="minorHAnsi"/>
          <w:sz w:val="22"/>
          <w:szCs w:val="22"/>
          <w:lang w:val="en-GB"/>
        </w:rPr>
        <w:t>Richerson’s</w:t>
      </w:r>
      <w:proofErr w:type="spellEnd"/>
      <w:r w:rsidR="00035B2A" w:rsidRPr="00DB4661">
        <w:rPr>
          <w:rFonts w:asciiTheme="minorHAnsi" w:eastAsia="Calibri" w:hAnsiTheme="minorHAnsi" w:cstheme="minorHAnsi"/>
          <w:sz w:val="22"/>
          <w:szCs w:val="22"/>
          <w:lang w:val="en-GB"/>
        </w:rPr>
        <w:t xml:space="preserve"> definition. </w:t>
      </w:r>
      <w:r w:rsidRPr="00DB4661">
        <w:rPr>
          <w:rFonts w:asciiTheme="minorHAnsi" w:eastAsia="Calibri" w:hAnsiTheme="minorHAnsi" w:cstheme="minorHAnsi"/>
          <w:sz w:val="22"/>
          <w:szCs w:val="22"/>
          <w:lang w:val="en-GB"/>
        </w:rPr>
        <w:t xml:space="preserve"> On the right (Fig</w:t>
      </w:r>
      <w:r w:rsidR="008B54B4">
        <w:rPr>
          <w:rFonts w:asciiTheme="minorHAnsi" w:eastAsia="Calibri" w:hAnsiTheme="minorHAnsi" w:cstheme="minorHAnsi"/>
          <w:sz w:val="22"/>
          <w:szCs w:val="22"/>
          <w:lang w:val="en-GB"/>
        </w:rPr>
        <w:t>.</w:t>
      </w:r>
      <w:r w:rsidRPr="00DB4661">
        <w:rPr>
          <w:rFonts w:asciiTheme="minorHAnsi" w:eastAsia="Calibri" w:hAnsiTheme="minorHAnsi" w:cstheme="minorHAnsi"/>
          <w:sz w:val="22"/>
          <w:szCs w:val="22"/>
          <w:lang w:val="en-GB"/>
        </w:rPr>
        <w:t xml:space="preserve"> 1b) we show learning rules associated with the logistic expression from section III.4. This expression is flexible enough to cover Boyd &amp; </w:t>
      </w:r>
      <w:proofErr w:type="spellStart"/>
      <w:r w:rsidRPr="00DB4661">
        <w:rPr>
          <w:rFonts w:asciiTheme="minorHAnsi" w:eastAsia="Calibri" w:hAnsiTheme="minorHAnsi" w:cstheme="minorHAnsi"/>
          <w:sz w:val="22"/>
          <w:szCs w:val="22"/>
          <w:lang w:val="en-GB"/>
        </w:rPr>
        <w:t>Richerson’s</w:t>
      </w:r>
      <w:proofErr w:type="spellEnd"/>
      <w:r w:rsidRPr="00DB4661">
        <w:rPr>
          <w:rFonts w:asciiTheme="minorHAnsi" w:eastAsia="Calibri" w:hAnsiTheme="minorHAnsi" w:cstheme="minorHAnsi"/>
          <w:sz w:val="22"/>
          <w:szCs w:val="22"/>
          <w:lang w:val="en-GB"/>
        </w:rPr>
        <w:t xml:space="preserve"> conformist bias or ‘hyper-conformity’ (red lines), as well as ‘weak conformity’ (orange lines) and ‘anti-conformity’ (pink lines).</w:t>
      </w:r>
      <w:r w:rsidR="001F62AA">
        <w:rPr>
          <w:rFonts w:asciiTheme="minorHAnsi" w:eastAsia="Calibri" w:hAnsiTheme="minorHAnsi" w:cstheme="minorHAnsi"/>
          <w:sz w:val="22"/>
          <w:szCs w:val="22"/>
          <w:lang w:val="en-GB"/>
        </w:rPr>
        <w:t xml:space="preserve"> Using an error rate (green dashed line) it can also approximate empirical patterns of behavio</w:t>
      </w:r>
      <w:r w:rsidR="00035B2A">
        <w:rPr>
          <w:rFonts w:asciiTheme="minorHAnsi" w:eastAsia="Calibri" w:hAnsiTheme="minorHAnsi" w:cstheme="minorHAnsi"/>
          <w:sz w:val="22"/>
          <w:szCs w:val="22"/>
          <w:lang w:val="en-GB"/>
        </w:rPr>
        <w:t>u</w:t>
      </w:r>
      <w:r w:rsidR="001F62AA">
        <w:rPr>
          <w:rFonts w:asciiTheme="minorHAnsi" w:eastAsia="Calibri" w:hAnsiTheme="minorHAnsi" w:cstheme="minorHAnsi"/>
          <w:sz w:val="22"/>
          <w:szCs w:val="22"/>
          <w:lang w:val="en-GB"/>
        </w:rPr>
        <w:t xml:space="preserve">r </w:t>
      </w:r>
      <w:r w:rsidR="00035B2A" w:rsidRPr="007B0C94">
        <w:rPr>
          <w:rFonts w:asciiTheme="minorHAnsi" w:eastAsia="Calibri" w:hAnsiTheme="minorHAnsi" w:cstheme="minorHAnsi"/>
          <w:sz w:val="22"/>
          <w:szCs w:val="22"/>
          <w:lang w:val="en-GB"/>
        </w:rPr>
        <w:t xml:space="preserve">(here that of </w:t>
      </w:r>
      <w:proofErr w:type="spellStart"/>
      <w:r w:rsidR="00035B2A" w:rsidRPr="007B0C94">
        <w:rPr>
          <w:rFonts w:asciiTheme="minorHAnsi" w:eastAsia="Calibri" w:hAnsiTheme="minorHAnsi" w:cstheme="minorHAnsi"/>
          <w:sz w:val="22"/>
          <w:szCs w:val="22"/>
          <w:lang w:val="en-GB"/>
        </w:rPr>
        <w:t>Danchin</w:t>
      </w:r>
      <w:proofErr w:type="spellEnd"/>
      <w:r w:rsidR="00035B2A" w:rsidRPr="007B0C94">
        <w:rPr>
          <w:rFonts w:asciiTheme="minorHAnsi" w:eastAsia="Calibri" w:hAnsiTheme="minorHAnsi" w:cstheme="minorHAnsi"/>
          <w:sz w:val="22"/>
          <w:szCs w:val="22"/>
          <w:lang w:val="en-GB"/>
        </w:rPr>
        <w:t xml:space="preserve"> et al. 2018 in </w:t>
      </w:r>
      <w:r w:rsidR="00035B2A" w:rsidRPr="007B0C94">
        <w:rPr>
          <w:rFonts w:asciiTheme="minorHAnsi" w:eastAsia="Calibri" w:hAnsiTheme="minorHAnsi" w:cstheme="minorHAnsi"/>
          <w:sz w:val="22"/>
          <w:szCs w:val="22"/>
          <w:lang w:val="en-GB"/>
        </w:rPr>
        <w:lastRenderedPageBreak/>
        <w:t>the fruit fly)</w:t>
      </w:r>
      <w:r w:rsidR="00035B2A">
        <w:rPr>
          <w:rFonts w:asciiTheme="minorHAnsi" w:eastAsia="Calibri" w:hAnsiTheme="minorHAnsi" w:cstheme="minorHAnsi"/>
          <w:sz w:val="22"/>
          <w:szCs w:val="22"/>
          <w:lang w:val="en-GB"/>
        </w:rPr>
        <w:t xml:space="preserve"> </w:t>
      </w:r>
      <w:r w:rsidR="001F62AA">
        <w:rPr>
          <w:rFonts w:asciiTheme="minorHAnsi" w:eastAsia="Calibri" w:hAnsiTheme="minorHAnsi" w:cstheme="minorHAnsi"/>
          <w:sz w:val="22"/>
          <w:szCs w:val="22"/>
          <w:lang w:val="en-GB"/>
        </w:rPr>
        <w:t>whereby individuals depart from unanimous majority behavio</w:t>
      </w:r>
      <w:r w:rsidR="00035B2A">
        <w:rPr>
          <w:rFonts w:asciiTheme="minorHAnsi" w:eastAsia="Calibri" w:hAnsiTheme="minorHAnsi" w:cstheme="minorHAnsi"/>
          <w:sz w:val="22"/>
          <w:szCs w:val="22"/>
          <w:lang w:val="en-GB"/>
        </w:rPr>
        <w:t>u</w:t>
      </w:r>
      <w:r w:rsidR="001F62AA">
        <w:rPr>
          <w:rFonts w:asciiTheme="minorHAnsi" w:eastAsia="Calibri" w:hAnsiTheme="minorHAnsi" w:cstheme="minorHAnsi"/>
          <w:sz w:val="22"/>
          <w:szCs w:val="22"/>
          <w:lang w:val="en-GB"/>
        </w:rPr>
        <w:t>r.</w:t>
      </w:r>
      <w:r w:rsidR="00035B2A" w:rsidRPr="00035B2A">
        <w:rPr>
          <w:rFonts w:asciiTheme="minorHAnsi" w:eastAsia="Calibri" w:hAnsiTheme="minorHAnsi" w:cstheme="minorHAnsi"/>
          <w:sz w:val="22"/>
          <w:szCs w:val="22"/>
          <w:lang w:val="en-GB"/>
        </w:rPr>
        <w:t xml:space="preserve"> </w:t>
      </w:r>
      <w:r w:rsidR="00035B2A" w:rsidRPr="007B0C94">
        <w:rPr>
          <w:rFonts w:asciiTheme="minorHAnsi" w:eastAsia="Calibri" w:hAnsiTheme="minorHAnsi" w:cstheme="minorHAnsi"/>
          <w:sz w:val="22"/>
          <w:szCs w:val="22"/>
          <w:lang w:val="en-GB"/>
        </w:rPr>
        <w:t>In effect, perfect conformity when getting close to 100% adopting the majority behaviour is highly unlikely in actual organisms.</w:t>
      </w:r>
    </w:p>
    <w:bookmarkEnd w:id="1354"/>
    <w:p w14:paraId="000001AA" w14:textId="1C5199B0" w:rsidR="008B54B4" w:rsidRDefault="008B54B4" w:rsidP="00FD7756">
      <w:pPr>
        <w:rPr>
          <w:rFonts w:asciiTheme="minorHAnsi" w:eastAsia="Calibri" w:hAnsiTheme="minorHAnsi" w:cstheme="minorHAnsi"/>
          <w:sz w:val="22"/>
          <w:szCs w:val="22"/>
          <w:lang w:val="en-GB"/>
        </w:rPr>
      </w:pPr>
      <w:r>
        <w:rPr>
          <w:rFonts w:asciiTheme="minorHAnsi" w:eastAsia="Calibri" w:hAnsiTheme="minorHAnsi" w:cstheme="minorHAnsi"/>
          <w:sz w:val="22"/>
          <w:szCs w:val="22"/>
          <w:lang w:val="en-GB"/>
        </w:rPr>
        <w:br w:type="page"/>
      </w:r>
    </w:p>
    <w:p w14:paraId="000001AB" w14:textId="77777777" w:rsidR="00784C4E" w:rsidRPr="00DB4661" w:rsidRDefault="00697658" w:rsidP="00FD7756">
      <w:pPr>
        <w:pBdr>
          <w:top w:val="nil"/>
          <w:left w:val="nil"/>
          <w:bottom w:val="nil"/>
          <w:right w:val="nil"/>
          <w:between w:val="nil"/>
        </w:pBdr>
        <w:spacing w:before="200"/>
        <w:jc w:val="both"/>
        <w:rPr>
          <w:rFonts w:asciiTheme="minorHAnsi" w:eastAsia="Calibri" w:hAnsiTheme="minorHAnsi" w:cstheme="minorHAnsi"/>
          <w:color w:val="000000"/>
          <w:lang w:val="en-GB"/>
        </w:rPr>
      </w:pPr>
      <w:r w:rsidRPr="00DB4661">
        <w:rPr>
          <w:rFonts w:asciiTheme="minorHAnsi" w:eastAsia="Calibri" w:hAnsiTheme="minorHAnsi" w:cstheme="minorHAnsi"/>
          <w:noProof/>
          <w:color w:val="000000"/>
          <w:lang w:val="en-GB" w:eastAsia="en-GB"/>
        </w:rPr>
        <w:lastRenderedPageBreak/>
        <w:drawing>
          <wp:inline distT="0" distB="0" distL="0" distR="0" wp14:anchorId="3320ED85" wp14:editId="1144E5CE">
            <wp:extent cx="5972810" cy="332105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972810" cy="3321050"/>
                    </a:xfrm>
                    <a:prstGeom prst="rect">
                      <a:avLst/>
                    </a:prstGeom>
                    <a:ln/>
                  </pic:spPr>
                </pic:pic>
              </a:graphicData>
            </a:graphic>
          </wp:inline>
        </w:drawing>
      </w:r>
    </w:p>
    <w:p w14:paraId="000001AC" w14:textId="77777777" w:rsidR="00784C4E" w:rsidRPr="00DB4661" w:rsidRDefault="00697658" w:rsidP="00FD7756">
      <w:pPr>
        <w:spacing w:before="200"/>
        <w:jc w:val="both"/>
        <w:rPr>
          <w:rFonts w:asciiTheme="minorHAnsi" w:eastAsia="Calibri" w:hAnsiTheme="minorHAnsi" w:cstheme="minorHAnsi"/>
          <w:color w:val="000000"/>
          <w:sz w:val="22"/>
          <w:szCs w:val="22"/>
          <w:lang w:val="en-GB"/>
        </w:rPr>
      </w:pPr>
      <w:r w:rsidRPr="00DB4661">
        <w:rPr>
          <w:rFonts w:asciiTheme="minorHAnsi" w:eastAsia="Calibri" w:hAnsiTheme="minorHAnsi" w:cstheme="minorHAnsi"/>
          <w:b/>
          <w:color w:val="000000"/>
          <w:sz w:val="22"/>
          <w:szCs w:val="22"/>
          <w:lang w:val="en-GB"/>
        </w:rPr>
        <w:t>Figure 2: Social learning and conformity in mate choice are produced by the Fisher runaway process within metapopulations.</w:t>
      </w:r>
      <w:r w:rsidRPr="00DB4661">
        <w:rPr>
          <w:rFonts w:asciiTheme="minorHAnsi" w:eastAsia="Calibri" w:hAnsiTheme="minorHAnsi" w:cstheme="minorHAnsi"/>
          <w:color w:val="000000"/>
          <w:sz w:val="22"/>
          <w:szCs w:val="22"/>
          <w:lang w:val="en-GB"/>
        </w:rPr>
        <w:t xml:space="preserve"> As females are usually the choosy sex, we illustrate that option.  In some subpopulations, the majority of females mate with males of trait A while in others they prefer males of trait B. In red costly options (mating with the locally non-preferred male phenotype) and in green beneficial options (mating with the locally preferred male phenotype). Within subpopulations this selects for one male phenotype and social learning (left panel), but at the scale of a metapopulation dispersal leads to the selection for 'copy the majority', that is for conformity (right panel). </w:t>
      </w:r>
    </w:p>
    <w:p w14:paraId="000001AE" w14:textId="7E84007E" w:rsidR="00784C4E" w:rsidRPr="00DB4661" w:rsidRDefault="000646B6" w:rsidP="00FD7756">
      <w:pPr>
        <w:spacing w:before="200"/>
        <w:jc w:val="both"/>
        <w:rPr>
          <w:rFonts w:asciiTheme="minorHAnsi" w:eastAsia="Calibri" w:hAnsiTheme="minorHAnsi" w:cstheme="minorHAnsi"/>
          <w:b/>
          <w:color w:val="000000"/>
          <w:sz w:val="22"/>
          <w:szCs w:val="22"/>
          <w:lang w:val="en-GB"/>
        </w:rPr>
      </w:pPr>
      <w:r>
        <w:rPr>
          <w:rFonts w:asciiTheme="minorHAnsi" w:eastAsia="Calibri" w:hAnsiTheme="minorHAnsi" w:cstheme="minorHAnsi"/>
          <w:color w:val="000000"/>
          <w:lang w:val="en-GB"/>
        </w:rPr>
        <w:br w:type="column"/>
      </w:r>
      <w:bookmarkStart w:id="1355" w:name="_Hlk88499947"/>
      <w:r w:rsidR="00697658" w:rsidRPr="00DB4661">
        <w:rPr>
          <w:rFonts w:asciiTheme="minorHAnsi" w:eastAsia="Calibri" w:hAnsiTheme="minorHAnsi" w:cstheme="minorHAnsi"/>
          <w:b/>
          <w:noProof/>
          <w:color w:val="000000"/>
          <w:lang w:val="en-GB" w:eastAsia="en-GB"/>
        </w:rPr>
        <w:lastRenderedPageBreak/>
        <w:drawing>
          <wp:inline distT="0" distB="0" distL="0" distR="0" wp14:anchorId="1B30C530" wp14:editId="39098280">
            <wp:extent cx="5972810" cy="2364740"/>
            <wp:effectExtent l="0" t="0" r="0" b="0"/>
            <wp:docPr id="7" name="image1.png" descr="Ein Bild, das Screenshot, Fenster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0" name="image1.png" descr="Ein Bild, das Screenshot, Fenster enthält.&#10;&#10;Automatisch generierte Beschreibung"/>
                    <pic:cNvPicPr preferRelativeResize="0"/>
                  </pic:nvPicPr>
                  <pic:blipFill>
                    <a:blip r:embed="rId17"/>
                    <a:srcRect/>
                    <a:stretch>
                      <a:fillRect/>
                    </a:stretch>
                  </pic:blipFill>
                  <pic:spPr>
                    <a:xfrm>
                      <a:off x="0" y="0"/>
                      <a:ext cx="5972810" cy="2364740"/>
                    </a:xfrm>
                    <a:prstGeom prst="rect">
                      <a:avLst/>
                    </a:prstGeom>
                    <a:ln/>
                  </pic:spPr>
                </pic:pic>
              </a:graphicData>
            </a:graphic>
          </wp:inline>
        </w:drawing>
      </w:r>
      <w:r w:rsidR="00697658" w:rsidRPr="00DB4661">
        <w:rPr>
          <w:rFonts w:asciiTheme="minorHAnsi" w:eastAsia="Calibri" w:hAnsiTheme="minorHAnsi" w:cstheme="minorHAnsi"/>
          <w:b/>
          <w:color w:val="000000"/>
          <w:sz w:val="22"/>
          <w:szCs w:val="22"/>
          <w:lang w:val="en-GB"/>
        </w:rPr>
        <w:t xml:space="preserve">Figure 3: </w:t>
      </w:r>
      <w:bookmarkStart w:id="1356" w:name="_Hlk88500024"/>
      <w:r w:rsidR="00697658" w:rsidRPr="00DB4661">
        <w:rPr>
          <w:rFonts w:asciiTheme="minorHAnsi" w:eastAsia="Calibri" w:hAnsiTheme="minorHAnsi" w:cstheme="minorHAnsi"/>
          <w:b/>
          <w:color w:val="000000"/>
          <w:sz w:val="22"/>
          <w:szCs w:val="22"/>
          <w:lang w:val="en-GB"/>
        </w:rPr>
        <w:t>Conformity evolves in spatially structured metapopulations.</w:t>
      </w:r>
      <w:r w:rsidR="00697658" w:rsidRPr="00DB4661">
        <w:rPr>
          <w:rFonts w:asciiTheme="minorHAnsi" w:eastAsia="Calibri" w:hAnsiTheme="minorHAnsi" w:cstheme="minorHAnsi"/>
          <w:color w:val="000000"/>
          <w:sz w:val="22"/>
          <w:szCs w:val="22"/>
          <w:lang w:val="en-GB"/>
        </w:rPr>
        <w:t xml:space="preserve"> In a simple simulation model, we found that dispersal among subpopulations within a metapopulation can favour the evolution of social learning and conformity, which are well-known to be essential traits for the evolution of long-lasting local traditions, the main marker of a cultural process. Graphs obtained in simulations of the evolution of conformity in a population of non-copiers. Males express either trait A or B. Females are conformist or pick a male randomly. Lower graphs show conformity dynamics. Upper graphs show male trait dynamics. Left-hand graphs depict the dynamics within unstructured populations. Male diversity is quickly lost, and conformity remains neutral. Right-hand graphs depict the dynamics within structured metapopulations. Male diversity is maintained</w:t>
      </w:r>
      <w:r>
        <w:rPr>
          <w:rFonts w:asciiTheme="minorHAnsi" w:eastAsia="Calibri" w:hAnsiTheme="minorHAnsi" w:cstheme="minorHAnsi"/>
          <w:color w:val="000000"/>
          <w:sz w:val="22"/>
          <w:szCs w:val="22"/>
          <w:lang w:val="en-GB"/>
        </w:rPr>
        <w:t xml:space="preserve"> both among and very often within subpopulations</w:t>
      </w:r>
      <w:r w:rsidR="00697658" w:rsidRPr="00DB4661">
        <w:rPr>
          <w:rFonts w:asciiTheme="minorHAnsi" w:eastAsia="Calibri" w:hAnsiTheme="minorHAnsi" w:cstheme="minorHAnsi"/>
          <w:color w:val="000000"/>
          <w:sz w:val="22"/>
          <w:szCs w:val="22"/>
          <w:lang w:val="en-GB"/>
        </w:rPr>
        <w:t>, and conformity can evolve.</w:t>
      </w:r>
    </w:p>
    <w:bookmarkEnd w:id="1355"/>
    <w:bookmarkEnd w:id="1356"/>
    <w:p w14:paraId="000001AF" w14:textId="1219C24D" w:rsidR="008B54B4" w:rsidRDefault="008B54B4" w:rsidP="00FD7756">
      <w:pPr>
        <w:rPr>
          <w:rFonts w:asciiTheme="minorHAnsi" w:eastAsia="Calibri" w:hAnsiTheme="minorHAnsi" w:cstheme="minorHAnsi"/>
          <w:color w:val="000000"/>
          <w:lang w:val="en-GB"/>
        </w:rPr>
      </w:pPr>
      <w:r>
        <w:rPr>
          <w:rFonts w:asciiTheme="minorHAnsi" w:eastAsia="Calibri" w:hAnsiTheme="minorHAnsi" w:cstheme="minorHAnsi"/>
          <w:color w:val="000000"/>
          <w:lang w:val="en-GB"/>
        </w:rPr>
        <w:br w:type="page"/>
      </w:r>
    </w:p>
    <w:p w14:paraId="000001B0" w14:textId="7D1A4793" w:rsidR="00784C4E" w:rsidRPr="00DB4661" w:rsidRDefault="00697658" w:rsidP="00FD7756">
      <w:pPr>
        <w:jc w:val="both"/>
        <w:rPr>
          <w:rFonts w:asciiTheme="minorHAnsi" w:eastAsia="Calibri" w:hAnsiTheme="minorHAnsi" w:cstheme="minorHAnsi"/>
          <w:color w:val="000000"/>
          <w:lang w:val="en-GB"/>
        </w:rPr>
      </w:pPr>
      <w:r w:rsidRPr="00DB4661">
        <w:rPr>
          <w:rFonts w:asciiTheme="minorHAnsi" w:eastAsia="Calibri" w:hAnsiTheme="minorHAnsi" w:cstheme="minorHAnsi"/>
          <w:b/>
          <w:noProof/>
          <w:color w:val="000000"/>
          <w:lang w:val="en-GB" w:eastAsia="en-GB"/>
        </w:rPr>
        <w:lastRenderedPageBreak/>
        <w:drawing>
          <wp:inline distT="0" distB="0" distL="0" distR="0" wp14:anchorId="3CE04DF4" wp14:editId="041B613C">
            <wp:extent cx="4863434" cy="3837553"/>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4863434" cy="3837553"/>
                    </a:xfrm>
                    <a:prstGeom prst="rect">
                      <a:avLst/>
                    </a:prstGeom>
                    <a:ln/>
                  </pic:spPr>
                </pic:pic>
              </a:graphicData>
            </a:graphic>
          </wp:inline>
        </w:drawing>
      </w:r>
    </w:p>
    <w:p w14:paraId="7DF40EFC" w14:textId="77777777" w:rsidR="007C0B92" w:rsidRDefault="00697658" w:rsidP="00FD7756">
      <w:pPr>
        <w:pBdr>
          <w:top w:val="nil"/>
          <w:left w:val="nil"/>
          <w:bottom w:val="nil"/>
          <w:right w:val="nil"/>
          <w:between w:val="nil"/>
        </w:pBdr>
        <w:spacing w:before="200"/>
        <w:jc w:val="both"/>
        <w:rPr>
          <w:rFonts w:asciiTheme="minorHAnsi" w:eastAsia="Calibri" w:hAnsiTheme="minorHAnsi" w:cstheme="minorHAnsi"/>
          <w:color w:val="000000"/>
          <w:sz w:val="22"/>
          <w:szCs w:val="22"/>
          <w:lang w:val="en-GB"/>
        </w:rPr>
      </w:pPr>
      <w:bookmarkStart w:id="1357" w:name="_heading=h.30j0zll" w:colFirst="0" w:colLast="0"/>
      <w:bookmarkEnd w:id="1357"/>
      <w:r w:rsidRPr="00DB4661">
        <w:rPr>
          <w:rFonts w:asciiTheme="minorHAnsi" w:eastAsia="Calibri" w:hAnsiTheme="minorHAnsi" w:cstheme="minorHAnsi"/>
          <w:b/>
          <w:color w:val="000000"/>
          <w:sz w:val="22"/>
          <w:szCs w:val="22"/>
          <w:lang w:val="en-GB"/>
        </w:rPr>
        <w:t>Figure 4: A tentative evolutionary pathway towards animal and human culture</w:t>
      </w:r>
      <w:r w:rsidRPr="00DB4661">
        <w:rPr>
          <w:rFonts w:asciiTheme="minorHAnsi" w:eastAsia="Calibri" w:hAnsiTheme="minorHAnsi" w:cstheme="minorHAnsi"/>
          <w:color w:val="000000"/>
          <w:sz w:val="22"/>
          <w:szCs w:val="22"/>
          <w:lang w:val="en-GB"/>
        </w:rPr>
        <w:t>. From the Fisher runaway process in the context of mate choice to social learning, conformity, traditions in sexual preferences, various forms of traditions including aggregated behaviour, and human culture.</w:t>
      </w:r>
    </w:p>
    <w:p w14:paraId="094DDA43" w14:textId="77777777" w:rsidR="007C0B92" w:rsidRDefault="007C0B92" w:rsidP="00FD7756">
      <w:pPr>
        <w:pBdr>
          <w:top w:val="nil"/>
          <w:left w:val="nil"/>
          <w:bottom w:val="nil"/>
          <w:right w:val="nil"/>
          <w:between w:val="nil"/>
        </w:pBdr>
        <w:spacing w:before="200"/>
        <w:jc w:val="both"/>
        <w:rPr>
          <w:rFonts w:asciiTheme="minorHAnsi" w:eastAsia="Calibri" w:hAnsiTheme="minorHAnsi" w:cstheme="minorHAnsi"/>
          <w:color w:val="000000"/>
          <w:sz w:val="22"/>
          <w:szCs w:val="22"/>
          <w:lang w:val="en-GB"/>
        </w:rPr>
      </w:pPr>
    </w:p>
    <w:p w14:paraId="000001B1" w14:textId="720959C7" w:rsidR="00784C4E" w:rsidRPr="00DB4661" w:rsidRDefault="007C0B92" w:rsidP="00FD7756">
      <w:pPr>
        <w:rPr>
          <w:rFonts w:asciiTheme="minorHAnsi" w:eastAsia="Calibri" w:hAnsiTheme="minorHAnsi" w:cstheme="minorHAnsi"/>
          <w:color w:val="000000"/>
          <w:sz w:val="22"/>
          <w:szCs w:val="22"/>
          <w:lang w:val="en-GB"/>
        </w:rPr>
      </w:pPr>
      <w:r>
        <w:rPr>
          <w:rFonts w:asciiTheme="minorHAnsi" w:eastAsia="Calibri" w:hAnsiTheme="minorHAnsi" w:cstheme="minorHAnsi"/>
          <w:color w:val="000000"/>
          <w:sz w:val="22"/>
          <w:szCs w:val="22"/>
          <w:lang w:val="en-GB"/>
        </w:rPr>
        <w:fldChar w:fldCharType="begin"/>
      </w:r>
      <w:r>
        <w:rPr>
          <w:rFonts w:asciiTheme="minorHAnsi" w:eastAsia="Calibri" w:hAnsiTheme="minorHAnsi" w:cstheme="minorHAnsi"/>
          <w:color w:val="000000"/>
          <w:sz w:val="22"/>
          <w:szCs w:val="22"/>
          <w:lang w:val="en-GB"/>
        </w:rPr>
        <w:instrText xml:space="preserve"> ADDIN EN.REFLIST </w:instrText>
      </w:r>
      <w:r>
        <w:rPr>
          <w:rFonts w:asciiTheme="minorHAnsi" w:eastAsia="Calibri" w:hAnsiTheme="minorHAnsi" w:cstheme="minorHAnsi"/>
          <w:color w:val="000000"/>
          <w:sz w:val="22"/>
          <w:szCs w:val="22"/>
          <w:lang w:val="en-GB"/>
        </w:rPr>
        <w:fldChar w:fldCharType="end"/>
      </w:r>
    </w:p>
    <w:sectPr w:rsidR="00784C4E" w:rsidRPr="00DB4661" w:rsidSect="000D2264">
      <w:pgSz w:w="12240" w:h="15840"/>
      <w:pgMar w:top="1417" w:right="1417" w:bottom="1134" w:left="1417" w:header="708" w:footer="708" w:gutter="0"/>
      <w:lnNumType w:countBy="1" w:restart="continuous"/>
      <w:pgNumType w:start="2"/>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Sabine Noebel" w:date="2022-02-14T10:32:00Z" w:initials="SN">
    <w:p w14:paraId="24149481" w14:textId="77777777" w:rsidR="00D75427" w:rsidRDefault="002069F5" w:rsidP="00084100">
      <w:pPr>
        <w:pStyle w:val="Commentaire"/>
        <w:jc w:val="left"/>
      </w:pPr>
      <w:r>
        <w:rPr>
          <w:rStyle w:val="Marquedecommentaire"/>
        </w:rPr>
        <w:annotationRef/>
      </w:r>
      <w:r w:rsidR="00D75427">
        <w:rPr>
          <w:color w:val="00B050"/>
        </w:rPr>
        <w:t xml:space="preserve">R1: </w:t>
      </w:r>
      <w:r w:rsidR="00D75427">
        <w:rPr>
          <w:color w:val="00B050"/>
          <w:highlight w:val="white"/>
        </w:rPr>
        <w:t>This paper combines a useful and competent review of conformism in social learning with an interesting idea about the evolution of conformity in mate choice.  At the end, the authors argue that conformity in mate choice proceeded and potentiated the evolution of conformity in social learning during human evolution.  I think that the review is useful and mainly correct. The idea about Fisher and conformity is novel and interesting, but the application to the evolution human social evolution is very speculative and not really very plausible.  The role of female choice in primate evolution depends on the species but among apes there is not much evidence.  Australopiths were  highly dimorphic suggesting that female choice was not that significant.  Early Homo seems to have been less dimorphic, but male provisioning likely played a significant role as human babies became more altricial.  A conformist female would necessarily have to reduce choice on other dimensions.  I recommend that the authors revise accordingly.  I also offer a number of more detailed comments keyed to line number.</w:t>
      </w:r>
    </w:p>
  </w:comment>
  <w:comment w:id="4" w:author="Sabine Noebel" w:date="2022-02-14T10:32:00Z" w:initials="SN">
    <w:p w14:paraId="5E8E73F9" w14:textId="4491D974" w:rsidR="003A0624" w:rsidRDefault="002069F5">
      <w:pPr>
        <w:pStyle w:val="Commentaire"/>
        <w:jc w:val="left"/>
      </w:pPr>
      <w:r>
        <w:rPr>
          <w:rStyle w:val="Marquedecommentaire"/>
        </w:rPr>
        <w:annotationRef/>
      </w:r>
      <w:r w:rsidR="003A0624">
        <w:rPr>
          <w:color w:val="0070C0"/>
          <w:lang w:val="de-DE"/>
        </w:rPr>
        <w:t xml:space="preserve">R2: </w:t>
      </w:r>
      <w:r w:rsidR="003A0624">
        <w:rPr>
          <w:color w:val="0070C0"/>
          <w:highlight w:val="white"/>
        </w:rPr>
        <w:t>Overall, this is an interesting read, and I enjoyed read it. However I also found it a confusing read, with ideas jumping around within paragraphs, and sometimes little apparent connection between subsections for paragraphs. I think it could be greatly improved by reordering parts of the manuscript to improve the flow. I have detailed this for individual paragraphs below in my line-by-line comments, but in particular, I think section III needs some rethought - I would suggest moving the normative subsection entirely out (as these ideas go nowhere afterwards, and it could be sufficiently dealt with by a small expansion of the part that already talks about it in SII.</w:t>
      </w:r>
    </w:p>
    <w:p w14:paraId="1A03F233" w14:textId="77777777" w:rsidR="003A0624" w:rsidRDefault="003A0624">
      <w:pPr>
        <w:pStyle w:val="Commentaire"/>
        <w:jc w:val="left"/>
      </w:pPr>
    </w:p>
    <w:p w14:paraId="246F40BB" w14:textId="77777777" w:rsidR="003A0624" w:rsidRDefault="003A0624">
      <w:pPr>
        <w:pStyle w:val="Commentaire"/>
        <w:jc w:val="left"/>
      </w:pPr>
      <w:r>
        <w:rPr>
          <w:color w:val="0070C0"/>
          <w:highlight w:val="white"/>
        </w:rPr>
        <w:t>Second, I would say that the manuscript would benefit more from importing more of the empirical examples from the table into the text - the manuscript is often quite abstract, and empirical examples would help to ground the text and give the reader “hooks” to hang on to. In particular, I think the subsection on behavioural ecology (in SIV) needs to be extensively revised to focus more on real world examples and the diversity of behavioural contexts and taxa that conformity is observed in. At present, it spends more time rehashing concepts and definitions that are already perfectly well covered in the earlier sections.</w:t>
      </w:r>
    </w:p>
    <w:p w14:paraId="5B13143B" w14:textId="77777777" w:rsidR="003A0624" w:rsidRDefault="003A0624">
      <w:pPr>
        <w:pStyle w:val="Commentaire"/>
        <w:jc w:val="left"/>
      </w:pPr>
    </w:p>
    <w:p w14:paraId="05FC1486" w14:textId="77777777" w:rsidR="003A0624" w:rsidRDefault="003A0624" w:rsidP="00790AF6">
      <w:pPr>
        <w:pStyle w:val="Commentaire"/>
        <w:jc w:val="left"/>
      </w:pPr>
      <w:r>
        <w:rPr>
          <w:color w:val="0070C0"/>
          <w:highlight w:val="white"/>
        </w:rPr>
        <w:t>Third, I think it is a missed opportunity that individual variation in conformity is not better explored. In my view, this topic is worthy of its own subsection in SIII. However, failing that, I give a few suggestions where it could be expanded on in the line-by-line comments below.</w:t>
      </w:r>
    </w:p>
  </w:comment>
  <w:comment w:id="3" w:author="Sabine Noebel" w:date="2022-02-14T10:33:00Z" w:initials="SN">
    <w:p w14:paraId="3AE32DA0" w14:textId="32ABFA2C" w:rsidR="002069F5" w:rsidRDefault="002069F5" w:rsidP="00373553">
      <w:pPr>
        <w:rPr>
          <w:rFonts w:ascii="Arial" w:eastAsia="Arial" w:hAnsi="Arial" w:cs="Arial"/>
          <w:color w:val="222222"/>
          <w:sz w:val="20"/>
          <w:szCs w:val="20"/>
          <w:lang w:val="en-GB"/>
        </w:rPr>
      </w:pPr>
      <w:r>
        <w:rPr>
          <w:rStyle w:val="Marquedecommentaire"/>
        </w:rPr>
        <w:annotationRef/>
      </w:r>
      <w:r>
        <w:t xml:space="preserve">Editor: </w:t>
      </w:r>
      <w:r>
        <w:rPr>
          <w:color w:val="201F1E"/>
          <w:highlight w:val="white"/>
          <w:lang w:val="en-US"/>
        </w:rPr>
        <w:t>As you can see, both referees are broadly enthusiastic about the work, and so am I. However, both feel that the submission could be substantially improved.</w:t>
      </w:r>
    </w:p>
    <w:p w14:paraId="385A313C" w14:textId="77777777" w:rsidR="002069F5" w:rsidRDefault="002069F5" w:rsidP="00373553"/>
    <w:p w14:paraId="771FAA07" w14:textId="77777777" w:rsidR="002069F5" w:rsidRDefault="002069F5" w:rsidP="00373553">
      <w:pPr>
        <w:rPr>
          <w:rFonts w:ascii="Arial" w:eastAsia="Arial" w:hAnsi="Arial" w:cs="Arial"/>
          <w:color w:val="222222"/>
          <w:sz w:val="20"/>
          <w:szCs w:val="20"/>
          <w:lang w:val="en-GB"/>
        </w:rPr>
      </w:pPr>
      <w:r>
        <w:rPr>
          <w:color w:val="201F1E"/>
          <w:highlight w:val="white"/>
          <w:lang w:val="en-US"/>
        </w:rPr>
        <w:t>Referee 1's major objection is to the application to human social evolution, which they consider speculative. While I do not want to *insist* on any particular revision here, I would ask you to seriously consider their comments, and at the very least include the counterevidence and caveats.</w:t>
      </w:r>
    </w:p>
    <w:p w14:paraId="14CAC994" w14:textId="77777777" w:rsidR="002069F5" w:rsidRDefault="002069F5" w:rsidP="00373553"/>
    <w:p w14:paraId="42A3F022" w14:textId="77777777" w:rsidR="002069F5" w:rsidRDefault="002069F5" w:rsidP="00373553">
      <w:pPr>
        <w:pStyle w:val="Commentaire"/>
        <w:jc w:val="left"/>
      </w:pPr>
      <w:r>
        <w:rPr>
          <w:color w:val="201F1E"/>
          <w:highlight w:val="white"/>
          <w:lang w:val="en-US"/>
        </w:rPr>
        <w:t>Referee 2 has broader concerns about the clarity of the overall argument, and asks for a greater use of examples throughout. Regarding examples, I agree that they might clarify the argument at some points, but I would generally prefer a systematic treatment of the data to too many scattered examples. I would ask you to seriously consider the referee's suggestions about clarity of flow and repetition.</w:t>
      </w:r>
    </w:p>
  </w:comment>
  <w:comment w:id="17" w:author="Sabine Noebel" w:date="2022-03-16T15:05:00Z" w:initials="SN">
    <w:p w14:paraId="668F10CE" w14:textId="77777777" w:rsidR="00221730" w:rsidRDefault="00221730" w:rsidP="0063230C">
      <w:pPr>
        <w:pStyle w:val="Commentaire"/>
        <w:jc w:val="left"/>
      </w:pPr>
      <w:r>
        <w:rPr>
          <w:rStyle w:val="Marquedecommentaire"/>
        </w:rPr>
        <w:annotationRef/>
      </w:r>
      <w:r>
        <w:rPr>
          <w:color w:val="FF0000"/>
        </w:rPr>
        <w:t>I will update this at the very end</w:t>
      </w:r>
    </w:p>
  </w:comment>
  <w:comment w:id="19" w:author="Sabine Noebel" w:date="2022-02-14T10:20:00Z" w:initials="SN">
    <w:p w14:paraId="0D7F12C1" w14:textId="19848A67" w:rsidR="003A0624" w:rsidRDefault="00FD7756" w:rsidP="00067FCB">
      <w:pPr>
        <w:pStyle w:val="Commentaire"/>
        <w:jc w:val="left"/>
      </w:pPr>
      <w:r>
        <w:rPr>
          <w:rStyle w:val="Marquedecommentaire"/>
        </w:rPr>
        <w:annotationRef/>
      </w:r>
      <w:r w:rsidR="003A0624">
        <w:rPr>
          <w:color w:val="0070C0"/>
        </w:rPr>
        <w:t xml:space="preserve">R2: </w:t>
      </w:r>
      <w:r w:rsidR="003A0624">
        <w:rPr>
          <w:color w:val="0070C0"/>
          <w:highlight w:val="white"/>
        </w:rPr>
        <w:t>This introductory paragraph feels a bit confused, as it starts with “cultural processes” and “cultural evolution”, and then goes onto to define social learning, and not return to them. I suggest it should start with social learning, and end by explaining how social learning is a building block of cultural traditions (defining these terms).</w:t>
      </w:r>
    </w:p>
  </w:comment>
  <w:comment w:id="36" w:author="Sabine Noebel" w:date="2022-03-16T15:06:00Z" w:initials="SN">
    <w:p w14:paraId="497F2E73" w14:textId="77777777" w:rsidR="00221730" w:rsidRDefault="00221730" w:rsidP="00A9590D">
      <w:pPr>
        <w:pStyle w:val="Commentaire"/>
        <w:jc w:val="left"/>
      </w:pPr>
      <w:r>
        <w:rPr>
          <w:rStyle w:val="Marquedecommentaire"/>
        </w:rPr>
        <w:annotationRef/>
      </w:r>
      <w:r>
        <w:rPr>
          <w:color w:val="FF0000"/>
        </w:rPr>
        <w:t>Etienne prefers characteristic, Antoine and I prefer form</w:t>
      </w:r>
    </w:p>
  </w:comment>
  <w:comment w:id="47" w:author="Sabine Noebel" w:date="2022-02-14T10:21:00Z" w:initials="SN">
    <w:p w14:paraId="4E493B40" w14:textId="2F25D3A3" w:rsidR="003A0624" w:rsidRDefault="00FD7756" w:rsidP="00AA131F">
      <w:pPr>
        <w:pStyle w:val="Commentaire"/>
        <w:jc w:val="left"/>
      </w:pPr>
      <w:r>
        <w:rPr>
          <w:rStyle w:val="Marquedecommentaire"/>
        </w:rPr>
        <w:annotationRef/>
      </w:r>
      <w:r w:rsidR="003A0624">
        <w:rPr>
          <w:color w:val="0070C0"/>
        </w:rPr>
        <w:t xml:space="preserve">R2: </w:t>
      </w:r>
      <w:r w:rsidR="003A0624">
        <w:rPr>
          <w:color w:val="0070C0"/>
          <w:highlight w:val="white"/>
        </w:rPr>
        <w:t>need a sentence here stating that conformity can be advantage for the individual, or this part all feels a bit group selectionist</w:t>
      </w:r>
    </w:p>
  </w:comment>
  <w:comment w:id="56" w:author="Sabine Noebel" w:date="2022-02-14T10:22:00Z" w:initials="SN">
    <w:p w14:paraId="2742E432" w14:textId="6A72EBDA" w:rsidR="003A0624" w:rsidRDefault="00FD7756" w:rsidP="00346B29">
      <w:pPr>
        <w:pStyle w:val="Commentaire"/>
        <w:jc w:val="left"/>
      </w:pPr>
      <w:r>
        <w:rPr>
          <w:rStyle w:val="Marquedecommentaire"/>
        </w:rPr>
        <w:annotationRef/>
      </w:r>
      <w:r w:rsidR="003A0624">
        <w:rPr>
          <w:color w:val="0070C0"/>
        </w:rPr>
        <w:t xml:space="preserve">R2: </w:t>
      </w:r>
      <w:r w:rsidR="003A0624">
        <w:rPr>
          <w:color w:val="0070C0"/>
          <w:highlight w:val="white"/>
        </w:rPr>
        <w:t>Not always - see Somveille et al. 2018. In fact, you seem to have missed this reference entirely, and it is also relevant for later discussion on meta-populations and conformity.</w:t>
      </w:r>
    </w:p>
  </w:comment>
  <w:comment w:id="65" w:author="Sabine Noebel" w:date="2022-02-14T10:22:00Z" w:initials="SN">
    <w:p w14:paraId="46BA09DC" w14:textId="77777777" w:rsidR="003A0624" w:rsidRDefault="00FD7756" w:rsidP="001B47FB">
      <w:pPr>
        <w:pStyle w:val="Commentaire"/>
        <w:jc w:val="left"/>
      </w:pPr>
      <w:r>
        <w:rPr>
          <w:rStyle w:val="Marquedecommentaire"/>
        </w:rPr>
        <w:annotationRef/>
      </w:r>
      <w:r w:rsidR="003A0624">
        <w:rPr>
          <w:color w:val="0070C0"/>
        </w:rPr>
        <w:t xml:space="preserve">R2: </w:t>
      </w:r>
      <w:r w:rsidR="003A0624">
        <w:rPr>
          <w:color w:val="0070C0"/>
          <w:highlight w:val="white"/>
        </w:rPr>
        <w:t>: I think it has always been a topic when considering human evolution - you could make the transition to considering conformity across all animal species clearer here.</w:t>
      </w:r>
    </w:p>
  </w:comment>
  <w:comment w:id="76" w:author="Sabine Noebel" w:date="2022-02-14T10:22:00Z" w:initials="SN">
    <w:p w14:paraId="02217111" w14:textId="77777777" w:rsidR="003A0624" w:rsidRDefault="00FD7756" w:rsidP="00B96570">
      <w:pPr>
        <w:pStyle w:val="Commentaire"/>
        <w:jc w:val="left"/>
      </w:pPr>
      <w:r>
        <w:rPr>
          <w:rStyle w:val="Marquedecommentaire"/>
        </w:rPr>
        <w:annotationRef/>
      </w:r>
      <w:r w:rsidR="003A0624">
        <w:rPr>
          <w:color w:val="0070C0"/>
        </w:rPr>
        <w:t xml:space="preserve">R2: </w:t>
      </w:r>
      <w:r w:rsidR="003A0624">
        <w:rPr>
          <w:color w:val="0070C0"/>
          <w:highlight w:val="white"/>
        </w:rPr>
        <w:t>This paragraph doesn’t belong here, as you return to it later. I suggest starting at the beginning (i.e. L123), and then definition from this paragraph to L140, when you get to it again.</w:t>
      </w:r>
    </w:p>
  </w:comment>
  <w:comment w:id="79" w:author="Sabine Noebel" w:date="2022-02-14T10:23:00Z" w:initials="SN">
    <w:p w14:paraId="381EC4C0" w14:textId="77777777" w:rsidR="003A0624" w:rsidRDefault="00FD7756" w:rsidP="008D70DF">
      <w:pPr>
        <w:pStyle w:val="Commentaire"/>
        <w:jc w:val="left"/>
      </w:pPr>
      <w:r>
        <w:rPr>
          <w:rStyle w:val="Marquedecommentaire"/>
        </w:rPr>
        <w:annotationRef/>
      </w:r>
      <w:r w:rsidR="003A0624">
        <w:rPr>
          <w:color w:val="0070C0"/>
        </w:rPr>
        <w:t xml:space="preserve">R2: </w:t>
      </w:r>
      <w:r w:rsidR="003A0624">
        <w:rPr>
          <w:color w:val="0070C0"/>
          <w:highlight w:val="white"/>
        </w:rPr>
        <w:t>“varying other factors” is unclear wording, do you mean also replicated across variable conditions?</w:t>
      </w:r>
    </w:p>
  </w:comment>
  <w:comment w:id="84" w:author="Sabine Noebel" w:date="2022-02-14T10:23:00Z" w:initials="SN">
    <w:p w14:paraId="0D601E86" w14:textId="77777777" w:rsidR="003A0624" w:rsidRDefault="00FD7756" w:rsidP="00FE2E80">
      <w:pPr>
        <w:pStyle w:val="Commentaire"/>
        <w:jc w:val="left"/>
      </w:pPr>
      <w:r>
        <w:rPr>
          <w:rStyle w:val="Marquedecommentaire"/>
        </w:rPr>
        <w:annotationRef/>
      </w:r>
      <w:r w:rsidR="003A0624">
        <w:rPr>
          <w:color w:val="0070C0"/>
        </w:rPr>
        <w:t xml:space="preserve">R2: </w:t>
      </w:r>
      <w:r w:rsidR="003A0624">
        <w:rPr>
          <w:color w:val="0070C0"/>
          <w:highlight w:val="white"/>
        </w:rPr>
        <w:t>You need to be much clearer in separating normative conformity that is driven from the individual (“advantages to fitting in”), and that from the group (“peer pressure”, “punishment”). There are potentially very different drivers and could lead to different outcomes, and they are a bit mixed up in the text.</w:t>
      </w:r>
    </w:p>
  </w:comment>
  <w:comment w:id="93" w:author="Sabine Noebel" w:date="2022-02-14T10:10:00Z" w:initials="SN">
    <w:p w14:paraId="60334C1B" w14:textId="77777777" w:rsidR="00D75427" w:rsidRDefault="00FD7756" w:rsidP="00CD3BE1">
      <w:pPr>
        <w:pStyle w:val="Commentaire"/>
        <w:jc w:val="left"/>
      </w:pPr>
      <w:r>
        <w:rPr>
          <w:rStyle w:val="Marquedecommentaire"/>
        </w:rPr>
        <w:annotationRef/>
      </w:r>
      <w:r w:rsidR="00D75427">
        <w:rPr>
          <w:color w:val="00B050"/>
        </w:rPr>
        <w:t xml:space="preserve">R1: </w:t>
      </w:r>
      <w:r w:rsidR="00D75427">
        <w:rPr>
          <w:color w:val="00B050"/>
          <w:highlight w:val="white"/>
        </w:rPr>
        <w:t>The restaurant model depends critically on sequential learning.  Generally, positive frequency dependent learning does not lead to multiple equilibria.  For example, if the learning rule is linear with a positive intercept at 0 and a slope less than one, learning will lead to stable polymorphisms.  To be disruptive the rule needs to have something like the Boyd/Richerson structure, at least in population dynamic models (it could have an unstable equilibrium other than 0.5 as assumed by B/R).</w:t>
      </w:r>
    </w:p>
  </w:comment>
  <w:comment w:id="94" w:author="Sabine Noebel" w:date="2022-02-28T09:50:00Z" w:initials="SN">
    <w:p w14:paraId="08D9DD29" w14:textId="77777777" w:rsidR="005B5A27" w:rsidRDefault="005B5A27" w:rsidP="00A62FAD">
      <w:pPr>
        <w:pStyle w:val="Commentaire"/>
        <w:jc w:val="left"/>
      </w:pPr>
      <w:r>
        <w:rPr>
          <w:rStyle w:val="Marquedecommentaire"/>
        </w:rPr>
        <w:annotationRef/>
      </w:r>
      <w:r>
        <w:rPr>
          <w:color w:val="000000"/>
          <w:lang w:val="de-DE"/>
        </w:rPr>
        <w:t>I think our point is not the multiplicity of equilibria, but rather that conformity can enforce a 'bad' equilibrium depending on initial conditions</w:t>
      </w:r>
    </w:p>
  </w:comment>
  <w:comment w:id="102" w:author="Sabine Noebel" w:date="2022-02-14T10:25:00Z" w:initials="SN">
    <w:p w14:paraId="60371893" w14:textId="290618FB" w:rsidR="003A0624" w:rsidRDefault="00FD7756" w:rsidP="00B375C6">
      <w:pPr>
        <w:pStyle w:val="Commentaire"/>
        <w:jc w:val="left"/>
      </w:pPr>
      <w:r>
        <w:rPr>
          <w:rStyle w:val="Marquedecommentaire"/>
        </w:rPr>
        <w:annotationRef/>
      </w:r>
      <w:r w:rsidR="003A0624">
        <w:rPr>
          <w:color w:val="0070C0"/>
        </w:rPr>
        <w:t xml:space="preserve">R2: </w:t>
      </w:r>
      <w:r w:rsidR="003A0624">
        <w:rPr>
          <w:color w:val="0070C0"/>
          <w:highlight w:val="white"/>
        </w:rPr>
        <w:t>you mention individual variation here in passing, could you better develop this here?</w:t>
      </w:r>
    </w:p>
  </w:comment>
  <w:comment w:id="106" w:author="Sabine Noebel" w:date="2022-02-14T10:12:00Z" w:initials="SN">
    <w:p w14:paraId="4CBA9810" w14:textId="77777777" w:rsidR="00D75427" w:rsidRDefault="00FD7756" w:rsidP="00503E61">
      <w:pPr>
        <w:pStyle w:val="Commentaire"/>
        <w:jc w:val="left"/>
      </w:pPr>
      <w:r>
        <w:rPr>
          <w:rStyle w:val="Marquedecommentaire"/>
        </w:rPr>
        <w:annotationRef/>
      </w:r>
      <w:r w:rsidR="00D75427">
        <w:rPr>
          <w:color w:val="00B050"/>
          <w:highlight w:val="white"/>
        </w:rPr>
        <w:t>R1: If the space of norms is continuous this need not be the case.  See Kuran 2008.</w:t>
      </w:r>
    </w:p>
  </w:comment>
  <w:comment w:id="85" w:author="Sabine Noebel" w:date="2022-02-14T10:24:00Z" w:initials="SN">
    <w:p w14:paraId="4B0B9DD9" w14:textId="2D687A5A" w:rsidR="003A0624" w:rsidRDefault="00FD7756" w:rsidP="00D07A26">
      <w:pPr>
        <w:pStyle w:val="Commentaire"/>
        <w:jc w:val="left"/>
      </w:pPr>
      <w:r>
        <w:rPr>
          <w:rStyle w:val="Marquedecommentaire"/>
        </w:rPr>
        <w:annotationRef/>
      </w:r>
      <w:r w:rsidR="003A0624">
        <w:rPr>
          <w:color w:val="0070C0"/>
        </w:rPr>
        <w:t xml:space="preserve">R2: </w:t>
      </w:r>
      <w:r w:rsidR="003A0624">
        <w:rPr>
          <w:color w:val="0070C0"/>
          <w:highlight w:val="white"/>
        </w:rPr>
        <w:t>In general, you can move the text from S111 (1) to this part, as a lot of the later part on normative conformity is repetition anyway, and the main thrust of your argument is the informational conformity.</w:t>
      </w:r>
    </w:p>
  </w:comment>
  <w:comment w:id="115" w:author="Sabine Noebel" w:date="2022-02-14T10:25:00Z" w:initials="SN">
    <w:p w14:paraId="0CF59E50" w14:textId="77777777" w:rsidR="003A0624" w:rsidRDefault="00FD7756" w:rsidP="00AB5055">
      <w:pPr>
        <w:pStyle w:val="Commentaire"/>
        <w:jc w:val="left"/>
      </w:pPr>
      <w:r>
        <w:rPr>
          <w:rStyle w:val="Marquedecommentaire"/>
        </w:rPr>
        <w:annotationRef/>
      </w:r>
      <w:r w:rsidR="003A0624">
        <w:rPr>
          <w:color w:val="0070C0"/>
        </w:rPr>
        <w:t xml:space="preserve">R2: </w:t>
      </w:r>
      <w:r w:rsidR="003A0624">
        <w:rPr>
          <w:color w:val="0070C0"/>
          <w:highlight w:val="white"/>
        </w:rPr>
        <w:t>Again, you never define cultural evolution.</w:t>
      </w:r>
    </w:p>
  </w:comment>
  <w:comment w:id="121" w:author="Sabine Noebel" w:date="2022-02-14T10:26:00Z" w:initials="SN">
    <w:p w14:paraId="0924D436" w14:textId="77777777" w:rsidR="003A0624" w:rsidRDefault="00FD7756" w:rsidP="009F7F4A">
      <w:pPr>
        <w:pStyle w:val="Commentaire"/>
        <w:jc w:val="left"/>
      </w:pPr>
      <w:r>
        <w:rPr>
          <w:rStyle w:val="Marquedecommentaire"/>
        </w:rPr>
        <w:annotationRef/>
      </w:r>
      <w:r w:rsidR="003A0624">
        <w:rPr>
          <w:color w:val="0070C0"/>
          <w:highlight w:val="white"/>
        </w:rPr>
        <w:t>R2: This isn’t what Aplin et al. 2017 finds, rather they find the opposite - that conformity is beneficial in promoting populations to shift to more optimal behaviours. I’m not sure if it is published yet, but there is some recent work by Wataru Nakahashi showing a similar benefit of conformity in humans.</w:t>
      </w:r>
    </w:p>
  </w:comment>
  <w:comment w:id="145" w:author="Sabine Noebel" w:date="2022-02-14T10:26:00Z" w:initials="SN">
    <w:p w14:paraId="75CFD5CB" w14:textId="77777777" w:rsidR="003A0624" w:rsidRDefault="00FD7756" w:rsidP="001A5D08">
      <w:pPr>
        <w:pStyle w:val="Commentaire"/>
        <w:jc w:val="left"/>
      </w:pPr>
      <w:r>
        <w:rPr>
          <w:rStyle w:val="Marquedecommentaire"/>
        </w:rPr>
        <w:annotationRef/>
      </w:r>
      <w:r w:rsidR="003A0624">
        <w:rPr>
          <w:color w:val="0070C0"/>
        </w:rPr>
        <w:t xml:space="preserve">R2: </w:t>
      </w:r>
      <w:r w:rsidR="003A0624">
        <w:rPr>
          <w:color w:val="0070C0"/>
          <w:highlight w:val="white"/>
        </w:rPr>
        <w:t>In general, this part of the text could use some empirical examples to give us some context, as well as a mention of different behavioural contexts these models  could apply to. </w:t>
      </w:r>
    </w:p>
  </w:comment>
  <w:comment w:id="158" w:author="Sabine Noebel" w:date="2022-02-14T10:27:00Z" w:initials="SN">
    <w:p w14:paraId="1AFAF503" w14:textId="77777777" w:rsidR="003A0624" w:rsidRDefault="00FD7756" w:rsidP="00222757">
      <w:pPr>
        <w:pStyle w:val="Commentaire"/>
        <w:jc w:val="left"/>
      </w:pPr>
      <w:r>
        <w:rPr>
          <w:rStyle w:val="Marquedecommentaire"/>
        </w:rPr>
        <w:annotationRef/>
      </w:r>
      <w:r w:rsidR="003A0624">
        <w:rPr>
          <w:color w:val="0070C0"/>
        </w:rPr>
        <w:t xml:space="preserve">R2: </w:t>
      </w:r>
      <w:r w:rsidR="003A0624">
        <w:rPr>
          <w:color w:val="0070C0"/>
          <w:highlight w:val="white"/>
        </w:rPr>
        <w:t>Very unclear paragraph. Is cooperation the suboptimal trait here? Revise. I would also suggest moving the previous paragraph to after this one, as this paragraph directly flows on from L218.</w:t>
      </w:r>
    </w:p>
  </w:comment>
  <w:comment w:id="166" w:author="Sabine Noebel" w:date="2022-02-14T10:12:00Z" w:initials="SN">
    <w:p w14:paraId="50AAA1B7" w14:textId="77777777" w:rsidR="00D75427" w:rsidRDefault="00FD7756" w:rsidP="00AA02BD">
      <w:pPr>
        <w:pStyle w:val="Commentaire"/>
        <w:jc w:val="left"/>
      </w:pPr>
      <w:r>
        <w:rPr>
          <w:rStyle w:val="Marquedecommentaire"/>
        </w:rPr>
        <w:annotationRef/>
      </w:r>
      <w:r w:rsidR="00D75427">
        <w:rPr>
          <w:color w:val="00B050"/>
          <w:highlight w:val="white"/>
        </w:rPr>
        <w:t>R1: Very important insight in this section, often ignored</w:t>
      </w:r>
    </w:p>
  </w:comment>
  <w:comment w:id="173" w:author="Sabine Noebel" w:date="2022-02-14T10:13:00Z" w:initials="SN">
    <w:p w14:paraId="30C027C7" w14:textId="77777777" w:rsidR="00D75427" w:rsidRDefault="00FD7756" w:rsidP="008F21B0">
      <w:pPr>
        <w:pStyle w:val="Commentaire"/>
        <w:jc w:val="left"/>
      </w:pPr>
      <w:r>
        <w:rPr>
          <w:rStyle w:val="Marquedecommentaire"/>
        </w:rPr>
        <w:annotationRef/>
      </w:r>
      <w:r w:rsidR="00D75427">
        <w:rPr>
          <w:color w:val="00B050"/>
          <w:highlight w:val="white"/>
        </w:rPr>
        <w:t>R1: The Perrault et results hold for any number of models.</w:t>
      </w:r>
    </w:p>
  </w:comment>
  <w:comment w:id="177" w:author="Sabine Noebel" w:date="2022-02-14T10:14:00Z" w:initials="SN">
    <w:p w14:paraId="4102C1E9" w14:textId="77777777" w:rsidR="00D75427" w:rsidRDefault="00FD7756" w:rsidP="00DD69FA">
      <w:pPr>
        <w:pStyle w:val="Commentaire"/>
        <w:jc w:val="left"/>
      </w:pPr>
      <w:r>
        <w:rPr>
          <w:rStyle w:val="Marquedecommentaire"/>
        </w:rPr>
        <w:annotationRef/>
      </w:r>
      <w:r w:rsidR="00D75427">
        <w:rPr>
          <w:color w:val="00B050"/>
          <w:highlight w:val="white"/>
        </w:rPr>
        <w:t>R1: Also important</w:t>
      </w:r>
    </w:p>
  </w:comment>
  <w:comment w:id="202" w:author="Sabine Noebel" w:date="2022-02-14T10:14:00Z" w:initials="SN">
    <w:p w14:paraId="6243C334" w14:textId="77777777" w:rsidR="00D75427" w:rsidRDefault="00FD7756" w:rsidP="000A0E98">
      <w:pPr>
        <w:pStyle w:val="Commentaire"/>
        <w:jc w:val="left"/>
      </w:pPr>
      <w:r>
        <w:rPr>
          <w:rStyle w:val="Marquedecommentaire"/>
        </w:rPr>
        <w:annotationRef/>
      </w:r>
      <w:r w:rsidR="00D75427">
        <w:rPr>
          <w:color w:val="00B050"/>
        </w:rPr>
        <w:t xml:space="preserve">R1: </w:t>
      </w:r>
      <w:r w:rsidR="00D75427">
        <w:rPr>
          <w:color w:val="00B050"/>
          <w:highlight w:val="white"/>
        </w:rPr>
        <w:t>Boyd and Richerson assumed that learners never erred about the fraction of the two types, but were only exposed to three models, not the entire group.</w:t>
      </w:r>
    </w:p>
  </w:comment>
  <w:comment w:id="208" w:author="Sabine Noebel" w:date="2022-02-14T10:15:00Z" w:initials="SN">
    <w:p w14:paraId="63808CC3" w14:textId="77777777" w:rsidR="00D75427" w:rsidRDefault="00FD7756">
      <w:pPr>
        <w:pStyle w:val="Commentaire"/>
        <w:jc w:val="left"/>
      </w:pPr>
      <w:r>
        <w:rPr>
          <w:rStyle w:val="Marquedecommentaire"/>
        </w:rPr>
        <w:annotationRef/>
      </w:r>
      <w:r w:rsidR="00D75427">
        <w:rPr>
          <w:color w:val="00B050"/>
          <w:lang w:val="de-DE"/>
        </w:rPr>
        <w:t xml:space="preserve">R1: </w:t>
      </w:r>
      <w:r w:rsidR="00D75427">
        <w:rPr>
          <w:color w:val="00B050"/>
          <w:highlight w:val="white"/>
        </w:rPr>
        <w:t>In this story all of the smooth sigmoid shape comes from error.  In the B&amp;R story it all comes from sampling.  A proper model would derive the sigmoid curve from a larger sample plus error. </w:t>
      </w:r>
    </w:p>
    <w:p w14:paraId="55A510D8" w14:textId="77777777" w:rsidR="00D75427" w:rsidRDefault="00D75427">
      <w:pPr>
        <w:pStyle w:val="Commentaire"/>
        <w:jc w:val="left"/>
      </w:pPr>
    </w:p>
    <w:p w14:paraId="38841FE9" w14:textId="77777777" w:rsidR="00D75427" w:rsidRDefault="00D75427" w:rsidP="0071493D">
      <w:pPr>
        <w:pStyle w:val="Commentaire"/>
        <w:jc w:val="left"/>
      </w:pPr>
      <w:r>
        <w:rPr>
          <w:color w:val="00B050"/>
          <w:highlight w:val="white"/>
        </w:rPr>
        <w:t>A big problem with this discussion is that the authors accept B&amp;R’s unjustified assumption that individual and social learning are independent processes. This means that the degree of conformism cannot depend on the quality of non-social information.  In the Perreault et al mode a single parameter controls both the shape of the social learning function and the reliance on non-social information. </w:t>
      </w:r>
    </w:p>
  </w:comment>
  <w:comment w:id="223" w:author="Sabine Noebel" w:date="2022-02-14T10:27:00Z" w:initials="SN">
    <w:p w14:paraId="627AA3D0" w14:textId="3FC907A2" w:rsidR="003A0624" w:rsidRDefault="00FD7756" w:rsidP="00B028FB">
      <w:pPr>
        <w:pStyle w:val="Commentaire"/>
        <w:jc w:val="left"/>
      </w:pPr>
      <w:r>
        <w:rPr>
          <w:rStyle w:val="Marquedecommentaire"/>
        </w:rPr>
        <w:annotationRef/>
      </w:r>
      <w:r w:rsidR="003A0624">
        <w:rPr>
          <w:color w:val="0070C0"/>
        </w:rPr>
        <w:t xml:space="preserve">R2: </w:t>
      </w:r>
      <w:r w:rsidR="003A0624">
        <w:rPr>
          <w:color w:val="0070C0"/>
          <w:highlight w:val="white"/>
        </w:rPr>
        <w:t>See major comment above bout including examples. At present it spends more time debating definitions than talking about the contexts that we have evidence for conformity in. In particular, L387-410 is a confusing paragraph that goes back and forth between concepts - it could revised down to be much clearer.</w:t>
      </w:r>
    </w:p>
  </w:comment>
  <w:comment w:id="221" w:author="Sabine Noebel" w:date="2022-02-14T10:16:00Z" w:initials="SN">
    <w:p w14:paraId="37875E42" w14:textId="77777777" w:rsidR="00D75427" w:rsidRDefault="00FD7756" w:rsidP="00040E95">
      <w:pPr>
        <w:pStyle w:val="Commentaire"/>
        <w:jc w:val="left"/>
      </w:pPr>
      <w:r>
        <w:rPr>
          <w:rStyle w:val="Marquedecommentaire"/>
        </w:rPr>
        <w:annotationRef/>
      </w:r>
      <w:r w:rsidR="00D75427">
        <w:rPr>
          <w:color w:val="00B050"/>
          <w:highlight w:val="white"/>
        </w:rPr>
        <w:t>R1: Conformity in other animals!!!  Biologists should never refer to humans and animals as disjoint sets.</w:t>
      </w:r>
    </w:p>
  </w:comment>
  <w:comment w:id="268" w:author="Sabine Noebel" w:date="2022-02-14T10:16:00Z" w:initials="SN">
    <w:p w14:paraId="0B53CB91" w14:textId="77777777" w:rsidR="00D75427" w:rsidRDefault="00FD7756" w:rsidP="00E6612D">
      <w:pPr>
        <w:pStyle w:val="Commentaire"/>
        <w:jc w:val="left"/>
      </w:pPr>
      <w:r>
        <w:rPr>
          <w:rStyle w:val="Marquedecommentaire"/>
        </w:rPr>
        <w:annotationRef/>
      </w:r>
      <w:r w:rsidR="00D75427">
        <w:rPr>
          <w:color w:val="00B050"/>
          <w:highlight w:val="white"/>
        </w:rPr>
        <w:t>R1: Not sure what “within-group stable traditions” are. Do you mean stable behavioral within group polymorphisms? If so, conformism plus innovation/learning can maintain such.</w:t>
      </w:r>
    </w:p>
  </w:comment>
  <w:comment w:id="278" w:author="Sabine Noebel" w:date="2022-02-14T10:27:00Z" w:initials="SN">
    <w:p w14:paraId="72028038" w14:textId="28B52E81" w:rsidR="00D75427" w:rsidRDefault="002069F5" w:rsidP="00A85B49">
      <w:pPr>
        <w:pStyle w:val="Commentaire"/>
        <w:jc w:val="left"/>
      </w:pPr>
      <w:r>
        <w:rPr>
          <w:rStyle w:val="Marquedecommentaire"/>
        </w:rPr>
        <w:annotationRef/>
      </w:r>
      <w:r w:rsidR="00D75427">
        <w:rPr>
          <w:color w:val="0070C0"/>
        </w:rPr>
        <w:t xml:space="preserve">R2: </w:t>
      </w:r>
      <w:r w:rsidR="00D75427">
        <w:rPr>
          <w:color w:val="0070C0"/>
          <w:highlight w:val="white"/>
        </w:rPr>
        <w:t>worth mentioning that conformity is a term often used in the collective behaviour literature, although not defined in the same way.</w:t>
      </w:r>
    </w:p>
  </w:comment>
  <w:comment w:id="286" w:author="Sabine Noebel" w:date="2022-02-14T10:28:00Z" w:initials="SN">
    <w:p w14:paraId="51DE3C04" w14:textId="77777777" w:rsidR="00D75427" w:rsidRDefault="002069F5" w:rsidP="0045146E">
      <w:pPr>
        <w:pStyle w:val="Commentaire"/>
        <w:jc w:val="left"/>
      </w:pPr>
      <w:r>
        <w:rPr>
          <w:rStyle w:val="Marquedecommentaire"/>
        </w:rPr>
        <w:annotationRef/>
      </w:r>
      <w:r w:rsidR="00D75427">
        <w:rPr>
          <w:color w:val="0070C0"/>
        </w:rPr>
        <w:t xml:space="preserve">R2: </w:t>
      </w:r>
      <w:r w:rsidR="00D75427">
        <w:rPr>
          <w:color w:val="0070C0"/>
          <w:highlight w:val="white"/>
        </w:rPr>
        <w:t>This section about mate choice copying is out of place. It should be one max of sentence here, and then inserted at the beginning of (2) to avoid repetition. It also feels very artificial, you are talking not including mate choice copying - well you also didn’t include studies on all other forms of social learning either - this is about studies on conformity, not social learning. It only makes sense when you develop this specific area later.</w:t>
      </w:r>
    </w:p>
  </w:comment>
  <w:comment w:id="326" w:author="Sabine Noebel" w:date="2022-02-14T10:17:00Z" w:initials="SN">
    <w:p w14:paraId="4678E020" w14:textId="77777777" w:rsidR="00D75427" w:rsidRDefault="00FD7756" w:rsidP="006C25F0">
      <w:pPr>
        <w:pStyle w:val="Commentaire"/>
        <w:jc w:val="left"/>
      </w:pPr>
      <w:r>
        <w:rPr>
          <w:rStyle w:val="Marquedecommentaire"/>
        </w:rPr>
        <w:annotationRef/>
      </w:r>
      <w:r w:rsidR="00D75427">
        <w:rPr>
          <w:color w:val="00B050"/>
          <w:highlight w:val="white"/>
        </w:rPr>
        <w:t>R1: This paragraph is not very clear.  Fisher depends on a genetic correlation between the female preference and the male trait.  That will not be true initially, but will increase due to nonrandom mating.  If A’s are initially more common, so choosing (meaning conformist) female will choose A and this will lead to a genetic correlation between A and being choosy. It will also increase the frequency of A and due to the correlation the frequency of choosiness. </w:t>
      </w:r>
    </w:p>
  </w:comment>
  <w:comment w:id="329" w:author="Sabine Noebel" w:date="2022-02-14T10:18:00Z" w:initials="SN">
    <w:p w14:paraId="16B4DB30" w14:textId="77777777" w:rsidR="00D75427" w:rsidRDefault="00FD7756" w:rsidP="00513408">
      <w:pPr>
        <w:pStyle w:val="Commentaire"/>
        <w:jc w:val="left"/>
      </w:pPr>
      <w:r>
        <w:rPr>
          <w:rStyle w:val="Marquedecommentaire"/>
        </w:rPr>
        <w:annotationRef/>
      </w:r>
      <w:r w:rsidR="00D75427">
        <w:rPr>
          <w:color w:val="00B050"/>
        </w:rPr>
        <w:t xml:space="preserve">R1: </w:t>
      </w:r>
      <w:r w:rsidR="00D75427">
        <w:rPr>
          <w:color w:val="00B050"/>
          <w:highlight w:val="white"/>
        </w:rPr>
        <w:t>Need to discuss the correlation here too.</w:t>
      </w:r>
    </w:p>
  </w:comment>
  <w:comment w:id="334" w:author="Sabine Noebel" w:date="2022-02-14T10:18:00Z" w:initials="SN">
    <w:p w14:paraId="71ACA3C1" w14:textId="77777777" w:rsidR="00D75427" w:rsidRDefault="00FD7756" w:rsidP="00AE617D">
      <w:pPr>
        <w:pStyle w:val="Commentaire"/>
        <w:jc w:val="left"/>
      </w:pPr>
      <w:r>
        <w:rPr>
          <w:rStyle w:val="Marquedecommentaire"/>
        </w:rPr>
        <w:annotationRef/>
      </w:r>
      <w:r w:rsidR="00D75427">
        <w:rPr>
          <w:color w:val="00B050"/>
        </w:rPr>
        <w:t xml:space="preserve">R1: </w:t>
      </w:r>
      <w:r w:rsidR="00D75427">
        <w:rPr>
          <w:color w:val="00B050"/>
          <w:highlight w:val="white"/>
        </w:rPr>
        <w:t>A cool idea</w:t>
      </w:r>
    </w:p>
  </w:comment>
  <w:comment w:id="335" w:author="Sabine Noebel" w:date="2022-02-14T11:06:00Z" w:initials="SN">
    <w:p w14:paraId="49116B22" w14:textId="07132857" w:rsidR="00D75427" w:rsidRDefault="00D75427" w:rsidP="00582DF1">
      <w:pPr>
        <w:pStyle w:val="Commentaire"/>
        <w:jc w:val="left"/>
      </w:pPr>
      <w:r>
        <w:rPr>
          <w:rStyle w:val="Marquedecommentaire"/>
        </w:rPr>
        <w:annotationRef/>
      </w:r>
      <w:r>
        <w:t>Thank you</w:t>
      </w:r>
    </w:p>
  </w:comment>
  <w:comment w:id="360" w:author="Sabine Noebel" w:date="2022-02-14T10:29:00Z" w:initials="SN">
    <w:p w14:paraId="7C78B915" w14:textId="77777777" w:rsidR="00D75427" w:rsidRDefault="002069F5" w:rsidP="00BD290C">
      <w:pPr>
        <w:pStyle w:val="Commentaire"/>
        <w:jc w:val="left"/>
      </w:pPr>
      <w:r>
        <w:rPr>
          <w:rStyle w:val="Marquedecommentaire"/>
        </w:rPr>
        <w:annotationRef/>
      </w:r>
      <w:r w:rsidR="00D75427">
        <w:rPr>
          <w:color w:val="0070C0"/>
        </w:rPr>
        <w:t xml:space="preserve">R2: </w:t>
      </w:r>
      <w:r w:rsidR="00D75427">
        <w:rPr>
          <w:color w:val="0070C0"/>
          <w:highlight w:val="white"/>
        </w:rPr>
        <w:t>Make link of “hinting at conformity” more explicitly here, perhaps with real world example.</w:t>
      </w:r>
    </w:p>
  </w:comment>
  <w:comment w:id="367" w:author="Sabine Noebel" w:date="2022-02-14T10:19:00Z" w:initials="SN">
    <w:p w14:paraId="018C40D1" w14:textId="77777777" w:rsidR="00D75427" w:rsidRDefault="00FD7756" w:rsidP="00C03C6D">
      <w:pPr>
        <w:pStyle w:val="Commentaire"/>
        <w:jc w:val="left"/>
      </w:pPr>
      <w:r>
        <w:rPr>
          <w:rStyle w:val="Marquedecommentaire"/>
        </w:rPr>
        <w:annotationRef/>
      </w:r>
      <w:r w:rsidR="00D75427">
        <w:rPr>
          <w:color w:val="00B050"/>
          <w:highlight w:val="white"/>
        </w:rPr>
        <w:t>R1: Must have seems way too strong.  I would buy “might have.”  There are other factors involved.  Both males may differ in quality.  Males who make bigger direct investments will be chosen by females and a conformist tendency will compete with this.  Ditto for males who can signal good genes.  Female preferences may matter less than male preferences as seems to be the case in many primate species. It would be nice to have some evidence.</w:t>
      </w:r>
    </w:p>
  </w:comment>
  <w:comment w:id="391" w:author="Sabine Noebel" w:date="2022-02-28T11:07:00Z" w:initials="SN">
    <w:p w14:paraId="5D36F197" w14:textId="77777777" w:rsidR="00E46D7C" w:rsidRDefault="00E46D7C" w:rsidP="00E46D7C">
      <w:pPr>
        <w:pStyle w:val="Commentaire"/>
        <w:jc w:val="left"/>
      </w:pPr>
      <w:r>
        <w:rPr>
          <w:rStyle w:val="Marquedecommentaire"/>
        </w:rPr>
        <w:annotationRef/>
      </w:r>
      <w:r>
        <w:t>Etienne this is for you</w:t>
      </w:r>
    </w:p>
  </w:comment>
  <w:comment w:id="392" w:author="edanchin" w:date="2022-03-11T15:20:00Z" w:initials="e">
    <w:p w14:paraId="1FDF219F" w14:textId="77777777" w:rsidR="00E46D7C" w:rsidRPr="00544092" w:rsidRDefault="00E46D7C" w:rsidP="00E46D7C">
      <w:pPr>
        <w:pStyle w:val="Commentaire"/>
        <w:rPr>
          <w:color w:val="FF0000"/>
        </w:rPr>
      </w:pPr>
      <w:r>
        <w:rPr>
          <w:rStyle w:val="Marquedecommentaire"/>
        </w:rPr>
        <w:annotationRef/>
      </w:r>
      <w:r w:rsidRPr="00544092">
        <w:rPr>
          <w:color w:val="FF0000"/>
        </w:rPr>
        <w:t xml:space="preserve">Well: R2 in essence is saying that something special happened during the evolution of humans that led them to develop different capacities than other animals. My father told me this when I was 20+ years old, and when I asked what </w:t>
      </w:r>
      <w:r>
        <w:rPr>
          <w:color w:val="FF0000"/>
        </w:rPr>
        <w:t xml:space="preserve">was that process, he said </w:t>
      </w:r>
      <w:r w:rsidRPr="00544092">
        <w:rPr>
          <w:color w:val="FF0000"/>
        </w:rPr>
        <w:t xml:space="preserve"> “Holly spirit”. </w:t>
      </w:r>
    </w:p>
    <w:p w14:paraId="4E199C97" w14:textId="77777777" w:rsidR="00E46D7C" w:rsidRPr="00544092" w:rsidRDefault="00E46D7C" w:rsidP="00E46D7C">
      <w:pPr>
        <w:pStyle w:val="Commentaire"/>
        <w:rPr>
          <w:color w:val="FF0000"/>
        </w:rPr>
      </w:pPr>
      <w:r w:rsidRPr="00544092">
        <w:rPr>
          <w:color w:val="FF0000"/>
        </w:rPr>
        <w:t xml:space="preserve">In a provocative way I think that this is what R2 </w:t>
      </w:r>
      <w:r>
        <w:rPr>
          <w:color w:val="FF0000"/>
        </w:rPr>
        <w:t>implies</w:t>
      </w:r>
      <w:r w:rsidRPr="00544092">
        <w:rPr>
          <w:color w:val="FF0000"/>
        </w:rPr>
        <w:t>. As an evolutionary biologist I reject all these statements saying that the mechanisms that are valid in animals are not valid in humans</w:t>
      </w:r>
      <w:r>
        <w:rPr>
          <w:color w:val="FF0000"/>
        </w:rPr>
        <w:t xml:space="preserve"> and vice versa</w:t>
      </w:r>
      <w:r w:rsidRPr="00544092">
        <w:rPr>
          <w:color w:val="FF0000"/>
        </w:rPr>
        <w:t>. The same holds for all medical practices that are always tested in animals then in humans.</w:t>
      </w:r>
    </w:p>
    <w:p w14:paraId="47991FCD" w14:textId="77777777" w:rsidR="00E46D7C" w:rsidRPr="00544092" w:rsidRDefault="00E46D7C" w:rsidP="00E46D7C">
      <w:pPr>
        <w:pStyle w:val="Commentaire"/>
        <w:rPr>
          <w:color w:val="FF0000"/>
        </w:rPr>
      </w:pPr>
      <w:r w:rsidRPr="00544092">
        <w:rPr>
          <w:color w:val="FF0000"/>
        </w:rPr>
        <w:t xml:space="preserve">Two words in our phrasing are already toning down our language: </w:t>
      </w:r>
    </w:p>
    <w:p w14:paraId="5865D83C" w14:textId="77777777" w:rsidR="00E46D7C" w:rsidRPr="00544092" w:rsidRDefault="00E46D7C" w:rsidP="00E46D7C">
      <w:pPr>
        <w:pStyle w:val="Commentaire"/>
        <w:rPr>
          <w:color w:val="FF0000"/>
        </w:rPr>
      </w:pPr>
      <w:r w:rsidRPr="00544092">
        <w:rPr>
          <w:color w:val="FF0000"/>
        </w:rPr>
        <w:t>-“Suggests” (and not claim)</w:t>
      </w:r>
    </w:p>
    <w:p w14:paraId="56254AB1" w14:textId="77777777" w:rsidR="00E46D7C" w:rsidRPr="00544092" w:rsidRDefault="00E46D7C" w:rsidP="00E46D7C">
      <w:pPr>
        <w:pStyle w:val="Commentaire"/>
        <w:rPr>
          <w:color w:val="FF0000"/>
        </w:rPr>
      </w:pPr>
      <w:r w:rsidRPr="00544092">
        <w:rPr>
          <w:color w:val="FF0000"/>
        </w:rPr>
        <w:t>-“Originated”</w:t>
      </w:r>
    </w:p>
    <w:p w14:paraId="6FAF3A6B" w14:textId="77777777" w:rsidR="00E46D7C" w:rsidRPr="00544092" w:rsidRDefault="00E46D7C" w:rsidP="00E46D7C">
      <w:pPr>
        <w:pStyle w:val="Commentaire"/>
        <w:rPr>
          <w:color w:val="FF0000"/>
        </w:rPr>
      </w:pPr>
      <w:r w:rsidRPr="00544092">
        <w:rPr>
          <w:color w:val="FF0000"/>
        </w:rPr>
        <w:t xml:space="preserve">By the way, this is linked to R1’s comment that the development of humans is not consistent with </w:t>
      </w:r>
      <w:r>
        <w:rPr>
          <w:noProof/>
          <w:color w:val="FF0000"/>
        </w:rPr>
        <w:t>our</w:t>
      </w:r>
      <w:r w:rsidRPr="00544092">
        <w:rPr>
          <w:color w:val="FF0000"/>
        </w:rPr>
        <w:t xml:space="preserve">that view. </w:t>
      </w:r>
      <w:r>
        <w:rPr>
          <w:noProof/>
          <w:color w:val="FF0000"/>
        </w:rPr>
        <w:t xml:space="preserve"> </w:t>
      </w:r>
      <w:r w:rsidRPr="00544092">
        <w:rPr>
          <w:color w:val="FF0000"/>
        </w:rPr>
        <w:t>So</w:t>
      </w:r>
      <w:r>
        <w:rPr>
          <w:noProof/>
          <w:color w:val="FF0000"/>
        </w:rPr>
        <w:t>,</w:t>
      </w:r>
      <w:r w:rsidRPr="00544092">
        <w:rPr>
          <w:color w:val="FF0000"/>
        </w:rPr>
        <w:t xml:space="preserve"> clearly we should </w:t>
      </w:r>
      <w:r>
        <w:rPr>
          <w:noProof/>
          <w:color w:val="FF0000"/>
        </w:rPr>
        <w:t>improve our text, which I tried to do to spell out the different timescales</w:t>
      </w:r>
      <w:r w:rsidRPr="00544092">
        <w:rPr>
          <w:color w:val="FF0000"/>
        </w:rPr>
        <w:t xml:space="preserve">. I thus added </w:t>
      </w:r>
      <w:r>
        <w:rPr>
          <w:noProof/>
          <w:color w:val="FF0000"/>
        </w:rPr>
        <w:t xml:space="preserve">several </w:t>
      </w:r>
      <w:r w:rsidRPr="00544092">
        <w:rPr>
          <w:color w:val="FF0000"/>
        </w:rPr>
        <w:t xml:space="preserve">a sentence </w:t>
      </w:r>
      <w:r>
        <w:rPr>
          <w:noProof/>
          <w:color w:val="FF0000"/>
        </w:rPr>
        <w:t xml:space="preserve">in different places to state clearly </w:t>
      </w:r>
      <w:r w:rsidRPr="00544092">
        <w:rPr>
          <w:color w:val="FF0000"/>
        </w:rPr>
        <w:t>that this occurred in very ancient ancestors</w:t>
      </w:r>
      <w:r>
        <w:rPr>
          <w:noProof/>
          <w:color w:val="FF0000"/>
        </w:rPr>
        <w:t>, well before hominization.</w:t>
      </w:r>
    </w:p>
  </w:comment>
  <w:comment w:id="373" w:author="Sabine Noebel" w:date="2022-02-14T10:29:00Z" w:initials="SN">
    <w:p w14:paraId="7AFC6E26" w14:textId="7C9F4E64" w:rsidR="00D75427" w:rsidRDefault="002069F5" w:rsidP="00C431FF">
      <w:pPr>
        <w:pStyle w:val="Commentaire"/>
        <w:jc w:val="left"/>
      </w:pPr>
      <w:r>
        <w:rPr>
          <w:rStyle w:val="Marquedecommentaire"/>
        </w:rPr>
        <w:annotationRef/>
      </w:r>
      <w:r w:rsidR="00D75427">
        <w:rPr>
          <w:color w:val="0070C0"/>
        </w:rPr>
        <w:t xml:space="preserve">R2: </w:t>
      </w:r>
      <w:r w:rsidR="00D75427">
        <w:rPr>
          <w:color w:val="0070C0"/>
          <w:highlight w:val="white"/>
        </w:rPr>
        <w:t>Yeah…I’m sorry, I don’t buy this - this statement is just too broad. What about the drive for complexity and novelty? Couldn’t it be equally argued that courtship displays are the basis of exquisite arts, and that there is often a drive for novelty (against conformity), leading to ever new and complex forms? I think you really should tone down this language, or just remove these lines entirely</w:t>
      </w:r>
      <w:r w:rsidR="00D75427">
        <w:rPr>
          <w:color w:val="201F1E"/>
          <w:highlight w:val="white"/>
        </w:rPr>
        <w:t>.</w:t>
      </w:r>
    </w:p>
  </w:comment>
  <w:comment w:id="374" w:author="Sabine Noebel" w:date="2022-02-28T11:07:00Z" w:initials="SN">
    <w:p w14:paraId="156C08E0" w14:textId="77777777" w:rsidR="00AA55BB" w:rsidRDefault="00AA55BB" w:rsidP="00F001E7">
      <w:pPr>
        <w:pStyle w:val="Commentaire"/>
        <w:jc w:val="left"/>
      </w:pPr>
      <w:r>
        <w:rPr>
          <w:rStyle w:val="Marquedecommentaire"/>
        </w:rPr>
        <w:annotationRef/>
      </w:r>
      <w:r>
        <w:t>Etienne this is for you</w:t>
      </w:r>
    </w:p>
  </w:comment>
  <w:comment w:id="406" w:author="Sabine Noebel" w:date="2022-02-14T10:19:00Z" w:initials="SN">
    <w:p w14:paraId="27C4E7EF" w14:textId="6C9D2727" w:rsidR="00D75427" w:rsidRDefault="00FD7756" w:rsidP="00D31572">
      <w:pPr>
        <w:pStyle w:val="Commentaire"/>
        <w:jc w:val="left"/>
      </w:pPr>
      <w:r>
        <w:rPr>
          <w:rStyle w:val="Marquedecommentaire"/>
        </w:rPr>
        <w:annotationRef/>
      </w:r>
      <w:r w:rsidR="00D75427">
        <w:rPr>
          <w:color w:val="00B050"/>
        </w:rPr>
        <w:t xml:space="preserve">R1: </w:t>
      </w:r>
      <w:r w:rsidR="00D75427">
        <w:rPr>
          <w:color w:val="00B050"/>
          <w:highlight w:val="white"/>
        </w:rPr>
        <w:t>What is assumed about linkage between the two loci.</w:t>
      </w:r>
    </w:p>
  </w:comment>
  <w:comment w:id="479" w:author="Sabine Noebel" w:date="2022-02-14T10:30:00Z" w:initials="SN">
    <w:p w14:paraId="5AC47B57" w14:textId="48028FAB" w:rsidR="00D75427" w:rsidRDefault="002069F5" w:rsidP="00934DEB">
      <w:pPr>
        <w:pStyle w:val="Commentaire"/>
        <w:jc w:val="left"/>
      </w:pPr>
      <w:r>
        <w:rPr>
          <w:rStyle w:val="Marquedecommentaire"/>
        </w:rPr>
        <w:annotationRef/>
      </w:r>
      <w:r w:rsidR="00D75427">
        <w:rPr>
          <w:color w:val="0070C0"/>
        </w:rPr>
        <w:t xml:space="preserve">R2: </w:t>
      </w:r>
      <w:r w:rsidR="00D75427">
        <w:rPr>
          <w:color w:val="0070C0"/>
          <w:highlight w:val="white"/>
        </w:rPr>
        <w:t>: I suggest ordering it by context, rather than taxa. Would make more sense as a reader, as the point is to be comparative.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149481" w15:done="0"/>
  <w15:commentEx w15:paraId="05FC1486" w15:done="0"/>
  <w15:commentEx w15:paraId="42A3F022" w15:done="0"/>
  <w15:commentEx w15:paraId="668F10CE" w15:done="0"/>
  <w15:commentEx w15:paraId="0D7F12C1" w15:done="0"/>
  <w15:commentEx w15:paraId="497F2E73" w15:done="0"/>
  <w15:commentEx w15:paraId="4E493B40" w15:done="0"/>
  <w15:commentEx w15:paraId="2742E432" w15:done="0"/>
  <w15:commentEx w15:paraId="46BA09DC" w15:done="0"/>
  <w15:commentEx w15:paraId="02217111" w15:done="0"/>
  <w15:commentEx w15:paraId="381EC4C0" w15:done="0"/>
  <w15:commentEx w15:paraId="0D601E86" w15:done="0"/>
  <w15:commentEx w15:paraId="60334C1B" w15:done="0"/>
  <w15:commentEx w15:paraId="08D9DD29" w15:paraIdParent="60334C1B" w15:done="0"/>
  <w15:commentEx w15:paraId="60371893" w15:done="0"/>
  <w15:commentEx w15:paraId="4CBA9810" w15:done="0"/>
  <w15:commentEx w15:paraId="4B0B9DD9" w15:done="0"/>
  <w15:commentEx w15:paraId="0CF59E50" w15:done="0"/>
  <w15:commentEx w15:paraId="0924D436" w15:done="0"/>
  <w15:commentEx w15:paraId="75CFD5CB" w15:done="0"/>
  <w15:commentEx w15:paraId="1AFAF503" w15:done="0"/>
  <w15:commentEx w15:paraId="50AAA1B7" w15:done="0"/>
  <w15:commentEx w15:paraId="30C027C7" w15:done="0"/>
  <w15:commentEx w15:paraId="4102C1E9" w15:done="0"/>
  <w15:commentEx w15:paraId="6243C334" w15:done="0"/>
  <w15:commentEx w15:paraId="38841FE9" w15:done="0"/>
  <w15:commentEx w15:paraId="627AA3D0" w15:done="0"/>
  <w15:commentEx w15:paraId="37875E42" w15:done="0"/>
  <w15:commentEx w15:paraId="0B53CB91" w15:done="0"/>
  <w15:commentEx w15:paraId="72028038" w15:done="0"/>
  <w15:commentEx w15:paraId="51DE3C04" w15:done="0"/>
  <w15:commentEx w15:paraId="4678E020" w15:done="0"/>
  <w15:commentEx w15:paraId="16B4DB30" w15:done="0"/>
  <w15:commentEx w15:paraId="71ACA3C1" w15:done="0"/>
  <w15:commentEx w15:paraId="49116B22" w15:paraIdParent="71ACA3C1" w15:done="0"/>
  <w15:commentEx w15:paraId="7C78B915" w15:done="0"/>
  <w15:commentEx w15:paraId="018C40D1" w15:done="0"/>
  <w15:commentEx w15:paraId="5D36F197" w15:paraIdParent="018C40D1" w15:done="0"/>
  <w15:commentEx w15:paraId="6FAF3A6B" w15:paraIdParent="018C40D1" w15:done="0"/>
  <w15:commentEx w15:paraId="7AFC6E26" w15:done="0"/>
  <w15:commentEx w15:paraId="156C08E0" w15:paraIdParent="7AFC6E26" w15:done="0"/>
  <w15:commentEx w15:paraId="27C4E7EF" w15:done="0"/>
  <w15:commentEx w15:paraId="5AC47B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4AE55" w16cex:dateUtc="2022-02-14T09:32:00Z"/>
  <w16cex:commentExtensible w16cex:durableId="25B4AE32" w16cex:dateUtc="2022-02-14T09:32:00Z"/>
  <w16cex:commentExtensible w16cex:durableId="25B4AE88" w16cex:dateUtc="2022-02-14T09:33:00Z"/>
  <w16cex:commentExtensible w16cex:durableId="25DC7B37" w16cex:dateUtc="2022-03-16T14:05:00Z"/>
  <w16cex:commentExtensible w16cex:durableId="25B4AB89" w16cex:dateUtc="2022-02-14T09:20:00Z"/>
  <w16cex:commentExtensible w16cex:durableId="25DC7B66" w16cex:dateUtc="2022-03-16T14:06:00Z"/>
  <w16cex:commentExtensible w16cex:durableId="25B4ABB7" w16cex:dateUtc="2022-02-14T09:21:00Z"/>
  <w16cex:commentExtensible w16cex:durableId="25B4ABC9" w16cex:dateUtc="2022-02-14T09:22:00Z"/>
  <w16cex:commentExtensible w16cex:durableId="25B4ABE4" w16cex:dateUtc="2022-02-14T09:22:00Z"/>
  <w16cex:commentExtensible w16cex:durableId="25B4ABF6" w16cex:dateUtc="2022-02-14T09:22:00Z"/>
  <w16cex:commentExtensible w16cex:durableId="25B4AC1C" w16cex:dateUtc="2022-02-14T09:23:00Z"/>
  <w16cex:commentExtensible w16cex:durableId="25B4AC37" w16cex:dateUtc="2022-02-14T09:23:00Z"/>
  <w16cex:commentExtensible w16cex:durableId="25B4A927" w16cex:dateUtc="2022-02-14T09:10:00Z"/>
  <w16cex:commentExtensible w16cex:durableId="25C71960" w16cex:dateUtc="2022-02-28T08:50:00Z"/>
  <w16cex:commentExtensible w16cex:durableId="25B4AC86" w16cex:dateUtc="2022-02-14T09:25:00Z"/>
  <w16cex:commentExtensible w16cex:durableId="25B4A976" w16cex:dateUtc="2022-02-14T09:12:00Z"/>
  <w16cex:commentExtensible w16cex:durableId="25B4AC68" w16cex:dateUtc="2022-02-14T09:24:00Z"/>
  <w16cex:commentExtensible w16cex:durableId="25B4ACA2" w16cex:dateUtc="2022-02-14T09:25:00Z"/>
  <w16cex:commentExtensible w16cex:durableId="25B4ACCA" w16cex:dateUtc="2022-02-14T09:26:00Z"/>
  <w16cex:commentExtensible w16cex:durableId="25B4ACDE" w16cex:dateUtc="2022-02-14T09:26:00Z"/>
  <w16cex:commentExtensible w16cex:durableId="25B4ACF6" w16cex:dateUtc="2022-02-14T09:27:00Z"/>
  <w16cex:commentExtensible w16cex:durableId="25B4A987" w16cex:dateUtc="2022-02-14T09:12:00Z"/>
  <w16cex:commentExtensible w16cex:durableId="25B4A9CB" w16cex:dateUtc="2022-02-14T09:13:00Z"/>
  <w16cex:commentExtensible w16cex:durableId="25B4A9F6" w16cex:dateUtc="2022-02-14T09:14:00Z"/>
  <w16cex:commentExtensible w16cex:durableId="25B4AA1F" w16cex:dateUtc="2022-02-14T09:14:00Z"/>
  <w16cex:commentExtensible w16cex:durableId="25B4AA52" w16cex:dateUtc="2022-02-14T09:15:00Z"/>
  <w16cex:commentExtensible w16cex:durableId="25B4AD0D" w16cex:dateUtc="2022-02-14T09:27:00Z"/>
  <w16cex:commentExtensible w16cex:durableId="25B4AA71" w16cex:dateUtc="2022-02-14T09:16:00Z"/>
  <w16cex:commentExtensible w16cex:durableId="25B4AA94" w16cex:dateUtc="2022-02-14T09:16:00Z"/>
  <w16cex:commentExtensible w16cex:durableId="25B4AD27" w16cex:dateUtc="2022-02-14T09:27:00Z"/>
  <w16cex:commentExtensible w16cex:durableId="25B4AD61" w16cex:dateUtc="2022-02-14T09:28:00Z"/>
  <w16cex:commentExtensible w16cex:durableId="25B4AACF" w16cex:dateUtc="2022-02-14T09:17:00Z"/>
  <w16cex:commentExtensible w16cex:durableId="25B4AAE9" w16cex:dateUtc="2022-02-14T09:18:00Z"/>
  <w16cex:commentExtensible w16cex:durableId="25B4AB01" w16cex:dateUtc="2022-02-14T09:18:00Z"/>
  <w16cex:commentExtensible w16cex:durableId="25B4B64B" w16cex:dateUtc="2022-02-14T10:06:00Z"/>
  <w16cex:commentExtensible w16cex:durableId="25B4AD7F" w16cex:dateUtc="2022-02-14T09:29:00Z"/>
  <w16cex:commentExtensible w16cex:durableId="25B4AB25" w16cex:dateUtc="2022-02-14T09:19:00Z"/>
  <w16cex:commentExtensible w16cex:durableId="25DB29CB" w16cex:dateUtc="2022-02-28T10:07:00Z"/>
  <w16cex:commentExtensible w16cex:durableId="25DB29CC" w16cex:dateUtc="2022-03-11T14:20:00Z"/>
  <w16cex:commentExtensible w16cex:durableId="25B4AD9D" w16cex:dateUtc="2022-02-14T09:29:00Z"/>
  <w16cex:commentExtensible w16cex:durableId="25C72B76" w16cex:dateUtc="2022-02-28T10:07:00Z"/>
  <w16cex:commentExtensible w16cex:durableId="25B4AB45" w16cex:dateUtc="2022-02-14T09:19:00Z"/>
  <w16cex:commentExtensible w16cex:durableId="25B4ADB3" w16cex:dateUtc="2022-02-14T09: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149481" w16cid:durableId="25B4AE55"/>
  <w16cid:commentId w16cid:paraId="05FC1486" w16cid:durableId="25B4AE32"/>
  <w16cid:commentId w16cid:paraId="42A3F022" w16cid:durableId="25B4AE88"/>
  <w16cid:commentId w16cid:paraId="668F10CE" w16cid:durableId="25DC7B37"/>
  <w16cid:commentId w16cid:paraId="0D7F12C1" w16cid:durableId="25B4AB89"/>
  <w16cid:commentId w16cid:paraId="497F2E73" w16cid:durableId="25DC7B66"/>
  <w16cid:commentId w16cid:paraId="4E493B40" w16cid:durableId="25B4ABB7"/>
  <w16cid:commentId w16cid:paraId="2742E432" w16cid:durableId="25B4ABC9"/>
  <w16cid:commentId w16cid:paraId="46BA09DC" w16cid:durableId="25B4ABE4"/>
  <w16cid:commentId w16cid:paraId="02217111" w16cid:durableId="25B4ABF6"/>
  <w16cid:commentId w16cid:paraId="381EC4C0" w16cid:durableId="25B4AC1C"/>
  <w16cid:commentId w16cid:paraId="0D601E86" w16cid:durableId="25B4AC37"/>
  <w16cid:commentId w16cid:paraId="60334C1B" w16cid:durableId="25B4A927"/>
  <w16cid:commentId w16cid:paraId="08D9DD29" w16cid:durableId="25C71960"/>
  <w16cid:commentId w16cid:paraId="60371893" w16cid:durableId="25B4AC86"/>
  <w16cid:commentId w16cid:paraId="4CBA9810" w16cid:durableId="25B4A976"/>
  <w16cid:commentId w16cid:paraId="4B0B9DD9" w16cid:durableId="25B4AC68"/>
  <w16cid:commentId w16cid:paraId="0CF59E50" w16cid:durableId="25B4ACA2"/>
  <w16cid:commentId w16cid:paraId="0924D436" w16cid:durableId="25B4ACCA"/>
  <w16cid:commentId w16cid:paraId="75CFD5CB" w16cid:durableId="25B4ACDE"/>
  <w16cid:commentId w16cid:paraId="1AFAF503" w16cid:durableId="25B4ACF6"/>
  <w16cid:commentId w16cid:paraId="50AAA1B7" w16cid:durableId="25B4A987"/>
  <w16cid:commentId w16cid:paraId="30C027C7" w16cid:durableId="25B4A9CB"/>
  <w16cid:commentId w16cid:paraId="4102C1E9" w16cid:durableId="25B4A9F6"/>
  <w16cid:commentId w16cid:paraId="6243C334" w16cid:durableId="25B4AA1F"/>
  <w16cid:commentId w16cid:paraId="38841FE9" w16cid:durableId="25B4AA52"/>
  <w16cid:commentId w16cid:paraId="627AA3D0" w16cid:durableId="25B4AD0D"/>
  <w16cid:commentId w16cid:paraId="37875E42" w16cid:durableId="25B4AA71"/>
  <w16cid:commentId w16cid:paraId="0B53CB91" w16cid:durableId="25B4AA94"/>
  <w16cid:commentId w16cid:paraId="72028038" w16cid:durableId="25B4AD27"/>
  <w16cid:commentId w16cid:paraId="51DE3C04" w16cid:durableId="25B4AD61"/>
  <w16cid:commentId w16cid:paraId="4678E020" w16cid:durableId="25B4AACF"/>
  <w16cid:commentId w16cid:paraId="16B4DB30" w16cid:durableId="25B4AAE9"/>
  <w16cid:commentId w16cid:paraId="71ACA3C1" w16cid:durableId="25B4AB01"/>
  <w16cid:commentId w16cid:paraId="49116B22" w16cid:durableId="25B4B64B"/>
  <w16cid:commentId w16cid:paraId="7C78B915" w16cid:durableId="25B4AD7F"/>
  <w16cid:commentId w16cid:paraId="018C40D1" w16cid:durableId="25B4AB25"/>
  <w16cid:commentId w16cid:paraId="5D36F197" w16cid:durableId="25DB29CB"/>
  <w16cid:commentId w16cid:paraId="6FAF3A6B" w16cid:durableId="25DB29CC"/>
  <w16cid:commentId w16cid:paraId="7AFC6E26" w16cid:durableId="25B4AD9D"/>
  <w16cid:commentId w16cid:paraId="156C08E0" w16cid:durableId="25C72B76"/>
  <w16cid:commentId w16cid:paraId="27C4E7EF" w16cid:durableId="25B4AB45"/>
  <w16cid:commentId w16cid:paraId="5AC47B57" w16cid:durableId="25B4AD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561C1" w14:textId="77777777" w:rsidR="00511288" w:rsidRDefault="00511288">
      <w:r>
        <w:separator/>
      </w:r>
    </w:p>
  </w:endnote>
  <w:endnote w:type="continuationSeparator" w:id="0">
    <w:p w14:paraId="04F7239D" w14:textId="77777777" w:rsidR="00511288" w:rsidRDefault="005112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Quattrocento Sans">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B3" w14:textId="77777777" w:rsidR="009D0062" w:rsidRDefault="009D0062">
    <w:pPr>
      <w:pBdr>
        <w:top w:val="nil"/>
        <w:left w:val="nil"/>
        <w:bottom w:val="nil"/>
        <w:right w:val="nil"/>
        <w:between w:val="nil"/>
      </w:pBdr>
      <w:tabs>
        <w:tab w:val="center" w:pos="4703"/>
        <w:tab w:val="right" w:pos="9406"/>
      </w:tabs>
      <w:jc w:val="right"/>
      <w:rPr>
        <w:rFonts w:ascii="Arial" w:eastAsia="Arial" w:hAnsi="Arial" w:cs="Arial"/>
        <w:color w:val="222222"/>
        <w:sz w:val="22"/>
        <w:szCs w:val="22"/>
      </w:rPr>
    </w:pPr>
    <w:r>
      <w:rPr>
        <w:rFonts w:ascii="Arial" w:eastAsia="Arial" w:hAnsi="Arial" w:cs="Arial"/>
        <w:color w:val="222222"/>
        <w:sz w:val="22"/>
        <w:szCs w:val="22"/>
      </w:rPr>
      <w:fldChar w:fldCharType="begin"/>
    </w:r>
    <w:r>
      <w:rPr>
        <w:rFonts w:ascii="Arial" w:eastAsia="Arial" w:hAnsi="Arial" w:cs="Arial"/>
        <w:color w:val="222222"/>
        <w:sz w:val="22"/>
        <w:szCs w:val="22"/>
      </w:rPr>
      <w:instrText>PAGE</w:instrText>
    </w:r>
    <w:r>
      <w:rPr>
        <w:rFonts w:ascii="Arial" w:eastAsia="Arial" w:hAnsi="Arial" w:cs="Arial"/>
        <w:color w:val="222222"/>
        <w:sz w:val="22"/>
        <w:szCs w:val="22"/>
      </w:rPr>
      <w:fldChar w:fldCharType="end"/>
    </w:r>
  </w:p>
  <w:p w14:paraId="000001B4" w14:textId="77777777" w:rsidR="009D0062" w:rsidRDefault="009D0062">
    <w:pPr>
      <w:pBdr>
        <w:top w:val="nil"/>
        <w:left w:val="nil"/>
        <w:bottom w:val="nil"/>
        <w:right w:val="nil"/>
        <w:between w:val="nil"/>
      </w:pBdr>
      <w:tabs>
        <w:tab w:val="center" w:pos="4703"/>
        <w:tab w:val="right" w:pos="9406"/>
      </w:tabs>
      <w:ind w:right="360"/>
      <w:jc w:val="both"/>
      <w:rPr>
        <w:rFonts w:ascii="Arial" w:eastAsia="Arial" w:hAnsi="Arial" w:cs="Arial"/>
        <w:color w:val="222222"/>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5254423"/>
      <w:docPartObj>
        <w:docPartGallery w:val="Page Numbers (Bottom of Page)"/>
        <w:docPartUnique/>
      </w:docPartObj>
    </w:sdtPr>
    <w:sdtEndPr/>
    <w:sdtContent>
      <w:p w14:paraId="6182C8AF" w14:textId="26E1C3AF" w:rsidR="009D0062" w:rsidRDefault="009D0062">
        <w:pPr>
          <w:pStyle w:val="Pieddepage"/>
          <w:jc w:val="right"/>
        </w:pPr>
        <w:r>
          <w:fldChar w:fldCharType="begin"/>
        </w:r>
        <w:r>
          <w:instrText>PAGE   \* MERGEFORMAT</w:instrText>
        </w:r>
        <w:r>
          <w:fldChar w:fldCharType="separate"/>
        </w:r>
        <w:r w:rsidRPr="000646B6">
          <w:rPr>
            <w:noProof/>
            <w:lang w:val="fr-FR"/>
          </w:rPr>
          <w:t>28</w:t>
        </w:r>
        <w:r>
          <w:fldChar w:fldCharType="end"/>
        </w:r>
      </w:p>
    </w:sdtContent>
  </w:sdt>
  <w:p w14:paraId="000001B2" w14:textId="77777777" w:rsidR="009D0062" w:rsidRDefault="009D0062">
    <w:pPr>
      <w:tabs>
        <w:tab w:val="center" w:pos="4703"/>
        <w:tab w:val="right" w:pos="9406"/>
      </w:tabs>
      <w:spacing w:before="200"/>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4834F" w14:textId="77777777" w:rsidR="00511288" w:rsidRDefault="00511288">
      <w:r>
        <w:separator/>
      </w:r>
    </w:p>
  </w:footnote>
  <w:footnote w:type="continuationSeparator" w:id="0">
    <w:p w14:paraId="3E1B3C27" w14:textId="77777777" w:rsidR="00511288" w:rsidRDefault="005112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A06A4"/>
    <w:multiLevelType w:val="hybridMultilevel"/>
    <w:tmpl w:val="8C3C6030"/>
    <w:lvl w:ilvl="0" w:tplc="D6B2150A">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9E551ED"/>
    <w:multiLevelType w:val="multilevel"/>
    <w:tmpl w:val="4D02C27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72586455"/>
    <w:multiLevelType w:val="multilevel"/>
    <w:tmpl w:val="51EC46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bine Noebel">
    <w15:presenceInfo w15:providerId="AD" w15:userId="S-1-5-21-2555232762-3414987143-2887308749-33114"/>
  </w15:person>
  <w15:person w15:author="edanchin">
    <w15:presenceInfo w15:providerId="None" w15:userId="edanch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MHRA (Author-D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5w9p5avhssawzetax55z2pw9d2tapdvd2we&quot;&gt;Merged&lt;record-ids&gt;&lt;item&gt;4481&lt;/item&gt;&lt;/record-ids&gt;&lt;/item&gt;&lt;/Libraries&gt;"/>
  </w:docVars>
  <w:rsids>
    <w:rsidRoot w:val="00784C4E"/>
    <w:rsid w:val="00035B2A"/>
    <w:rsid w:val="00054AFC"/>
    <w:rsid w:val="000646B6"/>
    <w:rsid w:val="00074201"/>
    <w:rsid w:val="000949B8"/>
    <w:rsid w:val="000965C1"/>
    <w:rsid w:val="000B03CB"/>
    <w:rsid w:val="000B38EF"/>
    <w:rsid w:val="000D2264"/>
    <w:rsid w:val="00125036"/>
    <w:rsid w:val="0013783C"/>
    <w:rsid w:val="0018057A"/>
    <w:rsid w:val="001F5995"/>
    <w:rsid w:val="001F62AA"/>
    <w:rsid w:val="00203643"/>
    <w:rsid w:val="002069F5"/>
    <w:rsid w:val="00221730"/>
    <w:rsid w:val="002366A5"/>
    <w:rsid w:val="00261AD0"/>
    <w:rsid w:val="00280BA6"/>
    <w:rsid w:val="002B5073"/>
    <w:rsid w:val="0035354C"/>
    <w:rsid w:val="00360E8A"/>
    <w:rsid w:val="003A0624"/>
    <w:rsid w:val="003C1800"/>
    <w:rsid w:val="00477967"/>
    <w:rsid w:val="00485D24"/>
    <w:rsid w:val="004B3870"/>
    <w:rsid w:val="00511288"/>
    <w:rsid w:val="00522018"/>
    <w:rsid w:val="00533C88"/>
    <w:rsid w:val="00554C08"/>
    <w:rsid w:val="005917C6"/>
    <w:rsid w:val="005B5A27"/>
    <w:rsid w:val="00603DDB"/>
    <w:rsid w:val="00637B94"/>
    <w:rsid w:val="00653DDC"/>
    <w:rsid w:val="00697658"/>
    <w:rsid w:val="006B5C84"/>
    <w:rsid w:val="006D162A"/>
    <w:rsid w:val="00700F5E"/>
    <w:rsid w:val="00701340"/>
    <w:rsid w:val="007262C5"/>
    <w:rsid w:val="00730F60"/>
    <w:rsid w:val="0073613A"/>
    <w:rsid w:val="007409BB"/>
    <w:rsid w:val="007756BE"/>
    <w:rsid w:val="00784C4E"/>
    <w:rsid w:val="007B0C94"/>
    <w:rsid w:val="007C0B92"/>
    <w:rsid w:val="007D0EC2"/>
    <w:rsid w:val="007D17F8"/>
    <w:rsid w:val="007F07F2"/>
    <w:rsid w:val="00820F9C"/>
    <w:rsid w:val="008B54B4"/>
    <w:rsid w:val="008C4C6F"/>
    <w:rsid w:val="008E5040"/>
    <w:rsid w:val="00924087"/>
    <w:rsid w:val="009D0062"/>
    <w:rsid w:val="00A43146"/>
    <w:rsid w:val="00A6580A"/>
    <w:rsid w:val="00A73523"/>
    <w:rsid w:val="00AA1DED"/>
    <w:rsid w:val="00AA55BB"/>
    <w:rsid w:val="00B31325"/>
    <w:rsid w:val="00B60F1A"/>
    <w:rsid w:val="00B70515"/>
    <w:rsid w:val="00BB253A"/>
    <w:rsid w:val="00C07E75"/>
    <w:rsid w:val="00C42D1C"/>
    <w:rsid w:val="00CE4525"/>
    <w:rsid w:val="00D4270E"/>
    <w:rsid w:val="00D659EB"/>
    <w:rsid w:val="00D74E34"/>
    <w:rsid w:val="00D75427"/>
    <w:rsid w:val="00DA2243"/>
    <w:rsid w:val="00DB4661"/>
    <w:rsid w:val="00DC6560"/>
    <w:rsid w:val="00E46D7C"/>
    <w:rsid w:val="00E50E53"/>
    <w:rsid w:val="00E76040"/>
    <w:rsid w:val="00E956F8"/>
    <w:rsid w:val="00EF7274"/>
    <w:rsid w:val="00F0342E"/>
    <w:rsid w:val="00F04EAF"/>
    <w:rsid w:val="00F850F8"/>
    <w:rsid w:val="00FC6E6A"/>
    <w:rsid w:val="00FD7756"/>
    <w:rsid w:val="00FD7AB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23089F"/>
  <w15:docId w15:val="{0D725552-C45C-4E41-A584-808A20BAB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8A8"/>
    <w:rPr>
      <w:lang w:val="de-DE"/>
    </w:rPr>
  </w:style>
  <w:style w:type="paragraph" w:styleId="Titre1">
    <w:name w:val="heading 1"/>
    <w:basedOn w:val="Normal"/>
    <w:next w:val="Normal"/>
    <w:uiPriority w:val="9"/>
    <w:qFormat/>
    <w:rsid w:val="004048A8"/>
    <w:pPr>
      <w:keepNext/>
      <w:keepLines/>
      <w:spacing w:before="480" w:after="120"/>
      <w:jc w:val="both"/>
      <w:outlineLvl w:val="0"/>
    </w:pPr>
    <w:rPr>
      <w:rFonts w:ascii="Arial" w:eastAsia="Arial" w:hAnsi="Arial" w:cs="Arial"/>
      <w:b/>
      <w:color w:val="222222"/>
      <w:szCs w:val="48"/>
      <w:lang w:val="en-GB"/>
    </w:rPr>
  </w:style>
  <w:style w:type="paragraph" w:styleId="Titre2">
    <w:name w:val="heading 2"/>
    <w:basedOn w:val="Normal"/>
    <w:next w:val="Normal"/>
    <w:uiPriority w:val="9"/>
    <w:unhideWhenUsed/>
    <w:qFormat/>
    <w:rsid w:val="00F0779A"/>
    <w:pPr>
      <w:keepNext/>
      <w:keepLines/>
      <w:spacing w:before="480"/>
      <w:jc w:val="both"/>
      <w:outlineLvl w:val="1"/>
    </w:pPr>
    <w:rPr>
      <w:rFonts w:ascii="Arial" w:eastAsia="Arial" w:hAnsi="Arial" w:cs="Arial"/>
      <w:b/>
      <w:color w:val="222222"/>
      <w:szCs w:val="36"/>
      <w:lang w:val="en-GB"/>
    </w:rPr>
  </w:style>
  <w:style w:type="paragraph" w:styleId="Titre3">
    <w:name w:val="heading 3"/>
    <w:basedOn w:val="Normal"/>
    <w:next w:val="Normal"/>
    <w:uiPriority w:val="9"/>
    <w:semiHidden/>
    <w:unhideWhenUsed/>
    <w:qFormat/>
    <w:rsid w:val="00A03027"/>
    <w:pPr>
      <w:keepNext/>
      <w:keepLines/>
      <w:spacing w:before="360" w:after="80"/>
      <w:jc w:val="both"/>
      <w:outlineLvl w:val="2"/>
    </w:pPr>
    <w:rPr>
      <w:rFonts w:ascii="Arial" w:eastAsia="Arial" w:hAnsi="Arial" w:cs="Arial"/>
      <w:b/>
      <w:i/>
      <w:color w:val="222222"/>
      <w:szCs w:val="28"/>
      <w:lang w:val="en-GB"/>
    </w:rPr>
  </w:style>
  <w:style w:type="paragraph" w:styleId="Titre4">
    <w:name w:val="heading 4"/>
    <w:basedOn w:val="Normal"/>
    <w:next w:val="Normal"/>
    <w:uiPriority w:val="9"/>
    <w:semiHidden/>
    <w:unhideWhenUsed/>
    <w:qFormat/>
    <w:pPr>
      <w:keepNext/>
      <w:keepLines/>
      <w:spacing w:before="240" w:after="40" w:line="360" w:lineRule="auto"/>
      <w:jc w:val="both"/>
      <w:outlineLvl w:val="3"/>
    </w:pPr>
    <w:rPr>
      <w:rFonts w:ascii="Arial" w:eastAsia="Arial" w:hAnsi="Arial" w:cs="Arial"/>
      <w:b/>
      <w:color w:val="222222"/>
      <w:lang w:val="en-GB"/>
    </w:rPr>
  </w:style>
  <w:style w:type="paragraph" w:styleId="Titre5">
    <w:name w:val="heading 5"/>
    <w:basedOn w:val="Normal"/>
    <w:next w:val="Normal"/>
    <w:uiPriority w:val="9"/>
    <w:semiHidden/>
    <w:unhideWhenUsed/>
    <w:qFormat/>
    <w:pPr>
      <w:keepNext/>
      <w:keepLines/>
      <w:spacing w:before="220" w:after="40" w:line="360" w:lineRule="auto"/>
      <w:jc w:val="both"/>
      <w:outlineLvl w:val="4"/>
    </w:pPr>
    <w:rPr>
      <w:rFonts w:ascii="Arial" w:eastAsia="Arial" w:hAnsi="Arial" w:cs="Arial"/>
      <w:b/>
      <w:color w:val="222222"/>
      <w:sz w:val="22"/>
      <w:szCs w:val="22"/>
      <w:lang w:val="en-GB"/>
    </w:rPr>
  </w:style>
  <w:style w:type="paragraph" w:styleId="Titre6">
    <w:name w:val="heading 6"/>
    <w:basedOn w:val="Normal"/>
    <w:next w:val="Normal"/>
    <w:uiPriority w:val="9"/>
    <w:semiHidden/>
    <w:unhideWhenUsed/>
    <w:qFormat/>
    <w:pPr>
      <w:keepNext/>
      <w:keepLines/>
      <w:spacing w:before="200" w:after="40" w:line="360" w:lineRule="auto"/>
      <w:jc w:val="both"/>
      <w:outlineLvl w:val="5"/>
    </w:pPr>
    <w:rPr>
      <w:rFonts w:ascii="Arial" w:eastAsia="Arial" w:hAnsi="Arial" w:cs="Arial"/>
      <w:b/>
      <w:color w:val="222222"/>
      <w:sz w:val="20"/>
      <w:szCs w:val="20"/>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727D3A"/>
    <w:pPr>
      <w:contextualSpacing/>
      <w:jc w:val="both"/>
    </w:pPr>
    <w:rPr>
      <w:rFonts w:asciiTheme="majorHAnsi" w:eastAsiaTheme="majorEastAsia" w:hAnsiTheme="majorHAnsi" w:cstheme="majorBidi"/>
      <w:color w:val="222222"/>
      <w:spacing w:val="-10"/>
      <w:kern w:val="28"/>
      <w:sz w:val="56"/>
      <w:szCs w:val="56"/>
      <w:lang w:val="en-GB"/>
    </w:r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 w:type="paragraph" w:styleId="Textedebulles">
    <w:name w:val="Balloon Text"/>
    <w:basedOn w:val="Normal"/>
    <w:link w:val="TextedebullesCar"/>
    <w:uiPriority w:val="99"/>
    <w:semiHidden/>
    <w:unhideWhenUsed/>
    <w:rsid w:val="001A428F"/>
    <w:pPr>
      <w:jc w:val="both"/>
    </w:pPr>
    <w:rPr>
      <w:rFonts w:ascii="Segoe UI" w:eastAsia="Arial" w:hAnsi="Segoe UI" w:cs="Segoe UI"/>
      <w:color w:val="222222"/>
      <w:sz w:val="18"/>
      <w:szCs w:val="18"/>
      <w:lang w:val="en-GB"/>
    </w:rPr>
  </w:style>
  <w:style w:type="character" w:customStyle="1" w:styleId="TextedebullesCar">
    <w:name w:val="Texte de bulles Car"/>
    <w:basedOn w:val="Policepardfaut"/>
    <w:link w:val="Textedebulles"/>
    <w:uiPriority w:val="99"/>
    <w:semiHidden/>
    <w:rsid w:val="001A428F"/>
    <w:rPr>
      <w:rFonts w:ascii="Segoe UI" w:hAnsi="Segoe UI" w:cs="Segoe UI"/>
      <w:sz w:val="18"/>
      <w:szCs w:val="18"/>
      <w:lang w:val="en-GB"/>
    </w:rPr>
  </w:style>
  <w:style w:type="character" w:customStyle="1" w:styleId="TitreCar">
    <w:name w:val="Titre Car"/>
    <w:basedOn w:val="Policepardfaut"/>
    <w:link w:val="Titre"/>
    <w:uiPriority w:val="10"/>
    <w:rsid w:val="00727D3A"/>
    <w:rPr>
      <w:rFonts w:asciiTheme="majorHAnsi" w:eastAsiaTheme="majorEastAsia" w:hAnsiTheme="majorHAnsi" w:cstheme="majorBidi"/>
      <w:spacing w:val="-10"/>
      <w:kern w:val="28"/>
      <w:sz w:val="56"/>
      <w:szCs w:val="56"/>
      <w:lang w:val="en-GB"/>
    </w:rPr>
  </w:style>
  <w:style w:type="character" w:styleId="Marquedecommentaire">
    <w:name w:val="annotation reference"/>
    <w:uiPriority w:val="99"/>
    <w:semiHidden/>
    <w:unhideWhenUsed/>
    <w:rPr>
      <w:sz w:val="16"/>
      <w:szCs w:val="16"/>
    </w:rPr>
  </w:style>
  <w:style w:type="paragraph" w:styleId="Commentaire">
    <w:name w:val="annotation text"/>
    <w:basedOn w:val="Normal"/>
    <w:link w:val="CommentaireCar"/>
    <w:uiPriority w:val="99"/>
    <w:unhideWhenUsed/>
    <w:pPr>
      <w:spacing w:after="200"/>
      <w:jc w:val="both"/>
    </w:pPr>
    <w:rPr>
      <w:rFonts w:ascii="Arial" w:eastAsia="Arial" w:hAnsi="Arial" w:cs="Arial"/>
      <w:color w:val="222222"/>
      <w:sz w:val="20"/>
      <w:szCs w:val="20"/>
      <w:lang w:val="en-GB"/>
    </w:rPr>
  </w:style>
  <w:style w:type="character" w:customStyle="1" w:styleId="KommentartextZchn">
    <w:name w:val="Kommentartext Zchn"/>
    <w:basedOn w:val="Policepardfaut"/>
    <w:uiPriority w:val="99"/>
    <w:semiHidden/>
    <w:rsid w:val="007856A5"/>
    <w:rPr>
      <w:sz w:val="20"/>
      <w:szCs w:val="20"/>
      <w:lang w:val="en-GB"/>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KommentarthemaZchn">
    <w:name w:val="Kommentarthema Zchn"/>
    <w:basedOn w:val="KommentartextZchn"/>
    <w:uiPriority w:val="99"/>
    <w:semiHidden/>
    <w:rsid w:val="007856A5"/>
    <w:rPr>
      <w:b/>
      <w:bCs/>
      <w:sz w:val="20"/>
      <w:szCs w:val="20"/>
      <w:lang w:val="en-GB"/>
    </w:rPr>
  </w:style>
  <w:style w:type="paragraph" w:styleId="Sous-titre">
    <w:name w:val="Subtitle"/>
    <w:basedOn w:val="Normal"/>
    <w:next w:val="Normal"/>
    <w:uiPriority w:val="11"/>
    <w:qFormat/>
    <w:pPr>
      <w:keepNext/>
      <w:keepLines/>
      <w:pBdr>
        <w:top w:val="nil"/>
        <w:left w:val="nil"/>
        <w:bottom w:val="nil"/>
        <w:right w:val="nil"/>
        <w:between w:val="nil"/>
      </w:pBdr>
      <w:spacing w:before="360" w:after="80" w:line="360" w:lineRule="auto"/>
      <w:jc w:val="both"/>
    </w:pPr>
    <w:rPr>
      <w:rFonts w:ascii="Georgia" w:eastAsia="Georgia" w:hAnsi="Georgia" w:cs="Georgia"/>
      <w:i/>
      <w:color w:val="666666"/>
      <w:sz w:val="48"/>
      <w:szCs w:val="48"/>
    </w:rPr>
  </w:style>
  <w:style w:type="table" w:customStyle="1" w:styleId="a">
    <w:basedOn w:val="TableNormal8"/>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F611B4"/>
    <w:pPr>
      <w:spacing w:before="100" w:beforeAutospacing="1" w:after="100" w:afterAutospacing="1"/>
    </w:pPr>
    <w:rPr>
      <w:lang w:val="en-GB"/>
    </w:rPr>
  </w:style>
  <w:style w:type="paragraph" w:customStyle="1" w:styleId="Textecourant1">
    <w:name w:val="Texte courant 1§"/>
    <w:basedOn w:val="Normal"/>
    <w:next w:val="Textecourant"/>
    <w:qFormat/>
    <w:rsid w:val="00F915D6"/>
    <w:pPr>
      <w:spacing w:before="120"/>
      <w:jc w:val="both"/>
    </w:pPr>
    <w:rPr>
      <w:rFonts w:ascii="Arial" w:eastAsia="Arial" w:hAnsi="Arial" w:cs="Arial"/>
      <w:sz w:val="22"/>
      <w:szCs w:val="22"/>
      <w:lang w:val="en-GB"/>
    </w:rPr>
  </w:style>
  <w:style w:type="paragraph" w:customStyle="1" w:styleId="Textecourant">
    <w:name w:val="Texte courant"/>
    <w:basedOn w:val="Textecourant1"/>
    <w:qFormat/>
    <w:rsid w:val="004048A8"/>
    <w:pPr>
      <w:spacing w:before="0"/>
      <w:ind w:firstLine="340"/>
    </w:pPr>
  </w:style>
  <w:style w:type="paragraph" w:styleId="Rvision">
    <w:name w:val="Revision"/>
    <w:hidden/>
    <w:uiPriority w:val="99"/>
    <w:semiHidden/>
    <w:rsid w:val="00233F35"/>
  </w:style>
  <w:style w:type="table" w:customStyle="1" w:styleId="a0">
    <w:basedOn w:val="TableNormal7"/>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B71679"/>
    <w:pPr>
      <w:tabs>
        <w:tab w:val="center" w:pos="4703"/>
        <w:tab w:val="right" w:pos="9406"/>
      </w:tabs>
      <w:jc w:val="both"/>
    </w:pPr>
    <w:rPr>
      <w:rFonts w:ascii="Arial" w:eastAsia="Arial" w:hAnsi="Arial" w:cs="Arial"/>
      <w:color w:val="222222"/>
      <w:sz w:val="22"/>
      <w:szCs w:val="22"/>
      <w:lang w:val="en-GB"/>
    </w:rPr>
  </w:style>
  <w:style w:type="character" w:customStyle="1" w:styleId="En-tteCar">
    <w:name w:val="En-tête Car"/>
    <w:basedOn w:val="Policepardfaut"/>
    <w:link w:val="En-tte"/>
    <w:uiPriority w:val="99"/>
    <w:rsid w:val="00B71679"/>
  </w:style>
  <w:style w:type="paragraph" w:styleId="Pieddepage">
    <w:name w:val="footer"/>
    <w:basedOn w:val="Normal"/>
    <w:link w:val="PieddepageCar"/>
    <w:uiPriority w:val="99"/>
    <w:unhideWhenUsed/>
    <w:rsid w:val="00B71679"/>
    <w:pPr>
      <w:tabs>
        <w:tab w:val="center" w:pos="4703"/>
        <w:tab w:val="right" w:pos="9406"/>
      </w:tabs>
      <w:jc w:val="both"/>
    </w:pPr>
    <w:rPr>
      <w:rFonts w:ascii="Arial" w:eastAsia="Arial" w:hAnsi="Arial" w:cs="Arial"/>
      <w:color w:val="222222"/>
      <w:sz w:val="22"/>
      <w:szCs w:val="22"/>
      <w:lang w:val="en-GB"/>
    </w:rPr>
  </w:style>
  <w:style w:type="character" w:customStyle="1" w:styleId="PieddepageCar">
    <w:name w:val="Pied de page Car"/>
    <w:basedOn w:val="Policepardfaut"/>
    <w:link w:val="Pieddepage"/>
    <w:uiPriority w:val="99"/>
    <w:rsid w:val="00B71679"/>
  </w:style>
  <w:style w:type="paragraph" w:styleId="Listenumros">
    <w:name w:val="List Number"/>
    <w:basedOn w:val="Normal"/>
    <w:uiPriority w:val="99"/>
    <w:unhideWhenUsed/>
    <w:rsid w:val="00C47E9F"/>
    <w:pPr>
      <w:tabs>
        <w:tab w:val="num" w:pos="720"/>
      </w:tabs>
      <w:ind w:left="227" w:hanging="227"/>
      <w:contextualSpacing/>
      <w:jc w:val="both"/>
    </w:pPr>
    <w:rPr>
      <w:rFonts w:ascii="Arial" w:eastAsia="Arial" w:hAnsi="Arial" w:cs="Arial"/>
      <w:color w:val="222222"/>
      <w:sz w:val="22"/>
      <w:szCs w:val="22"/>
      <w:lang w:val="en-GB"/>
    </w:rPr>
  </w:style>
  <w:style w:type="table" w:customStyle="1" w:styleId="a1">
    <w:basedOn w:val="TableNormal6"/>
    <w:tblPr>
      <w:tblStyleRowBandSize w:val="1"/>
      <w:tblStyleColBandSize w:val="1"/>
      <w:tblCellMar>
        <w:top w:w="100" w:type="dxa"/>
        <w:left w:w="100" w:type="dxa"/>
        <w:bottom w:w="100" w:type="dxa"/>
        <w:right w:w="100" w:type="dxa"/>
      </w:tblCellMar>
    </w:tblPr>
  </w:style>
  <w:style w:type="table" w:customStyle="1" w:styleId="a2">
    <w:basedOn w:val="TableNormal5"/>
    <w:tblPr>
      <w:tblStyleRowBandSize w:val="1"/>
      <w:tblStyleColBandSize w:val="1"/>
      <w:tblCellMar>
        <w:top w:w="100" w:type="dxa"/>
        <w:left w:w="100" w:type="dxa"/>
        <w:bottom w:w="100" w:type="dxa"/>
        <w:right w:w="100" w:type="dxa"/>
      </w:tblCellMar>
    </w:tblPr>
  </w:style>
  <w:style w:type="character" w:customStyle="1" w:styleId="ObjetducommentaireCar">
    <w:name w:val="Objet du commentaire Car"/>
    <w:basedOn w:val="CommentaireCar"/>
    <w:link w:val="Objetducommentaire"/>
    <w:uiPriority w:val="99"/>
    <w:semiHidden/>
    <w:rPr>
      <w:b/>
      <w:bCs/>
      <w:sz w:val="20"/>
      <w:szCs w:val="20"/>
    </w:rPr>
  </w:style>
  <w:style w:type="character" w:customStyle="1" w:styleId="CommentaireCar">
    <w:name w:val="Commentaire Car"/>
    <w:link w:val="Commentaire"/>
    <w:uiPriority w:val="99"/>
    <w:rPr>
      <w:sz w:val="20"/>
      <w:szCs w:val="20"/>
    </w:rPr>
  </w:style>
  <w:style w:type="table" w:customStyle="1" w:styleId="a3">
    <w:basedOn w:val="TableNormal5"/>
    <w:tblPr>
      <w:tblStyleRowBandSize w:val="1"/>
      <w:tblStyleColBandSize w:val="1"/>
      <w:tblCellMar>
        <w:top w:w="100" w:type="dxa"/>
        <w:left w:w="100" w:type="dxa"/>
        <w:bottom w:w="100" w:type="dxa"/>
        <w:right w:w="100" w:type="dxa"/>
      </w:tblCellMar>
    </w:tblPr>
  </w:style>
  <w:style w:type="character" w:styleId="Lienhypertexte">
    <w:name w:val="Hyperlink"/>
    <w:basedOn w:val="Policepardfaut"/>
    <w:uiPriority w:val="99"/>
    <w:unhideWhenUsed/>
    <w:rsid w:val="00B24840"/>
    <w:rPr>
      <w:color w:val="0000FF"/>
      <w:u w:val="single"/>
    </w:rPr>
  </w:style>
  <w:style w:type="table" w:customStyle="1" w:styleId="a4">
    <w:basedOn w:val="TableNormal3"/>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paragraph" w:styleId="Paragraphedeliste">
    <w:name w:val="List Paragraph"/>
    <w:basedOn w:val="Normal"/>
    <w:uiPriority w:val="34"/>
    <w:qFormat/>
    <w:rsid w:val="001B104A"/>
    <w:pPr>
      <w:ind w:left="720"/>
      <w:contextualSpacing/>
    </w:pPr>
    <w:rPr>
      <w:lang w:val="en-GB"/>
    </w:rPr>
  </w:style>
  <w:style w:type="character" w:customStyle="1" w:styleId="apple-converted-space">
    <w:name w:val="apple-converted-space"/>
    <w:basedOn w:val="Policepardfaut"/>
    <w:rsid w:val="00282317"/>
  </w:style>
  <w:style w:type="character" w:customStyle="1" w:styleId="a6">
    <w:name w:val="_"/>
    <w:basedOn w:val="Policepardfaut"/>
    <w:rsid w:val="000304EF"/>
  </w:style>
  <w:style w:type="character" w:customStyle="1" w:styleId="ff3">
    <w:name w:val="ff3"/>
    <w:basedOn w:val="Policepardfaut"/>
    <w:rsid w:val="000304EF"/>
  </w:style>
  <w:style w:type="character" w:customStyle="1" w:styleId="ff9">
    <w:name w:val="ff9"/>
    <w:basedOn w:val="Policepardfaut"/>
    <w:rsid w:val="000304EF"/>
  </w:style>
  <w:style w:type="character" w:customStyle="1" w:styleId="ff8">
    <w:name w:val="ff8"/>
    <w:basedOn w:val="Policepardfaut"/>
    <w:rsid w:val="000304EF"/>
  </w:style>
  <w:style w:type="character" w:customStyle="1" w:styleId="ff6">
    <w:name w:val="ff6"/>
    <w:basedOn w:val="Policepardfaut"/>
    <w:rsid w:val="000304EF"/>
  </w:style>
  <w:style w:type="character" w:customStyle="1" w:styleId="ff1">
    <w:name w:val="ff1"/>
    <w:basedOn w:val="Policepardfaut"/>
    <w:rsid w:val="000304EF"/>
  </w:style>
  <w:style w:type="character" w:customStyle="1" w:styleId="NichtaufgelsteErwhnung1">
    <w:name w:val="Nicht aufgelöste Erwähnung1"/>
    <w:basedOn w:val="Policepardfaut"/>
    <w:uiPriority w:val="99"/>
    <w:semiHidden/>
    <w:unhideWhenUsed/>
    <w:rsid w:val="00E52986"/>
    <w:rPr>
      <w:color w:val="605E5C"/>
      <w:shd w:val="clear" w:color="auto" w:fill="E1DFDD"/>
    </w:rPr>
  </w:style>
  <w:style w:type="character" w:styleId="Lienhypertextesuivivisit">
    <w:name w:val="FollowedHyperlink"/>
    <w:basedOn w:val="Policepardfaut"/>
    <w:uiPriority w:val="99"/>
    <w:semiHidden/>
    <w:unhideWhenUsed/>
    <w:rsid w:val="002430BC"/>
    <w:rPr>
      <w:color w:val="800080" w:themeColor="followedHyperlink"/>
      <w:u w:val="single"/>
    </w:rPr>
  </w:style>
  <w:style w:type="character" w:styleId="Accentuation">
    <w:name w:val="Emphasis"/>
    <w:basedOn w:val="Policepardfaut"/>
    <w:uiPriority w:val="20"/>
    <w:qFormat/>
    <w:rsid w:val="00C74E86"/>
    <w:rPr>
      <w:i/>
      <w:iCs/>
    </w:rPr>
  </w:style>
  <w:style w:type="paragraph" w:styleId="En-ttedetabledesmatires">
    <w:name w:val="TOC Heading"/>
    <w:basedOn w:val="Titre1"/>
    <w:next w:val="Normal"/>
    <w:uiPriority w:val="39"/>
    <w:unhideWhenUsed/>
    <w:qFormat/>
    <w:rsid w:val="00E575C6"/>
    <w:pPr>
      <w:spacing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TM2">
    <w:name w:val="toc 2"/>
    <w:basedOn w:val="Normal"/>
    <w:next w:val="Normal"/>
    <w:autoRedefine/>
    <w:uiPriority w:val="39"/>
    <w:unhideWhenUsed/>
    <w:rsid w:val="00E575C6"/>
    <w:rPr>
      <w:rFonts w:asciiTheme="minorHAnsi" w:hAnsiTheme="minorHAnsi"/>
      <w:b/>
      <w:bCs/>
      <w:smallCaps/>
      <w:sz w:val="22"/>
      <w:szCs w:val="22"/>
      <w:lang w:val="en-GB"/>
    </w:rPr>
  </w:style>
  <w:style w:type="paragraph" w:styleId="TM1">
    <w:name w:val="toc 1"/>
    <w:basedOn w:val="Normal"/>
    <w:next w:val="Normal"/>
    <w:autoRedefine/>
    <w:uiPriority w:val="39"/>
    <w:unhideWhenUsed/>
    <w:rsid w:val="00142996"/>
    <w:pPr>
      <w:tabs>
        <w:tab w:val="left" w:pos="479"/>
        <w:tab w:val="right" w:leader="dot" w:pos="9396"/>
      </w:tabs>
      <w:spacing w:before="360" w:after="360"/>
    </w:pPr>
    <w:rPr>
      <w:rFonts w:asciiTheme="minorHAnsi" w:hAnsiTheme="minorHAnsi"/>
      <w:b/>
      <w:bCs/>
      <w:caps/>
      <w:sz w:val="22"/>
      <w:szCs w:val="22"/>
      <w:u w:val="single"/>
      <w:lang w:val="en-GB"/>
    </w:rPr>
  </w:style>
  <w:style w:type="paragraph" w:styleId="TM3">
    <w:name w:val="toc 3"/>
    <w:basedOn w:val="Normal"/>
    <w:next w:val="Normal"/>
    <w:autoRedefine/>
    <w:uiPriority w:val="39"/>
    <w:unhideWhenUsed/>
    <w:rsid w:val="00E575C6"/>
    <w:rPr>
      <w:rFonts w:asciiTheme="minorHAnsi" w:hAnsiTheme="minorHAnsi"/>
      <w:smallCaps/>
      <w:sz w:val="22"/>
      <w:szCs w:val="22"/>
      <w:lang w:val="en-GB"/>
    </w:rPr>
  </w:style>
  <w:style w:type="paragraph" w:styleId="TM4">
    <w:name w:val="toc 4"/>
    <w:basedOn w:val="Normal"/>
    <w:next w:val="Normal"/>
    <w:autoRedefine/>
    <w:uiPriority w:val="39"/>
    <w:semiHidden/>
    <w:unhideWhenUsed/>
    <w:rsid w:val="00E575C6"/>
    <w:rPr>
      <w:rFonts w:asciiTheme="minorHAnsi" w:hAnsiTheme="minorHAnsi"/>
      <w:sz w:val="22"/>
      <w:szCs w:val="22"/>
      <w:lang w:val="en-GB"/>
    </w:rPr>
  </w:style>
  <w:style w:type="paragraph" w:styleId="TM5">
    <w:name w:val="toc 5"/>
    <w:basedOn w:val="Normal"/>
    <w:next w:val="Normal"/>
    <w:autoRedefine/>
    <w:uiPriority w:val="39"/>
    <w:semiHidden/>
    <w:unhideWhenUsed/>
    <w:rsid w:val="00E575C6"/>
    <w:rPr>
      <w:rFonts w:asciiTheme="minorHAnsi" w:hAnsiTheme="minorHAnsi"/>
      <w:sz w:val="22"/>
      <w:szCs w:val="22"/>
      <w:lang w:val="en-GB"/>
    </w:rPr>
  </w:style>
  <w:style w:type="paragraph" w:styleId="TM6">
    <w:name w:val="toc 6"/>
    <w:basedOn w:val="Normal"/>
    <w:next w:val="Normal"/>
    <w:autoRedefine/>
    <w:uiPriority w:val="39"/>
    <w:semiHidden/>
    <w:unhideWhenUsed/>
    <w:rsid w:val="00E575C6"/>
    <w:rPr>
      <w:rFonts w:asciiTheme="minorHAnsi" w:hAnsiTheme="minorHAnsi"/>
      <w:sz w:val="22"/>
      <w:szCs w:val="22"/>
      <w:lang w:val="en-GB"/>
    </w:rPr>
  </w:style>
  <w:style w:type="paragraph" w:styleId="TM7">
    <w:name w:val="toc 7"/>
    <w:basedOn w:val="Normal"/>
    <w:next w:val="Normal"/>
    <w:autoRedefine/>
    <w:uiPriority w:val="39"/>
    <w:semiHidden/>
    <w:unhideWhenUsed/>
    <w:rsid w:val="00E575C6"/>
    <w:rPr>
      <w:rFonts w:asciiTheme="minorHAnsi" w:hAnsiTheme="minorHAnsi"/>
      <w:sz w:val="22"/>
      <w:szCs w:val="22"/>
      <w:lang w:val="en-GB"/>
    </w:rPr>
  </w:style>
  <w:style w:type="paragraph" w:styleId="TM8">
    <w:name w:val="toc 8"/>
    <w:basedOn w:val="Normal"/>
    <w:next w:val="Normal"/>
    <w:autoRedefine/>
    <w:uiPriority w:val="39"/>
    <w:semiHidden/>
    <w:unhideWhenUsed/>
    <w:rsid w:val="00E575C6"/>
    <w:rPr>
      <w:rFonts w:asciiTheme="minorHAnsi" w:hAnsiTheme="minorHAnsi"/>
      <w:sz w:val="22"/>
      <w:szCs w:val="22"/>
      <w:lang w:val="en-GB"/>
    </w:rPr>
  </w:style>
  <w:style w:type="paragraph" w:styleId="TM9">
    <w:name w:val="toc 9"/>
    <w:basedOn w:val="Normal"/>
    <w:next w:val="Normal"/>
    <w:autoRedefine/>
    <w:uiPriority w:val="39"/>
    <w:semiHidden/>
    <w:unhideWhenUsed/>
    <w:rsid w:val="00E575C6"/>
    <w:rPr>
      <w:rFonts w:asciiTheme="minorHAnsi" w:hAnsiTheme="minorHAnsi"/>
      <w:sz w:val="22"/>
      <w:szCs w:val="22"/>
      <w:lang w:val="en-GB"/>
    </w:rPr>
  </w:style>
  <w:style w:type="paragraph" w:customStyle="1" w:styleId="BiologicalReview">
    <w:name w:val="Biological Review"/>
    <w:basedOn w:val="Titre1"/>
    <w:qFormat/>
    <w:rsid w:val="00142996"/>
    <w:pPr>
      <w:tabs>
        <w:tab w:val="num" w:pos="720"/>
      </w:tabs>
      <w:ind w:left="720" w:hanging="720"/>
    </w:pPr>
  </w:style>
  <w:style w:type="paragraph" w:customStyle="1" w:styleId="BiologicalReview2">
    <w:name w:val="Biological Review 2"/>
    <w:basedOn w:val="Titre2"/>
    <w:qFormat/>
    <w:rsid w:val="00142996"/>
    <w:pPr>
      <w:tabs>
        <w:tab w:val="num" w:pos="720"/>
      </w:tabs>
      <w:ind w:left="720" w:hanging="720"/>
    </w:pPr>
  </w:style>
  <w:style w:type="character" w:styleId="Numrodepage">
    <w:name w:val="page number"/>
    <w:basedOn w:val="Policepardfaut"/>
    <w:uiPriority w:val="99"/>
    <w:semiHidden/>
    <w:unhideWhenUsed/>
    <w:rsid w:val="00365EF5"/>
  </w:style>
  <w:style w:type="character" w:styleId="Numrodeligne">
    <w:name w:val="line number"/>
    <w:basedOn w:val="Policepardfaut"/>
    <w:uiPriority w:val="99"/>
    <w:semiHidden/>
    <w:unhideWhenUsed/>
    <w:rsid w:val="00365EF5"/>
  </w:style>
  <w:style w:type="character" w:customStyle="1" w:styleId="Mentionnonrsolue1">
    <w:name w:val="Mention non résolue1"/>
    <w:basedOn w:val="Policepardfaut"/>
    <w:uiPriority w:val="99"/>
    <w:semiHidden/>
    <w:unhideWhenUsed/>
    <w:rsid w:val="00365EF5"/>
    <w:rPr>
      <w:color w:val="605E5C"/>
      <w:shd w:val="clear" w:color="auto" w:fill="E1DFDD"/>
    </w:rPr>
  </w:style>
  <w:style w:type="character" w:styleId="Textedelespacerserv">
    <w:name w:val="Placeholder Text"/>
    <w:basedOn w:val="Policepardfaut"/>
    <w:uiPriority w:val="99"/>
    <w:semiHidden/>
    <w:rsid w:val="009577E7"/>
    <w:rPr>
      <w:color w:val="808080"/>
    </w:rPr>
  </w:style>
  <w:style w:type="paragraph" w:styleId="Notedefin">
    <w:name w:val="endnote text"/>
    <w:basedOn w:val="Normal"/>
    <w:link w:val="NotedefinCar"/>
    <w:uiPriority w:val="99"/>
    <w:semiHidden/>
    <w:unhideWhenUsed/>
    <w:rsid w:val="00306CFB"/>
    <w:rPr>
      <w:sz w:val="20"/>
      <w:szCs w:val="20"/>
    </w:rPr>
  </w:style>
  <w:style w:type="character" w:customStyle="1" w:styleId="NotedefinCar">
    <w:name w:val="Note de fin Car"/>
    <w:basedOn w:val="Policepardfaut"/>
    <w:link w:val="Notedefin"/>
    <w:uiPriority w:val="99"/>
    <w:semiHidden/>
    <w:rsid w:val="00306CFB"/>
    <w:rPr>
      <w:sz w:val="20"/>
      <w:szCs w:val="20"/>
      <w:lang w:val="de-DE"/>
    </w:rPr>
  </w:style>
  <w:style w:type="character" w:styleId="Appeldenotedefin">
    <w:name w:val="endnote reference"/>
    <w:basedOn w:val="Policepardfaut"/>
    <w:uiPriority w:val="99"/>
    <w:semiHidden/>
    <w:unhideWhenUsed/>
    <w:rsid w:val="00306CFB"/>
    <w:rPr>
      <w:vertAlign w:val="superscript"/>
    </w:r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customStyle="1" w:styleId="EndNoteBibliographyTitle">
    <w:name w:val="EndNote Bibliography Title"/>
    <w:basedOn w:val="Normal"/>
    <w:link w:val="EndNoteBibliographyTitleCar"/>
    <w:rsid w:val="007C0B92"/>
    <w:pPr>
      <w:jc w:val="center"/>
    </w:pPr>
    <w:rPr>
      <w:noProof/>
      <w:lang w:val="fr-FR"/>
    </w:rPr>
  </w:style>
  <w:style w:type="character" w:customStyle="1" w:styleId="EndNoteBibliographyTitleCar">
    <w:name w:val="EndNote Bibliography Title Car"/>
    <w:basedOn w:val="Policepardfaut"/>
    <w:link w:val="EndNoteBibliographyTitle"/>
    <w:rsid w:val="007C0B92"/>
    <w:rPr>
      <w:noProof/>
      <w:lang w:val="fr-FR"/>
    </w:rPr>
  </w:style>
  <w:style w:type="paragraph" w:customStyle="1" w:styleId="EndNoteBibliography">
    <w:name w:val="EndNote Bibliography"/>
    <w:basedOn w:val="Normal"/>
    <w:link w:val="EndNoteBibliographyCar"/>
    <w:rsid w:val="007C0B92"/>
    <w:pPr>
      <w:jc w:val="both"/>
    </w:pPr>
    <w:rPr>
      <w:noProof/>
      <w:lang w:val="fr-FR"/>
    </w:rPr>
  </w:style>
  <w:style w:type="character" w:customStyle="1" w:styleId="EndNoteBibliographyCar">
    <w:name w:val="EndNote Bibliography Car"/>
    <w:basedOn w:val="Policepardfaut"/>
    <w:link w:val="EndNoteBibliography"/>
    <w:rsid w:val="007C0B92"/>
    <w:rPr>
      <w:noProof/>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microsoft.com/office/2018/08/relationships/commentsExtensible" Target="commentsExtensi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CSV1S1KF6bzSVLb9nwtkRVZKBA==">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33AD2B0-5453-49E2-9B10-CE07A575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38</Pages>
  <Words>16724</Words>
  <Characters>91985</Characters>
  <Application>Microsoft Office Word</Application>
  <DocSecurity>0</DocSecurity>
  <Lines>766</Lines>
  <Paragraphs>216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Sabine Noebel</dc:creator>
  <cp:lastModifiedBy>Sabine Noebel</cp:lastModifiedBy>
  <cp:revision>8</cp:revision>
  <dcterms:created xsi:type="dcterms:W3CDTF">2022-03-15T14:05:00Z</dcterms:created>
  <dcterms:modified xsi:type="dcterms:W3CDTF">2022-03-16T14:06:00Z</dcterms:modified>
</cp:coreProperties>
</file>